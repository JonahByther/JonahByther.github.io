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701B" w14:textId="6DF1CF40" w:rsidR="0031650E" w:rsidRPr="00CF3E51" w:rsidDel="0031650E" w:rsidRDefault="0031650E" w:rsidP="0031650E">
      <w:pPr>
        <w:pStyle w:val="Title"/>
        <w:rPr>
          <w:del w:id="0" w:author="Byther, Jonah M (Student)" w:date="2024-05-21T23:18:00Z"/>
          <w:rStyle w:val="Emphasis"/>
          <w:rFonts w:ascii="Arial" w:hAnsi="Arial" w:cs="Arial"/>
          <w:sz w:val="22"/>
          <w:szCs w:val="22"/>
        </w:rPr>
      </w:pPr>
      <w:del w:id="1" w:author="Byther, Jonah M (Student)" w:date="2024-05-21T23:18:00Z">
        <w:r w:rsidRPr="00CF3E51" w:rsidDel="0031650E">
          <w:rPr>
            <w:rStyle w:val="Emphasis"/>
            <w:rFonts w:ascii="Arial" w:hAnsi="Arial" w:cs="Arial"/>
            <w:sz w:val="22"/>
            <w:szCs w:val="22"/>
          </w:rPr>
          <w:delText>CSC 3150 – Systems Design</w:delText>
        </w:r>
      </w:del>
    </w:p>
    <w:p w14:paraId="77DE7354" w14:textId="162978CA" w:rsidR="0031650E" w:rsidRPr="00CF3E51" w:rsidDel="0031650E" w:rsidRDefault="0031650E" w:rsidP="0031650E">
      <w:pPr>
        <w:jc w:val="center"/>
        <w:rPr>
          <w:del w:id="2" w:author="Byther, Jonah M (Student)" w:date="2024-05-21T23:18:00Z"/>
          <w:rStyle w:val="Emphasis"/>
          <w:rFonts w:ascii="Arial" w:hAnsi="Arial" w:cs="Arial"/>
          <w:b/>
          <w:sz w:val="22"/>
          <w:szCs w:val="22"/>
        </w:rPr>
      </w:pPr>
      <w:del w:id="3" w:author="Byther, Jonah M (Student)" w:date="2024-05-21T23:18:00Z">
        <w:r w:rsidRPr="00CF3E51" w:rsidDel="0031650E">
          <w:rPr>
            <w:rStyle w:val="Emphasis"/>
            <w:rFonts w:ascii="Arial" w:hAnsi="Arial" w:cs="Arial"/>
            <w:b/>
            <w:sz w:val="22"/>
            <w:szCs w:val="22"/>
          </w:rPr>
          <w:delText>System Proposal</w:delText>
        </w:r>
      </w:del>
    </w:p>
    <w:p w14:paraId="2BFB4E36" w14:textId="69677B12" w:rsidR="0031650E" w:rsidRPr="00CF3E51" w:rsidDel="0031650E" w:rsidRDefault="0031650E" w:rsidP="0031650E">
      <w:pPr>
        <w:jc w:val="center"/>
        <w:rPr>
          <w:del w:id="4" w:author="Byther, Jonah M (Student)" w:date="2024-05-21T23:18:00Z"/>
          <w:rStyle w:val="Emphasis"/>
          <w:rFonts w:ascii="Arial" w:hAnsi="Arial" w:cs="Arial"/>
          <w:b/>
          <w:sz w:val="22"/>
          <w:szCs w:val="22"/>
        </w:rPr>
      </w:pPr>
      <w:del w:id="5" w:author="Byther, Jonah M (Student)" w:date="2024-05-21T23:18:00Z">
        <w:r w:rsidRPr="00CF3E51" w:rsidDel="0031650E">
          <w:rPr>
            <w:rStyle w:val="Emphasis"/>
            <w:rFonts w:ascii="Arial" w:hAnsi="Arial" w:cs="Arial"/>
            <w:b/>
            <w:sz w:val="22"/>
            <w:szCs w:val="22"/>
          </w:rPr>
          <w:delText>Template and Instructions</w:delText>
        </w:r>
      </w:del>
    </w:p>
    <w:p w14:paraId="62F42849" w14:textId="41E953CE" w:rsidR="0031650E" w:rsidRPr="00CF3E51" w:rsidDel="0031650E" w:rsidRDefault="0031650E" w:rsidP="0031650E">
      <w:pPr>
        <w:rPr>
          <w:del w:id="6" w:author="Byther, Jonah M (Student)" w:date="2024-05-21T23:18:00Z"/>
          <w:rFonts w:ascii="Arial" w:hAnsi="Arial" w:cs="Arial"/>
          <w:sz w:val="22"/>
          <w:szCs w:val="22"/>
        </w:rPr>
      </w:pPr>
    </w:p>
    <w:p w14:paraId="4BBA5AFA" w14:textId="66D4A163" w:rsidR="0031650E" w:rsidRPr="00CF3E51" w:rsidDel="0031650E" w:rsidRDefault="0031650E" w:rsidP="0031650E">
      <w:pPr>
        <w:pStyle w:val="BodyText"/>
        <w:rPr>
          <w:del w:id="7" w:author="Byther, Jonah M (Student)" w:date="2024-05-21T23:18:00Z"/>
          <w:rFonts w:ascii="Arial" w:hAnsi="Arial" w:cs="Arial"/>
          <w:b w:val="0"/>
          <w:sz w:val="22"/>
          <w:szCs w:val="22"/>
        </w:rPr>
      </w:pPr>
      <w:del w:id="8" w:author="Byther, Jonah M (Student)" w:date="2024-05-21T23:18:00Z">
        <w:r w:rsidRPr="00CF3E51" w:rsidDel="0031650E">
          <w:rPr>
            <w:rFonts w:ascii="Arial" w:hAnsi="Arial" w:cs="Arial"/>
            <w:b w:val="0"/>
            <w:sz w:val="22"/>
            <w:szCs w:val="22"/>
          </w:rPr>
          <w:delText xml:space="preserve">This template document contains a general outline with comprehensive details on the CSC 3150 System Proposal. </w:delText>
        </w:r>
      </w:del>
    </w:p>
    <w:p w14:paraId="4740F639" w14:textId="6C14122E" w:rsidR="0031650E" w:rsidRPr="00CF3E51" w:rsidDel="0031650E" w:rsidRDefault="0031650E" w:rsidP="0031650E">
      <w:pPr>
        <w:pStyle w:val="BodyText"/>
        <w:spacing w:before="120"/>
        <w:rPr>
          <w:del w:id="9" w:author="Byther, Jonah M (Student)" w:date="2024-05-21T23:18:00Z"/>
          <w:rFonts w:ascii="Arial" w:hAnsi="Arial" w:cs="Arial"/>
          <w:b w:val="0"/>
          <w:sz w:val="22"/>
          <w:szCs w:val="22"/>
        </w:rPr>
      </w:pPr>
      <w:del w:id="10" w:author="Byther, Jonah M (Student)" w:date="2024-05-21T23:18:00Z">
        <w:r w:rsidRPr="00CF3E51" w:rsidDel="0031650E">
          <w:rPr>
            <w:rFonts w:ascii="Arial" w:hAnsi="Arial" w:cs="Arial"/>
            <w:b w:val="0"/>
            <w:sz w:val="22"/>
            <w:szCs w:val="22"/>
          </w:rPr>
          <w:delText>Part 1 will include the red bold-underlined sections.</w:delText>
        </w:r>
      </w:del>
    </w:p>
    <w:p w14:paraId="2232B489" w14:textId="7A143934" w:rsidR="0031650E" w:rsidRPr="00CF3E51" w:rsidDel="0031650E" w:rsidRDefault="0031650E" w:rsidP="0031650E">
      <w:pPr>
        <w:pStyle w:val="BodyText"/>
        <w:spacing w:before="120"/>
        <w:rPr>
          <w:del w:id="11" w:author="Byther, Jonah M (Student)" w:date="2024-05-21T23:18:00Z"/>
          <w:rFonts w:ascii="Arial" w:hAnsi="Arial" w:cs="Arial"/>
          <w:b w:val="0"/>
          <w:sz w:val="22"/>
          <w:szCs w:val="22"/>
        </w:rPr>
      </w:pPr>
      <w:del w:id="12" w:author="Byther, Jonah M (Student)" w:date="2024-05-21T23:18:00Z">
        <w:r w:rsidRPr="00CF3E51" w:rsidDel="0031650E">
          <w:rPr>
            <w:rFonts w:ascii="Arial" w:hAnsi="Arial" w:cs="Arial"/>
            <w:b w:val="0"/>
            <w:sz w:val="22"/>
            <w:szCs w:val="22"/>
          </w:rPr>
          <w:delText xml:space="preserve">The </w:delText>
        </w:r>
        <w:r w:rsidRPr="00CF3E51" w:rsidDel="0031650E">
          <w:rPr>
            <w:rFonts w:ascii="Arial" w:hAnsi="Arial" w:cs="Arial"/>
            <w:bCs/>
            <w:sz w:val="22"/>
            <w:szCs w:val="22"/>
            <w:highlight w:val="darkCyan"/>
          </w:rPr>
          <w:delText>green reverse-formatted</w:delText>
        </w:r>
        <w:r w:rsidRPr="00CF3E51" w:rsidDel="0031650E">
          <w:rPr>
            <w:rFonts w:ascii="Arial" w:hAnsi="Arial" w:cs="Arial"/>
            <w:b w:val="0"/>
            <w:sz w:val="22"/>
            <w:szCs w:val="22"/>
          </w:rPr>
          <w:delText xml:space="preserve"> sections are for </w:delText>
        </w:r>
        <w:r w:rsidRPr="00CF3E51" w:rsidDel="0031650E">
          <w:rPr>
            <w:rFonts w:ascii="Arial" w:hAnsi="Arial" w:cs="Arial"/>
            <w:sz w:val="22"/>
            <w:szCs w:val="22"/>
            <w:highlight w:val="darkCyan"/>
          </w:rPr>
          <w:delText>Part 2</w:delText>
        </w:r>
        <w:r w:rsidRPr="00CF3E51" w:rsidDel="0031650E">
          <w:rPr>
            <w:rFonts w:ascii="Arial" w:hAnsi="Arial" w:cs="Arial"/>
            <w:b w:val="0"/>
            <w:sz w:val="22"/>
            <w:szCs w:val="22"/>
          </w:rPr>
          <w:delText>.</w:delText>
        </w:r>
      </w:del>
    </w:p>
    <w:p w14:paraId="0E44BEB8" w14:textId="7D6D636F" w:rsidR="0031650E" w:rsidRPr="00CF3E51" w:rsidDel="0031650E" w:rsidRDefault="0031650E" w:rsidP="0031650E">
      <w:pPr>
        <w:pStyle w:val="BodyText"/>
        <w:spacing w:before="120"/>
        <w:rPr>
          <w:del w:id="13" w:author="Byther, Jonah M (Student)" w:date="2024-05-21T23:18:00Z"/>
          <w:rFonts w:ascii="Arial" w:hAnsi="Arial" w:cs="Arial"/>
          <w:b w:val="0"/>
          <w:sz w:val="22"/>
          <w:szCs w:val="22"/>
        </w:rPr>
      </w:pPr>
      <w:del w:id="14" w:author="Byther, Jonah M (Student)" w:date="2024-05-21T23:18:00Z">
        <w:r w:rsidRPr="00CF3E51" w:rsidDel="0031650E">
          <w:rPr>
            <w:rFonts w:ascii="Arial" w:hAnsi="Arial" w:cs="Arial"/>
            <w:b w:val="0"/>
            <w:sz w:val="22"/>
            <w:szCs w:val="22"/>
          </w:rPr>
          <w:delText xml:space="preserve">You might find it helpful to fill in the sections by replacing the prompts of this outline/template as you go. It is OK to submit Part 1 with </w:delText>
        </w:r>
        <w:r w:rsidRPr="00CF3E51" w:rsidDel="0031650E">
          <w:rPr>
            <w:rFonts w:ascii="Arial" w:hAnsi="Arial" w:cs="Arial"/>
            <w:bCs/>
            <w:sz w:val="22"/>
            <w:szCs w:val="22"/>
            <w:highlight w:val="darkCyan"/>
          </w:rPr>
          <w:delText>the green prompts in place</w:delText>
        </w:r>
        <w:r w:rsidRPr="00CF3E51" w:rsidDel="0031650E">
          <w:rPr>
            <w:rFonts w:ascii="Arial" w:hAnsi="Arial" w:cs="Arial"/>
            <w:b w:val="0"/>
            <w:sz w:val="22"/>
            <w:szCs w:val="22"/>
          </w:rPr>
          <w:delText xml:space="preserve">. Then, you will replace those with your additional information for Part 2. </w:delText>
        </w:r>
        <w:r w:rsidRPr="00CF3E51" w:rsidDel="0031650E">
          <w:rPr>
            <w:rFonts w:ascii="Arial" w:hAnsi="Arial" w:cs="Arial"/>
            <w:bCs/>
            <w:sz w:val="22"/>
            <w:szCs w:val="22"/>
            <w:highlight w:val="darkCyan"/>
          </w:rPr>
          <w:delText>Part 2</w:delText>
        </w:r>
        <w:r w:rsidRPr="00CF3E51" w:rsidDel="0031650E">
          <w:rPr>
            <w:rFonts w:ascii="Arial" w:hAnsi="Arial" w:cs="Arial"/>
            <w:b w:val="0"/>
            <w:sz w:val="22"/>
            <w:szCs w:val="22"/>
          </w:rPr>
          <w:delText xml:space="preserve"> should have none of this template’s prompts in it.</w:delText>
        </w:r>
      </w:del>
    </w:p>
    <w:p w14:paraId="7E554F3D" w14:textId="27FF8B2B" w:rsidR="0031650E" w:rsidRPr="00CF3E51" w:rsidDel="0031650E" w:rsidRDefault="0031650E" w:rsidP="0031650E">
      <w:pPr>
        <w:pStyle w:val="BodyText"/>
        <w:pBdr>
          <w:top w:val="double" w:sz="4" w:space="1" w:color="auto"/>
          <w:left w:val="double" w:sz="4" w:space="4" w:color="auto"/>
          <w:bottom w:val="double" w:sz="4" w:space="1" w:color="auto"/>
          <w:right w:val="double" w:sz="4" w:space="4" w:color="auto"/>
        </w:pBdr>
        <w:spacing w:before="240"/>
        <w:rPr>
          <w:del w:id="15" w:author="Byther, Jonah M (Student)" w:date="2024-05-21T23:18:00Z"/>
          <w:rFonts w:ascii="Arial" w:hAnsi="Arial" w:cs="Arial"/>
          <w:b w:val="0"/>
          <w:sz w:val="22"/>
          <w:szCs w:val="22"/>
        </w:rPr>
      </w:pPr>
      <w:del w:id="16" w:author="Byther, Jonah M (Student)" w:date="2024-05-21T23:18:00Z">
        <w:r w:rsidRPr="00CF3E51" w:rsidDel="0031650E">
          <w:rPr>
            <w:rFonts w:ascii="Arial" w:hAnsi="Arial" w:cs="Arial"/>
            <w:sz w:val="22"/>
            <w:szCs w:val="22"/>
          </w:rPr>
          <w:delText>YOUR AUDIENCE</w:delText>
        </w:r>
        <w:r w:rsidRPr="00CF3E51" w:rsidDel="0031650E">
          <w:rPr>
            <w:rFonts w:ascii="Arial" w:hAnsi="Arial" w:cs="Arial"/>
            <w:b w:val="0"/>
            <w:sz w:val="22"/>
            <w:szCs w:val="22"/>
          </w:rPr>
          <w:delText xml:space="preserve"> for this document is varied. </w:delText>
        </w:r>
      </w:del>
    </w:p>
    <w:p w14:paraId="29CDD26B" w14:textId="76633709" w:rsidR="0031650E" w:rsidRPr="00CF3E51" w:rsidDel="0031650E" w:rsidRDefault="0031650E" w:rsidP="0031650E">
      <w:pPr>
        <w:pStyle w:val="BodyText"/>
        <w:pBdr>
          <w:top w:val="double" w:sz="4" w:space="1" w:color="auto"/>
          <w:left w:val="double" w:sz="4" w:space="4" w:color="auto"/>
          <w:bottom w:val="double" w:sz="4" w:space="1" w:color="auto"/>
          <w:right w:val="double" w:sz="4" w:space="4" w:color="auto"/>
        </w:pBdr>
        <w:spacing w:before="120"/>
        <w:rPr>
          <w:del w:id="17" w:author="Byther, Jonah M (Student)" w:date="2024-05-21T23:18:00Z"/>
          <w:rFonts w:ascii="Arial" w:hAnsi="Arial" w:cs="Arial"/>
          <w:b w:val="0"/>
          <w:sz w:val="22"/>
          <w:szCs w:val="22"/>
        </w:rPr>
      </w:pPr>
      <w:del w:id="18" w:author="Byther, Jonah M (Student)" w:date="2024-05-21T23:18:00Z">
        <w:r w:rsidRPr="00CF3E51" w:rsidDel="0031650E">
          <w:rPr>
            <w:rFonts w:ascii="Arial" w:hAnsi="Arial" w:cs="Arial"/>
            <w:b w:val="0"/>
            <w:sz w:val="22"/>
            <w:szCs w:val="22"/>
          </w:rPr>
          <w:delText>Your primary purpose is to communicate your understanding of the proposed system to your client (and other stakeholders). However, this document will also introduce</w:delText>
        </w:r>
        <w:r w:rsidRPr="00CF3E51" w:rsidDel="0031650E">
          <w:rPr>
            <w:rFonts w:ascii="Arial" w:hAnsi="Arial" w:cs="Arial"/>
            <w:b w:val="0"/>
            <w:i/>
            <w:iCs/>
            <w:sz w:val="22"/>
            <w:szCs w:val="22"/>
          </w:rPr>
          <w:delText xml:space="preserve"> </w:delText>
        </w:r>
        <w:r w:rsidRPr="00CF3E51" w:rsidDel="0031650E">
          <w:rPr>
            <w:rFonts w:ascii="Arial" w:hAnsi="Arial" w:cs="Arial"/>
            <w:b w:val="0"/>
            <w:sz w:val="22"/>
            <w:szCs w:val="22"/>
          </w:rPr>
          <w:delText xml:space="preserve">the project to developers working on or joining the project. Finally, creating this </w:delText>
        </w:r>
        <w:r w:rsidRPr="00CF3E51" w:rsidDel="0031650E">
          <w:rPr>
            <w:rFonts w:ascii="Arial" w:hAnsi="Arial" w:cs="Arial"/>
            <w:b w:val="0"/>
            <w:i/>
            <w:iCs/>
            <w:sz w:val="22"/>
            <w:szCs w:val="22"/>
          </w:rPr>
          <w:delText>System Proposal</w:delText>
        </w:r>
        <w:r w:rsidRPr="00CF3E51" w:rsidDel="0031650E">
          <w:rPr>
            <w:rFonts w:ascii="Arial" w:hAnsi="Arial" w:cs="Arial"/>
            <w:b w:val="0"/>
            <w:sz w:val="22"/>
            <w:szCs w:val="22"/>
          </w:rPr>
          <w:delText xml:space="preserve"> will help your developer team solidify their understanding of the system to be built and document this understanding.</w:delText>
        </w:r>
      </w:del>
    </w:p>
    <w:p w14:paraId="580E2511" w14:textId="7CB0486D" w:rsidR="0031650E" w:rsidRPr="00CF3E51" w:rsidDel="0031650E" w:rsidRDefault="0031650E" w:rsidP="0031650E">
      <w:pPr>
        <w:pStyle w:val="BodyText"/>
        <w:pBdr>
          <w:top w:val="double" w:sz="4" w:space="1" w:color="auto"/>
          <w:left w:val="double" w:sz="4" w:space="4" w:color="auto"/>
          <w:bottom w:val="double" w:sz="4" w:space="1" w:color="auto"/>
          <w:right w:val="double" w:sz="4" w:space="4" w:color="auto"/>
        </w:pBdr>
        <w:spacing w:before="120"/>
        <w:rPr>
          <w:del w:id="19" w:author="Byther, Jonah M (Student)" w:date="2024-05-21T23:18:00Z"/>
          <w:rFonts w:ascii="Arial" w:hAnsi="Arial" w:cs="Arial"/>
          <w:b w:val="0"/>
          <w:sz w:val="22"/>
          <w:szCs w:val="22"/>
        </w:rPr>
      </w:pPr>
      <w:del w:id="20" w:author="Byther, Jonah M (Student)" w:date="2024-05-21T23:18:00Z">
        <w:r w:rsidRPr="00CF3E51" w:rsidDel="0031650E">
          <w:rPr>
            <w:rFonts w:ascii="Arial" w:hAnsi="Arial" w:cs="Arial"/>
            <w:b w:val="0"/>
            <w:sz w:val="22"/>
            <w:szCs w:val="22"/>
          </w:rPr>
          <w:delText>The System Proposal needs to be written in language that non-technical types can understand so they can read it and determine if your analysis 1) makes sense and 2) matches what they believe they want and need. Assume all readers are busy and want to quickly and efficiently find the information they seek.</w:delText>
        </w:r>
      </w:del>
    </w:p>
    <w:p w14:paraId="31B0E0FB" w14:textId="5719AEA9" w:rsidR="0031650E" w:rsidRPr="00CF3E51" w:rsidDel="0031650E" w:rsidRDefault="0031650E" w:rsidP="0031650E">
      <w:pPr>
        <w:pStyle w:val="BodyText"/>
        <w:pBdr>
          <w:top w:val="double" w:sz="4" w:space="1" w:color="auto"/>
          <w:left w:val="double" w:sz="4" w:space="4" w:color="auto"/>
          <w:bottom w:val="double" w:sz="4" w:space="1" w:color="auto"/>
          <w:right w:val="double" w:sz="4" w:space="4" w:color="auto"/>
        </w:pBdr>
        <w:spacing w:before="120"/>
        <w:rPr>
          <w:del w:id="21" w:author="Byther, Jonah M (Student)" w:date="2024-05-21T23:18:00Z"/>
          <w:rFonts w:ascii="Arial" w:hAnsi="Arial" w:cs="Arial"/>
          <w:b w:val="0"/>
          <w:sz w:val="22"/>
          <w:szCs w:val="22"/>
        </w:rPr>
      </w:pPr>
      <w:del w:id="22" w:author="Byther, Jonah M (Student)" w:date="2024-05-21T23:18:00Z">
        <w:r w:rsidRPr="00CF3E51" w:rsidDel="0031650E">
          <w:rPr>
            <w:rFonts w:ascii="Arial" w:hAnsi="Arial" w:cs="Arial"/>
            <w:b w:val="0"/>
            <w:sz w:val="22"/>
            <w:szCs w:val="22"/>
          </w:rPr>
          <w:delText>Example readers include:</w:delText>
        </w:r>
      </w:del>
    </w:p>
    <w:p w14:paraId="69B3D4EC" w14:textId="08F683BD" w:rsidR="0031650E" w:rsidRPr="00CF3E51" w:rsidDel="0031650E" w:rsidRDefault="0031650E" w:rsidP="0031650E">
      <w:pPr>
        <w:pStyle w:val="BodyText"/>
        <w:pBdr>
          <w:top w:val="double" w:sz="4" w:space="1" w:color="auto"/>
          <w:left w:val="double" w:sz="4" w:space="4" w:color="auto"/>
          <w:bottom w:val="double" w:sz="4" w:space="1" w:color="auto"/>
          <w:right w:val="double" w:sz="4" w:space="4" w:color="auto"/>
        </w:pBdr>
        <w:tabs>
          <w:tab w:val="left" w:pos="360"/>
        </w:tabs>
        <w:rPr>
          <w:del w:id="23" w:author="Byther, Jonah M (Student)" w:date="2024-05-21T23:18:00Z"/>
          <w:rFonts w:ascii="Arial" w:hAnsi="Arial" w:cs="Arial"/>
          <w:b w:val="0"/>
          <w:sz w:val="22"/>
          <w:szCs w:val="22"/>
        </w:rPr>
      </w:pPr>
      <w:del w:id="24" w:author="Byther, Jonah M (Student)" w:date="2024-05-21T23:18:00Z">
        <w:r w:rsidRPr="00CF3E51" w:rsidDel="0031650E">
          <w:rPr>
            <w:rFonts w:ascii="Arial" w:hAnsi="Arial" w:cs="Arial"/>
            <w:b w:val="0"/>
            <w:sz w:val="22"/>
            <w:szCs w:val="22"/>
          </w:rPr>
          <w:tab/>
          <w:delText>- Wanderer’s Tools, especially those who might be involved in financing ideas and those interested enough in computing technology to want to have input into the process</w:delText>
        </w:r>
      </w:del>
    </w:p>
    <w:p w14:paraId="32FC5679" w14:textId="6BA6A3E2" w:rsidR="0031650E" w:rsidRPr="00CF3E51" w:rsidDel="0031650E" w:rsidRDefault="0031650E" w:rsidP="0031650E">
      <w:pPr>
        <w:pStyle w:val="BodyText"/>
        <w:pBdr>
          <w:top w:val="double" w:sz="4" w:space="1" w:color="auto"/>
          <w:left w:val="double" w:sz="4" w:space="4" w:color="auto"/>
          <w:bottom w:val="double" w:sz="4" w:space="1" w:color="auto"/>
          <w:right w:val="double" w:sz="4" w:space="4" w:color="auto"/>
        </w:pBdr>
        <w:tabs>
          <w:tab w:val="left" w:pos="360"/>
        </w:tabs>
        <w:rPr>
          <w:del w:id="25" w:author="Byther, Jonah M (Student)" w:date="2024-05-21T23:18:00Z"/>
          <w:rFonts w:ascii="Arial" w:hAnsi="Arial" w:cs="Arial"/>
          <w:b w:val="0"/>
          <w:sz w:val="22"/>
          <w:szCs w:val="22"/>
        </w:rPr>
      </w:pPr>
      <w:del w:id="26" w:author="Byther, Jonah M (Student)" w:date="2024-05-21T23:18:00Z">
        <w:r w:rsidRPr="00CF3E51" w:rsidDel="0031650E">
          <w:rPr>
            <w:rFonts w:ascii="Arial" w:hAnsi="Arial" w:cs="Arial"/>
            <w:b w:val="0"/>
            <w:sz w:val="22"/>
            <w:szCs w:val="22"/>
          </w:rPr>
          <w:tab/>
          <w:delText>- End-users (if she is wise, the Product Owner will have contacted a few representative potential users to see if this system might appeal to them)</w:delText>
        </w:r>
      </w:del>
    </w:p>
    <w:p w14:paraId="158E39A6" w14:textId="08C94A89" w:rsidR="0031650E" w:rsidRPr="00CF3E51" w:rsidDel="0031650E" w:rsidRDefault="0031650E" w:rsidP="0031650E">
      <w:pPr>
        <w:pStyle w:val="BodyText"/>
        <w:pBdr>
          <w:top w:val="double" w:sz="4" w:space="1" w:color="auto"/>
          <w:left w:val="double" w:sz="4" w:space="4" w:color="auto"/>
          <w:bottom w:val="double" w:sz="4" w:space="1" w:color="auto"/>
          <w:right w:val="double" w:sz="4" w:space="4" w:color="auto"/>
        </w:pBdr>
        <w:tabs>
          <w:tab w:val="left" w:pos="360"/>
        </w:tabs>
        <w:spacing w:after="120"/>
        <w:rPr>
          <w:del w:id="27" w:author="Byther, Jonah M (Student)" w:date="2024-05-21T23:18:00Z"/>
          <w:rFonts w:ascii="Arial" w:hAnsi="Arial" w:cs="Arial"/>
          <w:b w:val="0"/>
          <w:sz w:val="22"/>
          <w:szCs w:val="22"/>
        </w:rPr>
      </w:pPr>
      <w:del w:id="28" w:author="Byther, Jonah M (Student)" w:date="2024-05-21T23:18:00Z">
        <w:r w:rsidRPr="00CF3E51" w:rsidDel="0031650E">
          <w:rPr>
            <w:rFonts w:ascii="Arial" w:hAnsi="Arial" w:cs="Arial"/>
            <w:b w:val="0"/>
            <w:sz w:val="22"/>
            <w:szCs w:val="22"/>
          </w:rPr>
          <w:tab/>
          <w:delText xml:space="preserve">- Your organization’s dev team </w:delText>
        </w:r>
      </w:del>
    </w:p>
    <w:p w14:paraId="0C46590B" w14:textId="2D3D1AD9" w:rsidR="0031650E" w:rsidRPr="00CF3E51" w:rsidDel="0031650E" w:rsidRDefault="0031650E" w:rsidP="0031650E">
      <w:pPr>
        <w:pStyle w:val="BodyText"/>
        <w:tabs>
          <w:tab w:val="num" w:pos="540"/>
        </w:tabs>
        <w:ind w:left="540" w:hanging="540"/>
        <w:rPr>
          <w:del w:id="29" w:author="Byther, Jonah M (Student)" w:date="2024-05-21T23:18:00Z"/>
          <w:rFonts w:ascii="Arial" w:hAnsi="Arial" w:cs="Arial"/>
          <w:bCs/>
          <w:i/>
          <w:sz w:val="22"/>
          <w:szCs w:val="22"/>
          <w:bdr w:val="single" w:sz="4" w:space="0" w:color="0000FF" w:frame="1"/>
        </w:rPr>
      </w:pPr>
    </w:p>
    <w:p w14:paraId="01D2B645" w14:textId="408472A6" w:rsidR="0031650E" w:rsidRPr="00CF3E51" w:rsidDel="0031650E" w:rsidRDefault="0031650E" w:rsidP="0031650E">
      <w:pPr>
        <w:rPr>
          <w:del w:id="30" w:author="Byther, Jonah M (Student)" w:date="2024-05-21T23:18:00Z"/>
          <w:rFonts w:ascii="Arial" w:hAnsi="Arial" w:cs="Arial"/>
          <w:bCs/>
          <w:sz w:val="22"/>
          <w:szCs w:val="22"/>
          <w:bdr w:val="single" w:sz="4" w:space="0" w:color="0000FF" w:frame="1"/>
        </w:rPr>
      </w:pPr>
      <w:del w:id="31" w:author="Byther, Jonah M (Student)" w:date="2024-05-21T23:18:00Z">
        <w:r w:rsidRPr="00CF3E51" w:rsidDel="0031650E">
          <w:rPr>
            <w:rFonts w:ascii="Arial" w:hAnsi="Arial" w:cs="Arial"/>
            <w:bCs/>
            <w:sz w:val="22"/>
            <w:szCs w:val="22"/>
          </w:rPr>
          <w:delText xml:space="preserve">Note: document sections are numbered (except for the </w:delText>
        </w:r>
        <w:r w:rsidRPr="00CF3E51" w:rsidDel="0031650E">
          <w:rPr>
            <w:rFonts w:ascii="Arial" w:hAnsi="Arial" w:cs="Arial"/>
            <w:bCs/>
            <w:i/>
            <w:iCs/>
            <w:sz w:val="22"/>
            <w:szCs w:val="22"/>
          </w:rPr>
          <w:delText>Executive Summary</w:delText>
        </w:r>
        <w:r w:rsidRPr="00CF3E51" w:rsidDel="0031650E">
          <w:rPr>
            <w:rFonts w:ascii="Arial" w:hAnsi="Arial" w:cs="Arial"/>
            <w:bCs/>
            <w:sz w:val="22"/>
            <w:szCs w:val="22"/>
          </w:rPr>
          <w:delText>). Using subsection numbering (like 1.0, 1.1, 1.2, 1.3, …) is optional as long as you are consistent throughout the document and match the (auto-generated) Table of Contents above.</w:delText>
        </w:r>
      </w:del>
    </w:p>
    <w:p w14:paraId="0BA71C2F" w14:textId="342F2378" w:rsidR="0031650E" w:rsidRPr="00CF3E51" w:rsidDel="0031650E" w:rsidRDefault="0031650E" w:rsidP="0031650E">
      <w:pPr>
        <w:rPr>
          <w:del w:id="32" w:author="Byther, Jonah M (Student)" w:date="2024-05-21T23:18:00Z"/>
          <w:rFonts w:ascii="Arial" w:hAnsi="Arial" w:cs="Arial"/>
          <w:bCs/>
          <w:sz w:val="22"/>
          <w:szCs w:val="22"/>
          <w:bdr w:val="single" w:sz="4" w:space="0" w:color="0000FF" w:frame="1"/>
        </w:rPr>
      </w:pPr>
    </w:p>
    <w:p w14:paraId="24F0E383" w14:textId="0D7ECD63" w:rsidR="0031650E" w:rsidRPr="00CF3E51" w:rsidDel="0031650E" w:rsidRDefault="0031650E" w:rsidP="0031650E">
      <w:pPr>
        <w:pStyle w:val="BodyText"/>
        <w:spacing w:before="120" w:after="120"/>
        <w:rPr>
          <w:del w:id="33" w:author="Byther, Jonah M (Student)" w:date="2024-05-21T23:18:00Z"/>
          <w:rFonts w:ascii="Arial" w:hAnsi="Arial" w:cs="Arial"/>
          <w:b w:val="0"/>
          <w:sz w:val="22"/>
          <w:szCs w:val="22"/>
        </w:rPr>
      </w:pPr>
      <w:del w:id="34" w:author="Byther, Jonah M (Student)" w:date="2024-05-21T23:18:00Z">
        <w:r w:rsidRPr="00CF3E51" w:rsidDel="0031650E">
          <w:rPr>
            <w:rFonts w:ascii="Arial" w:hAnsi="Arial" w:cs="Arial"/>
            <w:sz w:val="22"/>
            <w:szCs w:val="22"/>
            <w:u w:val="words"/>
          </w:rPr>
          <w:delText xml:space="preserve">Advice: Give your proposed system a “Code Name”. </w:delText>
        </w:r>
        <w:r w:rsidRPr="00CF3E51" w:rsidDel="0031650E">
          <w:rPr>
            <w:rFonts w:ascii="Arial" w:hAnsi="Arial" w:cs="Arial"/>
            <w:b w:val="0"/>
            <w:sz w:val="22"/>
            <w:szCs w:val="22"/>
          </w:rPr>
          <w:delText xml:space="preserve">Constantly referring to your product as “The proposed travel journal for Wanderer’s Tools” for the entire document will be tiring for you </w:delText>
        </w:r>
        <w:r w:rsidRPr="00CF3E51" w:rsidDel="0031650E">
          <w:rPr>
            <w:rFonts w:ascii="Arial" w:hAnsi="Arial" w:cs="Arial"/>
            <w:b w:val="0"/>
            <w:i/>
            <w:sz w:val="22"/>
            <w:szCs w:val="22"/>
          </w:rPr>
          <w:delText>and</w:delText>
        </w:r>
        <w:r w:rsidRPr="00CF3E51" w:rsidDel="0031650E">
          <w:rPr>
            <w:rFonts w:ascii="Arial" w:hAnsi="Arial" w:cs="Arial"/>
            <w:b w:val="0"/>
            <w:sz w:val="22"/>
            <w:szCs w:val="22"/>
          </w:rPr>
          <w:delText xml:space="preserve"> your reader. An acronym is nice but not required. You can also give your product or developer group a code name. You aren’t “stuck” with that name now. Still, you will probably find it most straightforward to keep using it.</w:delText>
        </w:r>
      </w:del>
    </w:p>
    <w:p w14:paraId="4854D80B" w14:textId="34D7E9A7" w:rsidR="0031650E" w:rsidRPr="00CF3E51" w:rsidDel="0031650E" w:rsidRDefault="0031650E" w:rsidP="0031650E">
      <w:pPr>
        <w:rPr>
          <w:del w:id="35" w:author="Byther, Jonah M (Student)" w:date="2024-05-21T23:18:00Z"/>
          <w:rFonts w:ascii="Arial" w:hAnsi="Arial" w:cs="Arial"/>
          <w:sz w:val="22"/>
          <w:szCs w:val="22"/>
        </w:rPr>
      </w:pPr>
      <w:del w:id="36" w:author="Byther, Jonah M (Student)" w:date="2024-05-21T23:18:00Z">
        <w:r w:rsidRPr="00CF3E51" w:rsidDel="0031650E">
          <w:rPr>
            <w:rFonts w:ascii="Arial" w:hAnsi="Arial" w:cs="Arial"/>
            <w:b/>
            <w:sz w:val="22"/>
            <w:szCs w:val="22"/>
          </w:rPr>
          <w:br w:type="page"/>
        </w:r>
      </w:del>
    </w:p>
    <w:p w14:paraId="79F1092E" w14:textId="5193EA92" w:rsidR="0031650E" w:rsidRPr="00CF3E51" w:rsidDel="0031650E" w:rsidRDefault="0031650E" w:rsidP="0031650E">
      <w:pPr>
        <w:pStyle w:val="BodyText"/>
        <w:spacing w:before="120"/>
        <w:jc w:val="center"/>
        <w:rPr>
          <w:del w:id="37" w:author="Byther, Jonah M (Student)" w:date="2024-05-21T23:18:00Z"/>
          <w:rFonts w:ascii="Arial" w:hAnsi="Arial" w:cs="Arial"/>
          <w:bCs/>
          <w:sz w:val="22"/>
          <w:szCs w:val="22"/>
          <w:u w:val="single"/>
        </w:rPr>
      </w:pPr>
      <w:del w:id="38" w:author="Byther, Jonah M (Student)" w:date="2024-05-21T23:18:00Z">
        <w:r w:rsidRPr="00CF3E51" w:rsidDel="0031650E">
          <w:rPr>
            <w:rFonts w:ascii="Arial" w:hAnsi="Arial" w:cs="Arial"/>
            <w:bCs/>
            <w:sz w:val="22"/>
            <w:szCs w:val="22"/>
            <w:u w:val="single"/>
          </w:rPr>
          <w:delText>Detailed Instructions</w:delText>
        </w:r>
      </w:del>
    </w:p>
    <w:p w14:paraId="2EFA1084" w14:textId="7843B344" w:rsidR="0031650E" w:rsidRPr="00CF3E51" w:rsidDel="0031650E" w:rsidRDefault="0031650E" w:rsidP="0031650E">
      <w:pPr>
        <w:pStyle w:val="BodyText"/>
        <w:spacing w:after="120"/>
        <w:jc w:val="center"/>
        <w:rPr>
          <w:del w:id="39" w:author="Byther, Jonah M (Student)" w:date="2024-05-21T23:18:00Z"/>
          <w:rFonts w:ascii="Arial" w:hAnsi="Arial" w:cs="Arial"/>
          <w:bCs/>
          <w:sz w:val="22"/>
          <w:szCs w:val="22"/>
          <w:u w:val="single"/>
        </w:rPr>
      </w:pPr>
      <w:del w:id="40" w:author="Byther, Jonah M (Student)" w:date="2024-05-21T23:18:00Z">
        <w:r w:rsidRPr="00CF3E51" w:rsidDel="0031650E">
          <w:rPr>
            <w:rFonts w:ascii="Arial" w:hAnsi="Arial" w:cs="Arial"/>
            <w:bCs/>
            <w:sz w:val="22"/>
            <w:szCs w:val="22"/>
            <w:u w:val="single"/>
          </w:rPr>
          <w:delText>(section by section)</w:delText>
        </w:r>
      </w:del>
    </w:p>
    <w:p w14:paraId="4A585385" w14:textId="56E86999" w:rsidR="0031650E" w:rsidRPr="00CF3E51" w:rsidDel="0031650E" w:rsidRDefault="0031650E" w:rsidP="0031650E">
      <w:pPr>
        <w:pStyle w:val="BodyText"/>
        <w:keepNext/>
        <w:tabs>
          <w:tab w:val="num" w:pos="540"/>
        </w:tabs>
        <w:ind w:left="547" w:hanging="547"/>
        <w:rPr>
          <w:del w:id="41" w:author="Byther, Jonah M (Student)" w:date="2024-05-21T23:18:00Z"/>
          <w:rFonts w:ascii="Arial" w:hAnsi="Arial" w:cs="Arial"/>
          <w:bCs/>
          <w:sz w:val="22"/>
          <w:szCs w:val="22"/>
        </w:rPr>
      </w:pPr>
      <w:del w:id="42" w:author="Byther, Jonah M (Student)" w:date="2024-05-21T23:18:00Z">
        <w:r w:rsidRPr="00CF3E51" w:rsidDel="0031650E">
          <w:rPr>
            <w:rFonts w:ascii="Arial" w:hAnsi="Arial" w:cs="Arial"/>
            <w:bCs/>
            <w:sz w:val="22"/>
            <w:szCs w:val="22"/>
          </w:rPr>
          <w:delText>Cover Page</w:delText>
        </w:r>
      </w:del>
    </w:p>
    <w:p w14:paraId="3988FEAB" w14:textId="72FB767E" w:rsidR="0031650E" w:rsidRPr="00CF3E51" w:rsidDel="0031650E" w:rsidRDefault="0031650E" w:rsidP="0031650E">
      <w:pPr>
        <w:pStyle w:val="BodyText"/>
        <w:tabs>
          <w:tab w:val="num" w:pos="540"/>
        </w:tabs>
        <w:ind w:left="1080" w:hanging="540"/>
        <w:rPr>
          <w:del w:id="43" w:author="Byther, Jonah M (Student)" w:date="2024-05-21T23:18:00Z"/>
          <w:rFonts w:ascii="Arial" w:hAnsi="Arial" w:cs="Arial"/>
          <w:b w:val="0"/>
          <w:sz w:val="22"/>
          <w:szCs w:val="22"/>
        </w:rPr>
      </w:pPr>
      <w:del w:id="44" w:author="Byther, Jonah M (Student)" w:date="2024-05-21T23:18:00Z">
        <w:r w:rsidRPr="00CF3E51" w:rsidDel="0031650E">
          <w:rPr>
            <w:rFonts w:ascii="Arial" w:hAnsi="Arial" w:cs="Arial"/>
            <w:b w:val="0"/>
            <w:sz w:val="22"/>
            <w:szCs w:val="22"/>
          </w:rPr>
          <w:delText>Include all the required information and a visually interesting image for your product.</w:delText>
        </w:r>
      </w:del>
    </w:p>
    <w:p w14:paraId="579EA86E" w14:textId="33FDC333" w:rsidR="0031650E" w:rsidRPr="00CF3E51" w:rsidDel="0031650E" w:rsidRDefault="0031650E" w:rsidP="0031650E">
      <w:pPr>
        <w:pStyle w:val="BodyText"/>
        <w:tabs>
          <w:tab w:val="num" w:pos="540"/>
        </w:tabs>
        <w:ind w:left="540" w:hanging="540"/>
        <w:rPr>
          <w:del w:id="45" w:author="Byther, Jonah M (Student)" w:date="2024-05-21T23:18:00Z"/>
          <w:rFonts w:ascii="Arial" w:hAnsi="Arial" w:cs="Arial"/>
          <w:bCs/>
          <w:sz w:val="22"/>
          <w:szCs w:val="22"/>
        </w:rPr>
      </w:pPr>
    </w:p>
    <w:p w14:paraId="7CB07AA5" w14:textId="222B6334" w:rsidR="0031650E" w:rsidRPr="00CF3E51" w:rsidDel="0031650E" w:rsidRDefault="0031650E" w:rsidP="0031650E">
      <w:pPr>
        <w:pStyle w:val="BodyText"/>
        <w:keepNext/>
        <w:tabs>
          <w:tab w:val="left" w:pos="540"/>
        </w:tabs>
        <w:outlineLvl w:val="0"/>
        <w:rPr>
          <w:del w:id="46" w:author="Byther, Jonah M (Student)" w:date="2024-05-21T23:18:00Z"/>
          <w:rFonts w:ascii="Arial" w:hAnsi="Arial" w:cs="Arial"/>
          <w:sz w:val="22"/>
          <w:szCs w:val="22"/>
          <w:u w:val="single"/>
          <w:lang w:val="fr-FR"/>
        </w:rPr>
      </w:pPr>
      <w:bookmarkStart w:id="47" w:name="_Toc166676309"/>
      <w:del w:id="48" w:author="Byther, Jonah M (Student)" w:date="2024-05-21T23:18:00Z">
        <w:r w:rsidRPr="00CF3E51" w:rsidDel="0031650E">
          <w:rPr>
            <w:rFonts w:ascii="Arial" w:hAnsi="Arial" w:cs="Arial"/>
            <w:sz w:val="22"/>
            <w:szCs w:val="22"/>
            <w:u w:val="single"/>
            <w:lang w:val="fr-FR"/>
          </w:rPr>
          <w:delText>Table of Contents</w:delText>
        </w:r>
        <w:bookmarkEnd w:id="47"/>
      </w:del>
    </w:p>
    <w:p w14:paraId="195E015B" w14:textId="3A986D13" w:rsidR="0031650E" w:rsidRPr="00CF3E51" w:rsidDel="0031650E" w:rsidRDefault="0031650E" w:rsidP="0031650E">
      <w:pPr>
        <w:pStyle w:val="BodyText"/>
        <w:tabs>
          <w:tab w:val="num" w:pos="540"/>
        </w:tabs>
        <w:ind w:left="1080" w:hanging="540"/>
        <w:rPr>
          <w:del w:id="49" w:author="Byther, Jonah M (Student)" w:date="2024-05-21T23:18:00Z"/>
          <w:rFonts w:ascii="Arial" w:hAnsi="Arial" w:cs="Arial"/>
          <w:b w:val="0"/>
          <w:sz w:val="22"/>
          <w:szCs w:val="22"/>
        </w:rPr>
      </w:pPr>
      <w:del w:id="50" w:author="Byther, Jonah M (Student)" w:date="2024-05-21T23:18:00Z">
        <w:r w:rsidRPr="00CF3E51" w:rsidDel="0031650E">
          <w:rPr>
            <w:rFonts w:ascii="Arial" w:hAnsi="Arial" w:cs="Arial"/>
            <w:b w:val="0"/>
            <w:sz w:val="22"/>
            <w:szCs w:val="22"/>
          </w:rPr>
          <w:delText>[Automatically generated, as shown in class.]</w:delText>
        </w:r>
      </w:del>
    </w:p>
    <w:customXmlDelRangeStart w:id="51" w:author="Byther, Jonah M (Student)" w:date="2024-05-21T23:18:00Z"/>
    <w:sdt>
      <w:sdtPr>
        <w:rPr>
          <w:rFonts w:ascii="Arial" w:hAnsi="Arial" w:cs="Arial"/>
          <w:sz w:val="22"/>
          <w:szCs w:val="22"/>
        </w:rPr>
        <w:id w:val="1759245023"/>
        <w:docPartObj>
          <w:docPartGallery w:val="Table of Contents"/>
          <w:docPartUnique/>
        </w:docPartObj>
      </w:sdtPr>
      <w:sdtEndPr>
        <w:rPr>
          <w:rFonts w:eastAsia="Times New Roman"/>
          <w:b/>
          <w:bCs/>
          <w:noProof/>
          <w:color w:val="auto"/>
        </w:rPr>
      </w:sdtEndPr>
      <w:sdtContent>
        <w:customXmlDelRangeEnd w:id="51"/>
        <w:p w14:paraId="4666CBD0" w14:textId="6C3F63CD" w:rsidR="0031650E" w:rsidRPr="00CF3E51" w:rsidDel="0031650E" w:rsidRDefault="0031650E" w:rsidP="0031650E">
          <w:pPr>
            <w:pStyle w:val="TOCHeading"/>
            <w:rPr>
              <w:del w:id="52" w:author="Byther, Jonah M (Student)" w:date="2024-05-21T23:18:00Z"/>
              <w:rFonts w:ascii="Arial" w:hAnsi="Arial" w:cs="Arial"/>
              <w:color w:val="auto"/>
              <w:sz w:val="22"/>
              <w:szCs w:val="22"/>
            </w:rPr>
          </w:pPr>
          <w:del w:id="53" w:author="Byther, Jonah M (Student)" w:date="2024-05-21T23:18:00Z">
            <w:r w:rsidRPr="00CF3E51" w:rsidDel="0031650E">
              <w:rPr>
                <w:rFonts w:ascii="Arial" w:hAnsi="Arial" w:cs="Arial"/>
                <w:color w:val="auto"/>
                <w:sz w:val="22"/>
                <w:szCs w:val="22"/>
              </w:rPr>
              <w:delText>Table of Contents</w:delText>
            </w:r>
          </w:del>
        </w:p>
        <w:p w14:paraId="70A5B68A" w14:textId="1246A70B" w:rsidR="0031650E" w:rsidRPr="00CF3E51" w:rsidDel="0031650E" w:rsidRDefault="0031650E" w:rsidP="0031650E">
          <w:pPr>
            <w:pStyle w:val="TOC1"/>
            <w:tabs>
              <w:tab w:val="right" w:leader="dot" w:pos="9350"/>
            </w:tabs>
            <w:rPr>
              <w:del w:id="54" w:author="Byther, Jonah M (Student)" w:date="2024-05-21T23:18:00Z"/>
              <w:rFonts w:ascii="Arial" w:eastAsiaTheme="minorEastAsia" w:hAnsi="Arial" w:cs="Arial"/>
              <w:noProof/>
              <w:sz w:val="22"/>
              <w:szCs w:val="22"/>
            </w:rPr>
          </w:pPr>
          <w:del w:id="55"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TOC \o "1-3" \h \z \u </w:delInstrText>
            </w:r>
            <w:r w:rsidRPr="00CF3E51" w:rsidDel="0031650E">
              <w:rPr>
                <w:rFonts w:ascii="Arial" w:hAnsi="Arial" w:cs="Arial"/>
                <w:sz w:val="22"/>
                <w:szCs w:val="22"/>
              </w:rPr>
              <w:fldChar w:fldCharType="separate"/>
            </w:r>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"_Toc166676309"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lang w:val="fr-FR"/>
              </w:rPr>
              <w:delText>Table of Contents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_Toc166676309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2</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2058AD04" w14:textId="556549DB" w:rsidR="0031650E" w:rsidRPr="00CF3E51" w:rsidDel="0031650E" w:rsidRDefault="0031650E" w:rsidP="0031650E">
          <w:pPr>
            <w:pStyle w:val="TOC1"/>
            <w:tabs>
              <w:tab w:val="right" w:leader="dot" w:pos="9350"/>
            </w:tabs>
            <w:rPr>
              <w:del w:id="56" w:author="Byther, Jonah M (Student)" w:date="2024-05-21T23:18:00Z"/>
              <w:rFonts w:ascii="Arial" w:eastAsiaTheme="minorEastAsia" w:hAnsi="Arial" w:cs="Arial"/>
              <w:noProof/>
              <w:sz w:val="22"/>
              <w:szCs w:val="22"/>
            </w:rPr>
          </w:pPr>
          <w:del w:id="57"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"_Toc166676310" </w:delInstrText>
            </w:r>
            <w:r w:rsidRPr="00CF3E51" w:rsidDel="0031650E">
              <w:rPr>
                <w:rFonts w:ascii="Arial" w:hAnsi="Arial" w:cs="Arial"/>
                <w:sz w:val="22"/>
                <w:szCs w:val="22"/>
              </w:rPr>
              <w:fldChar w:fldCharType="separate"/>
            </w:r>
            <w:r w:rsidRPr="00CF3E51" w:rsidDel="0031650E">
              <w:rPr>
                <w:rStyle w:val="Hyperlink"/>
                <w:rFonts w:ascii="Arial" w:hAnsi="Arial" w:cs="Arial"/>
                <w:bCs/>
                <w:noProof/>
                <w:color w:val="auto"/>
                <w:sz w:val="22"/>
                <w:szCs w:val="22"/>
                <w:highlight w:val="darkCyan"/>
              </w:rPr>
              <w:delText>Executive Summary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_Toc166676310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3</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04F2470D" w14:textId="1C482EA3" w:rsidR="0031650E" w:rsidRPr="00CF3E51" w:rsidDel="0031650E" w:rsidRDefault="0031650E" w:rsidP="0031650E">
          <w:pPr>
            <w:pStyle w:val="TOC1"/>
            <w:tabs>
              <w:tab w:val="left" w:pos="660"/>
              <w:tab w:val="right" w:leader="dot" w:pos="9350"/>
            </w:tabs>
            <w:rPr>
              <w:del w:id="58" w:author="Byther, Jonah M (Student)" w:date="2024-05-21T23:18:00Z"/>
              <w:rFonts w:ascii="Arial" w:eastAsiaTheme="minorEastAsia" w:hAnsi="Arial" w:cs="Arial"/>
              <w:noProof/>
              <w:sz w:val="22"/>
              <w:szCs w:val="22"/>
            </w:rPr>
          </w:pPr>
          <w:del w:id="59"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"_Toc166676311"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lang w:val="fr-FR"/>
              </w:rPr>
              <w:delText>1.0</w:delText>
            </w:r>
            <w:r w:rsidRPr="00CF3E51" w:rsidDel="0031650E">
              <w:rPr>
                <w:rFonts w:ascii="Arial" w:eastAsiaTheme="minorEastAsia" w:hAnsi="Arial" w:cs="Arial"/>
                <w:noProof/>
                <w:sz w:val="22"/>
                <w:szCs w:val="22"/>
              </w:rPr>
              <w:tab/>
            </w:r>
            <w:r w:rsidRPr="00CF3E51" w:rsidDel="0031650E">
              <w:rPr>
                <w:rStyle w:val="Hyperlink"/>
                <w:rFonts w:ascii="Arial" w:hAnsi="Arial" w:cs="Arial"/>
                <w:noProof/>
                <w:color w:val="auto"/>
                <w:sz w:val="22"/>
                <w:szCs w:val="22"/>
                <w:lang w:val="fr-FR"/>
              </w:rPr>
              <w:delText>Introduction and Overview</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_Toc166676311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3</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5D9C73F8" w14:textId="2DA5ACD4" w:rsidR="0031650E" w:rsidRPr="00CF3E51" w:rsidDel="0031650E" w:rsidRDefault="0031650E" w:rsidP="0031650E">
          <w:pPr>
            <w:pStyle w:val="TOC2"/>
            <w:tabs>
              <w:tab w:val="right" w:leader="dot" w:pos="9350"/>
            </w:tabs>
            <w:rPr>
              <w:del w:id="60" w:author="Byther, Jonah M (Student)" w:date="2024-05-21T23:18:00Z"/>
              <w:rFonts w:ascii="Arial" w:eastAsiaTheme="minorEastAsia" w:hAnsi="Arial" w:cs="Arial"/>
              <w:noProof/>
              <w:sz w:val="22"/>
              <w:szCs w:val="22"/>
            </w:rPr>
          </w:pPr>
          <w:del w:id="61"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"_Toc166676312"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Problem Statement</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_Toc166676312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3</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5619DE6A" w14:textId="08A5935A" w:rsidR="0031650E" w:rsidRPr="00CF3E51" w:rsidDel="0031650E" w:rsidRDefault="0031650E" w:rsidP="0031650E">
          <w:pPr>
            <w:pStyle w:val="TOC2"/>
            <w:tabs>
              <w:tab w:val="right" w:leader="dot" w:pos="9350"/>
            </w:tabs>
            <w:rPr>
              <w:del w:id="62" w:author="Byther, Jonah M (Student)" w:date="2024-05-21T23:18:00Z"/>
              <w:rFonts w:ascii="Arial" w:eastAsiaTheme="minorEastAsia" w:hAnsi="Arial" w:cs="Arial"/>
              <w:noProof/>
              <w:sz w:val="22"/>
              <w:szCs w:val="22"/>
            </w:rPr>
          </w:pPr>
          <w:del w:id="63"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"_Toc166676313"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Project Vision and Scope</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_Toc166676313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397662DF" w14:textId="33A0A0BD" w:rsidR="0031650E" w:rsidRPr="00CF3E51" w:rsidDel="0031650E" w:rsidRDefault="0031650E" w:rsidP="0031650E">
          <w:pPr>
            <w:pStyle w:val="TOC2"/>
            <w:tabs>
              <w:tab w:val="right" w:leader="dot" w:pos="9350"/>
            </w:tabs>
            <w:rPr>
              <w:del w:id="64" w:author="Byther, Jonah M (Student)" w:date="2024-05-21T23:18:00Z"/>
              <w:rFonts w:ascii="Arial" w:eastAsiaTheme="minorEastAsia" w:hAnsi="Arial" w:cs="Arial"/>
              <w:noProof/>
              <w:sz w:val="22"/>
              <w:szCs w:val="22"/>
            </w:rPr>
          </w:pPr>
          <w:del w:id="65"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"_Toc166676314"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Requirements Summary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_Toc166676314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0DBBE11A" w14:textId="344FC048" w:rsidR="0031650E" w:rsidRPr="00CF3E51" w:rsidDel="0031650E" w:rsidRDefault="0031650E" w:rsidP="0031650E">
          <w:pPr>
            <w:pStyle w:val="TOC2"/>
            <w:tabs>
              <w:tab w:val="right" w:leader="dot" w:pos="9350"/>
            </w:tabs>
            <w:rPr>
              <w:del w:id="66" w:author="Byther, Jonah M (Student)" w:date="2024-05-21T23:18:00Z"/>
              <w:rFonts w:ascii="Arial" w:eastAsiaTheme="minorEastAsia" w:hAnsi="Arial" w:cs="Arial"/>
              <w:noProof/>
              <w:sz w:val="22"/>
              <w:szCs w:val="22"/>
            </w:rPr>
          </w:pPr>
          <w:del w:id="67"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"_Toc166676315"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Stakeholders and Their Interests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_Toc166676315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7BB75EFC" w14:textId="0FB7ABD7" w:rsidR="0031650E" w:rsidRPr="00CF3E51" w:rsidDel="0031650E" w:rsidRDefault="0031650E" w:rsidP="0031650E">
          <w:pPr>
            <w:pStyle w:val="TOC2"/>
            <w:tabs>
              <w:tab w:val="right" w:leader="dot" w:pos="9350"/>
            </w:tabs>
            <w:rPr>
              <w:del w:id="68" w:author="Byther, Jonah M (Student)" w:date="2024-05-21T23:18:00Z"/>
              <w:rFonts w:ascii="Arial" w:eastAsiaTheme="minorEastAsia" w:hAnsi="Arial" w:cs="Arial"/>
              <w:noProof/>
              <w:sz w:val="22"/>
              <w:szCs w:val="22"/>
            </w:rPr>
          </w:pPr>
          <w:del w:id="69"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"_Toc166676316"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Expected Costs and Benefits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_Toc166676316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5</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44C3E0C2" w14:textId="598281CB" w:rsidR="0031650E" w:rsidRPr="00CF3E51" w:rsidDel="0031650E" w:rsidRDefault="0031650E" w:rsidP="0031650E">
          <w:pPr>
            <w:pStyle w:val="TOC2"/>
            <w:tabs>
              <w:tab w:val="right" w:leader="dot" w:pos="9350"/>
            </w:tabs>
            <w:rPr>
              <w:del w:id="70" w:author="Byther, Jonah M (Student)" w:date="2024-05-21T23:18:00Z"/>
              <w:rFonts w:ascii="Arial" w:eastAsiaTheme="minorEastAsia" w:hAnsi="Arial" w:cs="Arial"/>
              <w:noProof/>
              <w:sz w:val="22"/>
              <w:szCs w:val="22"/>
            </w:rPr>
          </w:pPr>
          <w:del w:id="71"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"_Toc166676317"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Constraints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_Toc166676317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5</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29924C04" w14:textId="61EB0D7F" w:rsidR="0031650E" w:rsidRPr="00CF3E51" w:rsidDel="0031650E" w:rsidRDefault="0031650E" w:rsidP="0031650E">
          <w:pPr>
            <w:pStyle w:val="TOC2"/>
            <w:tabs>
              <w:tab w:val="right" w:leader="dot" w:pos="9350"/>
            </w:tabs>
            <w:rPr>
              <w:del w:id="72" w:author="Byther, Jonah M (Student)" w:date="2024-05-21T23:18:00Z"/>
              <w:rFonts w:ascii="Arial" w:eastAsiaTheme="minorEastAsia" w:hAnsi="Arial" w:cs="Arial"/>
              <w:noProof/>
              <w:sz w:val="22"/>
              <w:szCs w:val="22"/>
            </w:rPr>
          </w:pPr>
          <w:del w:id="73"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"_Toc166676318"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highlight w:val="darkCyan"/>
              </w:rPr>
              <w:delText>Recommendation</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_Toc166676318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6</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6C7B119D" w14:textId="0C39EC1E" w:rsidR="0031650E" w:rsidRPr="00CF3E51" w:rsidDel="0031650E" w:rsidRDefault="0031650E" w:rsidP="0031650E">
          <w:pPr>
            <w:pStyle w:val="TOC2"/>
            <w:tabs>
              <w:tab w:val="right" w:leader="dot" w:pos="9350"/>
            </w:tabs>
            <w:rPr>
              <w:del w:id="74" w:author="Byther, Jonah M (Student)" w:date="2024-05-21T23:18:00Z"/>
              <w:rFonts w:ascii="Arial" w:eastAsiaTheme="minorEastAsia" w:hAnsi="Arial" w:cs="Arial"/>
              <w:noProof/>
              <w:sz w:val="22"/>
              <w:szCs w:val="22"/>
            </w:rPr>
          </w:pPr>
          <w:del w:id="75"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"_Toc166676319" </w:delInstrText>
            </w:r>
            <w:r w:rsidRPr="00CF3E51" w:rsidDel="0031650E">
              <w:rPr>
                <w:rFonts w:ascii="Arial" w:hAnsi="Arial" w:cs="Arial"/>
                <w:sz w:val="22"/>
                <w:szCs w:val="22"/>
              </w:rPr>
              <w:fldChar w:fldCharType="separate"/>
            </w:r>
            <w:r w:rsidRPr="00CF3E51" w:rsidDel="0031650E">
              <w:rPr>
                <w:rStyle w:val="Hyperlink"/>
                <w:rFonts w:ascii="Arial" w:hAnsi="Arial" w:cs="Arial"/>
                <w:bCs/>
                <w:noProof/>
                <w:color w:val="auto"/>
                <w:sz w:val="22"/>
                <w:szCs w:val="22"/>
              </w:rPr>
              <w:delText>Document Overview</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_Toc166676319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6</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485F9DE9" w14:textId="6CA50385" w:rsidR="0031650E" w:rsidRPr="00CF3E51" w:rsidDel="0031650E" w:rsidRDefault="0031650E" w:rsidP="0031650E">
          <w:pPr>
            <w:pStyle w:val="TOC1"/>
            <w:tabs>
              <w:tab w:val="left" w:pos="660"/>
              <w:tab w:val="right" w:leader="dot" w:pos="9350"/>
            </w:tabs>
            <w:rPr>
              <w:del w:id="76" w:author="Byther, Jonah M (Student)" w:date="2024-05-21T23:18:00Z"/>
              <w:rFonts w:ascii="Arial" w:eastAsiaTheme="minorEastAsia" w:hAnsi="Arial" w:cs="Arial"/>
              <w:noProof/>
              <w:sz w:val="22"/>
              <w:szCs w:val="22"/>
            </w:rPr>
          </w:pPr>
          <w:del w:id="77"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"_Toc166676320"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2.0</w:delText>
            </w:r>
            <w:r w:rsidRPr="00CF3E51" w:rsidDel="0031650E">
              <w:rPr>
                <w:rFonts w:ascii="Arial" w:eastAsiaTheme="minorEastAsia" w:hAnsi="Arial" w:cs="Arial"/>
                <w:noProof/>
                <w:sz w:val="22"/>
                <w:szCs w:val="22"/>
              </w:rPr>
              <w:tab/>
            </w:r>
            <w:r w:rsidRPr="00CF3E51" w:rsidDel="0031650E">
              <w:rPr>
                <w:rStyle w:val="Hyperlink"/>
                <w:rFonts w:ascii="Arial" w:hAnsi="Arial" w:cs="Arial"/>
                <w:noProof/>
                <w:color w:val="auto"/>
                <w:sz w:val="22"/>
                <w:szCs w:val="22"/>
              </w:rPr>
              <w:delText>System Initiation</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_Toc166676320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7</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1739C073" w14:textId="7F683BA3" w:rsidR="0031650E" w:rsidRPr="00CF3E51" w:rsidDel="0031650E" w:rsidRDefault="0031650E" w:rsidP="0031650E">
          <w:pPr>
            <w:pStyle w:val="TOC2"/>
            <w:tabs>
              <w:tab w:val="right" w:leader="dot" w:pos="9350"/>
            </w:tabs>
            <w:rPr>
              <w:del w:id="78" w:author="Byther, Jonah M (Student)" w:date="2024-05-21T23:18:00Z"/>
              <w:rFonts w:ascii="Arial" w:eastAsiaTheme="minorEastAsia" w:hAnsi="Arial" w:cs="Arial"/>
              <w:noProof/>
              <w:sz w:val="22"/>
              <w:szCs w:val="22"/>
            </w:rPr>
          </w:pPr>
          <w:del w:id="79"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"_Toc166676321"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Project Initiation Request (PIR)</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_Toc166676321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7</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1D98B639" w14:textId="5021BF16" w:rsidR="0031650E" w:rsidRPr="00CF3E51" w:rsidDel="0031650E" w:rsidRDefault="0031650E" w:rsidP="0031650E">
          <w:pPr>
            <w:pStyle w:val="TOC1"/>
            <w:tabs>
              <w:tab w:val="left" w:pos="660"/>
              <w:tab w:val="right" w:leader="dot" w:pos="9350"/>
            </w:tabs>
            <w:rPr>
              <w:del w:id="80" w:author="Byther, Jonah M (Student)" w:date="2024-05-21T23:18:00Z"/>
              <w:rFonts w:ascii="Arial" w:eastAsiaTheme="minorEastAsia" w:hAnsi="Arial" w:cs="Arial"/>
              <w:noProof/>
              <w:sz w:val="22"/>
              <w:szCs w:val="22"/>
            </w:rPr>
          </w:pPr>
          <w:del w:id="81"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"_Toc166676322"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 xml:space="preserve">3.0 </w:delText>
            </w:r>
            <w:r w:rsidRPr="00CF3E51" w:rsidDel="0031650E">
              <w:rPr>
                <w:rFonts w:ascii="Arial" w:eastAsiaTheme="minorEastAsia" w:hAnsi="Arial" w:cs="Arial"/>
                <w:noProof/>
                <w:sz w:val="22"/>
                <w:szCs w:val="22"/>
              </w:rPr>
              <w:tab/>
            </w:r>
            <w:r w:rsidRPr="00CF3E51" w:rsidDel="0031650E">
              <w:rPr>
                <w:rStyle w:val="Hyperlink"/>
                <w:rFonts w:ascii="Arial" w:hAnsi="Arial" w:cs="Arial"/>
                <w:noProof/>
                <w:color w:val="auto"/>
                <w:sz w:val="22"/>
                <w:szCs w:val="22"/>
              </w:rPr>
              <w:delText>Feasibility Assessment</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_Toc166676322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11</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06937643" w14:textId="0E0775D9" w:rsidR="0031650E" w:rsidRPr="00CF3E51" w:rsidDel="0031650E" w:rsidRDefault="0031650E" w:rsidP="0031650E">
          <w:pPr>
            <w:pStyle w:val="TOC2"/>
            <w:tabs>
              <w:tab w:val="right" w:leader="dot" w:pos="9350"/>
            </w:tabs>
            <w:rPr>
              <w:del w:id="82" w:author="Byther, Jonah M (Student)" w:date="2024-05-21T23:18:00Z"/>
              <w:rFonts w:ascii="Arial" w:eastAsiaTheme="minorEastAsia" w:hAnsi="Arial" w:cs="Arial"/>
              <w:noProof/>
              <w:sz w:val="22"/>
              <w:szCs w:val="22"/>
            </w:rPr>
          </w:pPr>
          <w:del w:id="83"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"_Toc166676323"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Introduction</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_Toc166676323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11</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622C9BBD" w14:textId="085184CA" w:rsidR="0031650E" w:rsidRPr="00CF3E51" w:rsidDel="0031650E" w:rsidRDefault="0031650E" w:rsidP="0031650E">
          <w:pPr>
            <w:pStyle w:val="TOC2"/>
            <w:tabs>
              <w:tab w:val="right" w:leader="dot" w:pos="9350"/>
            </w:tabs>
            <w:rPr>
              <w:del w:id="84" w:author="Byther, Jonah M (Student)" w:date="2024-05-21T23:18:00Z"/>
              <w:rFonts w:ascii="Arial" w:eastAsiaTheme="minorEastAsia" w:hAnsi="Arial" w:cs="Arial"/>
              <w:noProof/>
              <w:sz w:val="22"/>
              <w:szCs w:val="22"/>
            </w:rPr>
          </w:pPr>
          <w:del w:id="85"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"_Toc166676324"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Feasibility Analysis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_Toc166676324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11</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645F92BA" w14:textId="03F6A214" w:rsidR="0031650E" w:rsidRPr="00CF3E51" w:rsidDel="0031650E" w:rsidRDefault="0031650E" w:rsidP="0031650E">
          <w:pPr>
            <w:pStyle w:val="TOC2"/>
            <w:tabs>
              <w:tab w:val="right" w:leader="dot" w:pos="9350"/>
            </w:tabs>
            <w:rPr>
              <w:del w:id="86" w:author="Byther, Jonah M (Student)" w:date="2024-05-21T23:18:00Z"/>
              <w:rFonts w:ascii="Arial" w:eastAsiaTheme="minorEastAsia" w:hAnsi="Arial" w:cs="Arial"/>
              <w:noProof/>
              <w:sz w:val="22"/>
              <w:szCs w:val="22"/>
            </w:rPr>
          </w:pPr>
          <w:del w:id="87"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"_Toc166676325" </w:delInstrText>
            </w:r>
            <w:r w:rsidRPr="00CF3E51" w:rsidDel="0031650E">
              <w:rPr>
                <w:rFonts w:ascii="Arial" w:hAnsi="Arial" w:cs="Arial"/>
                <w:sz w:val="22"/>
                <w:szCs w:val="22"/>
              </w:rPr>
              <w:fldChar w:fldCharType="separate"/>
            </w:r>
            <w:r w:rsidRPr="00CF3E51" w:rsidDel="0031650E">
              <w:rPr>
                <w:rStyle w:val="Hyperlink"/>
                <w:rFonts w:ascii="Arial" w:hAnsi="Arial" w:cs="Arial"/>
                <w:b/>
                <w:bCs/>
                <w:noProof/>
                <w:color w:val="auto"/>
                <w:sz w:val="22"/>
                <w:szCs w:val="22"/>
              </w:rPr>
              <w:delText>Technical Feasibility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_Toc166676325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11</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418CC715" w14:textId="4BE379A0" w:rsidR="0031650E" w:rsidRPr="00CF3E51" w:rsidDel="0031650E" w:rsidRDefault="0031650E" w:rsidP="0031650E">
          <w:pPr>
            <w:pStyle w:val="TOC2"/>
            <w:tabs>
              <w:tab w:val="right" w:leader="dot" w:pos="9350"/>
            </w:tabs>
            <w:rPr>
              <w:del w:id="88" w:author="Byther, Jonah M (Student)" w:date="2024-05-21T23:18:00Z"/>
              <w:rFonts w:ascii="Arial" w:eastAsiaTheme="minorEastAsia" w:hAnsi="Arial" w:cs="Arial"/>
              <w:noProof/>
              <w:sz w:val="22"/>
              <w:szCs w:val="22"/>
            </w:rPr>
          </w:pPr>
          <w:del w:id="89"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"_Toc166676326"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This project brings some new things to learn, so it is technically feasible and has high risk.</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_Toc166676326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11</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50BE3E7B" w14:textId="4516EC5C" w:rsidR="0031650E" w:rsidRPr="00CF3E51" w:rsidDel="0031650E" w:rsidRDefault="0031650E" w:rsidP="0031650E">
          <w:pPr>
            <w:pStyle w:val="TOC2"/>
            <w:tabs>
              <w:tab w:val="right" w:leader="dot" w:pos="9350"/>
            </w:tabs>
            <w:rPr>
              <w:del w:id="90" w:author="Byther, Jonah M (Student)" w:date="2024-05-21T23:18:00Z"/>
              <w:rFonts w:ascii="Arial" w:eastAsiaTheme="minorEastAsia" w:hAnsi="Arial" w:cs="Arial"/>
              <w:noProof/>
              <w:sz w:val="22"/>
              <w:szCs w:val="22"/>
            </w:rPr>
          </w:pPr>
          <w:del w:id="91"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"_Toc166676327" </w:delInstrText>
            </w:r>
            <w:r w:rsidRPr="00CF3E51" w:rsidDel="0031650E">
              <w:rPr>
                <w:rFonts w:ascii="Arial" w:hAnsi="Arial" w:cs="Arial"/>
                <w:sz w:val="22"/>
                <w:szCs w:val="22"/>
              </w:rPr>
              <w:fldChar w:fldCharType="separate"/>
            </w:r>
            <w:r w:rsidRPr="00CF3E51" w:rsidDel="0031650E">
              <w:rPr>
                <w:rStyle w:val="Hyperlink"/>
                <w:rFonts w:ascii="Arial" w:hAnsi="Arial" w:cs="Arial"/>
                <w:b/>
                <w:bCs/>
                <w:noProof/>
                <w:color w:val="auto"/>
                <w:sz w:val="22"/>
                <w:szCs w:val="22"/>
              </w:rPr>
              <w:delText>Resource Feasibility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_Toc166676327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11</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2D6FC3F6" w14:textId="7E6AD1CC" w:rsidR="0031650E" w:rsidRPr="00CF3E51" w:rsidDel="0031650E" w:rsidRDefault="0031650E" w:rsidP="0031650E">
          <w:pPr>
            <w:pStyle w:val="TOC2"/>
            <w:tabs>
              <w:tab w:val="right" w:leader="dot" w:pos="9350"/>
            </w:tabs>
            <w:rPr>
              <w:del w:id="92" w:author="Byther, Jonah M (Student)" w:date="2024-05-21T23:18:00Z"/>
              <w:rFonts w:ascii="Arial" w:eastAsiaTheme="minorEastAsia" w:hAnsi="Arial" w:cs="Arial"/>
              <w:noProof/>
              <w:sz w:val="22"/>
              <w:szCs w:val="22"/>
            </w:rPr>
          </w:pPr>
          <w:del w:id="93"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"_Toc166676328" </w:delInstrText>
            </w:r>
            <w:r w:rsidRPr="00CF3E51" w:rsidDel="0031650E">
              <w:rPr>
                <w:rFonts w:ascii="Arial" w:hAnsi="Arial" w:cs="Arial"/>
                <w:sz w:val="22"/>
                <w:szCs w:val="22"/>
              </w:rPr>
              <w:fldChar w:fldCharType="separate"/>
            </w:r>
            <w:r w:rsidRPr="00CF3E51" w:rsidDel="0031650E">
              <w:rPr>
                <w:rStyle w:val="Hyperlink"/>
                <w:rFonts w:ascii="Arial" w:hAnsi="Arial" w:cs="Arial"/>
                <w:b/>
                <w:bCs/>
                <w:noProof/>
                <w:color w:val="auto"/>
                <w:sz w:val="22"/>
                <w:szCs w:val="22"/>
              </w:rPr>
              <w:delText>Schedule Feasibility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_Toc166676328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11</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33BD6E96" w14:textId="1127A745" w:rsidR="0031650E" w:rsidRPr="00CF3E51" w:rsidDel="0031650E" w:rsidRDefault="0031650E" w:rsidP="0031650E">
          <w:pPr>
            <w:pStyle w:val="TOC2"/>
            <w:tabs>
              <w:tab w:val="right" w:leader="dot" w:pos="9350"/>
            </w:tabs>
            <w:rPr>
              <w:del w:id="94" w:author="Byther, Jonah M (Student)" w:date="2024-05-21T23:18:00Z"/>
              <w:rFonts w:ascii="Arial" w:eastAsiaTheme="minorEastAsia" w:hAnsi="Arial" w:cs="Arial"/>
              <w:noProof/>
              <w:sz w:val="22"/>
              <w:szCs w:val="22"/>
            </w:rPr>
          </w:pPr>
          <w:del w:id="95"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"_Toc166676329" </w:delInstrText>
            </w:r>
            <w:r w:rsidRPr="00CF3E51" w:rsidDel="0031650E">
              <w:rPr>
                <w:rFonts w:ascii="Arial" w:hAnsi="Arial" w:cs="Arial"/>
                <w:sz w:val="22"/>
                <w:szCs w:val="22"/>
              </w:rPr>
              <w:fldChar w:fldCharType="separate"/>
            </w:r>
            <w:r w:rsidRPr="00CF3E51" w:rsidDel="0031650E">
              <w:rPr>
                <w:rStyle w:val="Hyperlink"/>
                <w:rFonts w:ascii="Arial" w:hAnsi="Arial" w:cs="Arial"/>
                <w:b/>
                <w:bCs/>
                <w:noProof/>
                <w:color w:val="auto"/>
                <w:sz w:val="22"/>
                <w:szCs w:val="22"/>
              </w:rPr>
              <w:delText>Organizational Feasibility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_Toc166676329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11</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05484F81" w14:textId="7BD9F543" w:rsidR="0031650E" w:rsidRPr="00CF3E51" w:rsidDel="0031650E" w:rsidRDefault="0031650E" w:rsidP="0031650E">
          <w:pPr>
            <w:pStyle w:val="TOC2"/>
            <w:tabs>
              <w:tab w:val="right" w:leader="dot" w:pos="9350"/>
            </w:tabs>
            <w:rPr>
              <w:del w:id="96" w:author="Byther, Jonah M (Student)" w:date="2024-05-21T23:18:00Z"/>
              <w:rFonts w:ascii="Arial" w:eastAsiaTheme="minorEastAsia" w:hAnsi="Arial" w:cs="Arial"/>
              <w:noProof/>
              <w:sz w:val="22"/>
              <w:szCs w:val="22"/>
            </w:rPr>
          </w:pPr>
          <w:del w:id="97"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"_Toc166676330" </w:delInstrText>
            </w:r>
            <w:r w:rsidRPr="00CF3E51" w:rsidDel="0031650E">
              <w:rPr>
                <w:rFonts w:ascii="Arial" w:hAnsi="Arial" w:cs="Arial"/>
                <w:sz w:val="22"/>
                <w:szCs w:val="22"/>
              </w:rPr>
              <w:fldChar w:fldCharType="separate"/>
            </w:r>
            <w:r w:rsidRPr="00CF3E51" w:rsidDel="0031650E">
              <w:rPr>
                <w:rStyle w:val="Hyperlink"/>
                <w:rFonts w:ascii="Arial" w:hAnsi="Arial" w:cs="Arial"/>
                <w:b/>
                <w:bCs/>
                <w:noProof/>
                <w:color w:val="auto"/>
                <w:sz w:val="22"/>
                <w:szCs w:val="22"/>
              </w:rPr>
              <w:delText>Legal Feasibility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_Toc166676330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12</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421EC7A1" w14:textId="330D769F" w:rsidR="0031650E" w:rsidRPr="00CF3E51" w:rsidDel="0031650E" w:rsidRDefault="0031650E" w:rsidP="0031650E">
          <w:pPr>
            <w:pStyle w:val="TOC2"/>
            <w:tabs>
              <w:tab w:val="right" w:leader="dot" w:pos="9350"/>
            </w:tabs>
            <w:rPr>
              <w:del w:id="98" w:author="Byther, Jonah M (Student)" w:date="2024-05-21T23:18:00Z"/>
              <w:rFonts w:ascii="Arial" w:eastAsiaTheme="minorEastAsia" w:hAnsi="Arial" w:cs="Arial"/>
              <w:noProof/>
              <w:sz w:val="22"/>
              <w:szCs w:val="22"/>
            </w:rPr>
          </w:pPr>
          <w:del w:id="99"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"_Toc166676331" </w:delInstrText>
            </w:r>
            <w:r w:rsidRPr="00CF3E51" w:rsidDel="0031650E">
              <w:rPr>
                <w:rFonts w:ascii="Arial" w:hAnsi="Arial" w:cs="Arial"/>
                <w:sz w:val="22"/>
                <w:szCs w:val="22"/>
              </w:rPr>
              <w:fldChar w:fldCharType="separate"/>
            </w:r>
            <w:r w:rsidRPr="00CF3E51" w:rsidDel="0031650E">
              <w:rPr>
                <w:rStyle w:val="Hyperlink"/>
                <w:rFonts w:ascii="Arial" w:hAnsi="Arial" w:cs="Arial"/>
                <w:b/>
                <w:bCs/>
                <w:noProof/>
                <w:color w:val="auto"/>
                <w:sz w:val="22"/>
                <w:szCs w:val="22"/>
              </w:rPr>
              <w:delText>Contractual Feasibility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_Toc166676331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12</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31DD3512" w14:textId="44822E9A" w:rsidR="0031650E" w:rsidRPr="00CF3E51" w:rsidDel="0031650E" w:rsidRDefault="0031650E" w:rsidP="0031650E">
          <w:pPr>
            <w:pStyle w:val="TOC2"/>
            <w:tabs>
              <w:tab w:val="right" w:leader="dot" w:pos="9350"/>
            </w:tabs>
            <w:rPr>
              <w:del w:id="100" w:author="Byther, Jonah M (Student)" w:date="2024-05-21T23:18:00Z"/>
              <w:rFonts w:ascii="Arial" w:eastAsiaTheme="minorEastAsia" w:hAnsi="Arial" w:cs="Arial"/>
              <w:noProof/>
              <w:sz w:val="22"/>
              <w:szCs w:val="22"/>
            </w:rPr>
          </w:pPr>
          <w:del w:id="101"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"_Toc166676332"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Additional Comments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_Toc166676332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12</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0E49B541" w14:textId="0C9A111F" w:rsidR="0031650E" w:rsidRPr="00CF3E51" w:rsidDel="0031650E" w:rsidRDefault="0031650E" w:rsidP="0031650E">
          <w:pPr>
            <w:pStyle w:val="TOC2"/>
            <w:tabs>
              <w:tab w:val="right" w:leader="dot" w:pos="9350"/>
            </w:tabs>
            <w:rPr>
              <w:del w:id="102" w:author="Byther, Jonah M (Student)" w:date="2024-05-21T23:18:00Z"/>
              <w:rFonts w:ascii="Arial" w:eastAsiaTheme="minorEastAsia" w:hAnsi="Arial" w:cs="Arial"/>
              <w:noProof/>
              <w:sz w:val="22"/>
              <w:szCs w:val="22"/>
            </w:rPr>
          </w:pPr>
          <w:del w:id="103"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"_Toc166676333"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Conclusion</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_Toc166676333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12</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3CBB3D8E" w14:textId="5C8C1335" w:rsidR="0031650E" w:rsidRPr="00CF3E51" w:rsidDel="0031650E" w:rsidRDefault="0031650E" w:rsidP="0031650E">
          <w:pPr>
            <w:pStyle w:val="TOC1"/>
            <w:tabs>
              <w:tab w:val="left" w:pos="660"/>
              <w:tab w:val="right" w:leader="dot" w:pos="9350"/>
            </w:tabs>
            <w:rPr>
              <w:del w:id="104" w:author="Byther, Jonah M (Student)" w:date="2024-05-21T23:18:00Z"/>
              <w:rFonts w:ascii="Arial" w:eastAsiaTheme="minorEastAsia" w:hAnsi="Arial" w:cs="Arial"/>
              <w:noProof/>
              <w:sz w:val="22"/>
              <w:szCs w:val="22"/>
            </w:rPr>
          </w:pPr>
          <w:del w:id="105"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"_Toc166676334"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4.0</w:delText>
            </w:r>
            <w:r w:rsidRPr="00CF3E51" w:rsidDel="0031650E">
              <w:rPr>
                <w:rFonts w:ascii="Arial" w:eastAsiaTheme="minorEastAsia" w:hAnsi="Arial" w:cs="Arial"/>
                <w:noProof/>
                <w:sz w:val="22"/>
                <w:szCs w:val="22"/>
              </w:rPr>
              <w:tab/>
            </w:r>
            <w:r w:rsidRPr="00CF3E51" w:rsidDel="0031650E">
              <w:rPr>
                <w:rStyle w:val="Hyperlink"/>
                <w:rFonts w:ascii="Arial" w:hAnsi="Arial" w:cs="Arial"/>
                <w:noProof/>
                <w:color w:val="auto"/>
                <w:sz w:val="22"/>
                <w:szCs w:val="22"/>
              </w:rPr>
              <w:delText>Requirements Definition</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_Toc166676334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13</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76353A3D" w14:textId="4AC12B83" w:rsidR="0031650E" w:rsidRPr="00CF3E51" w:rsidDel="0031650E" w:rsidRDefault="0031650E" w:rsidP="0031650E">
          <w:pPr>
            <w:pStyle w:val="TOC2"/>
            <w:tabs>
              <w:tab w:val="right" w:leader="dot" w:pos="9350"/>
            </w:tabs>
            <w:rPr>
              <w:del w:id="106" w:author="Byther, Jonah M (Student)" w:date="2024-05-21T23:18:00Z"/>
              <w:rFonts w:ascii="Arial" w:eastAsiaTheme="minorEastAsia" w:hAnsi="Arial" w:cs="Arial"/>
              <w:noProof/>
              <w:sz w:val="22"/>
              <w:szCs w:val="22"/>
            </w:rPr>
          </w:pPr>
          <w:del w:id="107"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"_Toc166676335"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Introduction</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_Toc166676335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13</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73082533" w14:textId="61B65F06" w:rsidR="0031650E" w:rsidRPr="00CF3E51" w:rsidDel="0031650E" w:rsidRDefault="0031650E" w:rsidP="0031650E">
          <w:pPr>
            <w:pStyle w:val="TOC2"/>
            <w:tabs>
              <w:tab w:val="right" w:leader="dot" w:pos="9350"/>
            </w:tabs>
            <w:rPr>
              <w:del w:id="108" w:author="Byther, Jonah M (Student)" w:date="2024-05-21T23:18:00Z"/>
              <w:rFonts w:ascii="Arial" w:eastAsiaTheme="minorEastAsia" w:hAnsi="Arial" w:cs="Arial"/>
              <w:noProof/>
              <w:sz w:val="22"/>
              <w:szCs w:val="22"/>
            </w:rPr>
          </w:pPr>
          <w:del w:id="109"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"_Toc166676336"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Functional Requirements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_Toc166676336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13</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1A881D3A" w14:textId="46C2C042" w:rsidR="0031650E" w:rsidRPr="00CF3E51" w:rsidDel="0031650E" w:rsidRDefault="0031650E" w:rsidP="0031650E">
          <w:pPr>
            <w:pStyle w:val="TOC2"/>
            <w:tabs>
              <w:tab w:val="right" w:leader="dot" w:pos="9350"/>
            </w:tabs>
            <w:rPr>
              <w:del w:id="110" w:author="Byther, Jonah M (Student)" w:date="2024-05-21T23:18:00Z"/>
              <w:rFonts w:ascii="Arial" w:eastAsiaTheme="minorEastAsia" w:hAnsi="Arial" w:cs="Arial"/>
              <w:noProof/>
              <w:sz w:val="22"/>
              <w:szCs w:val="22"/>
            </w:rPr>
          </w:pPr>
          <w:del w:id="111"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"_Toc166676337"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highlight w:val="darkCyan"/>
              </w:rPr>
              <w:delText>Data Requirements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_Toc166676337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72D5EBBF" w14:textId="692E894F" w:rsidR="0031650E" w:rsidRPr="00CF3E51" w:rsidDel="0031650E" w:rsidRDefault="0031650E" w:rsidP="0031650E">
          <w:pPr>
            <w:pStyle w:val="TOC2"/>
            <w:tabs>
              <w:tab w:val="right" w:leader="dot" w:pos="9350"/>
            </w:tabs>
            <w:rPr>
              <w:del w:id="112" w:author="Byther, Jonah M (Student)" w:date="2024-05-21T23:18:00Z"/>
              <w:rFonts w:ascii="Arial" w:eastAsiaTheme="minorEastAsia" w:hAnsi="Arial" w:cs="Arial"/>
              <w:noProof/>
              <w:sz w:val="22"/>
              <w:szCs w:val="22"/>
            </w:rPr>
          </w:pPr>
          <w:del w:id="113"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"_Toc166676338"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rPr>
              <w:delText>Non-functional Requirements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_Toc166676338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13C1E8A3" w14:textId="0C3307BB" w:rsidR="0031650E" w:rsidRPr="00CF3E51" w:rsidDel="0031650E" w:rsidRDefault="0031650E" w:rsidP="0031650E">
          <w:pPr>
            <w:pStyle w:val="TOC1"/>
            <w:tabs>
              <w:tab w:val="left" w:pos="660"/>
              <w:tab w:val="right" w:leader="dot" w:pos="9350"/>
            </w:tabs>
            <w:rPr>
              <w:del w:id="114" w:author="Byther, Jonah M (Student)" w:date="2024-05-21T23:18:00Z"/>
              <w:rFonts w:ascii="Arial" w:eastAsiaTheme="minorEastAsia" w:hAnsi="Arial" w:cs="Arial"/>
              <w:noProof/>
              <w:sz w:val="22"/>
              <w:szCs w:val="22"/>
            </w:rPr>
          </w:pPr>
          <w:del w:id="115"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"_Toc166676339"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highlight w:val="darkCyan"/>
              </w:rPr>
              <w:delText xml:space="preserve">5.0 </w:delText>
            </w:r>
            <w:r w:rsidRPr="00CF3E51" w:rsidDel="0031650E">
              <w:rPr>
                <w:rFonts w:ascii="Arial" w:eastAsiaTheme="minorEastAsia" w:hAnsi="Arial" w:cs="Arial"/>
                <w:noProof/>
                <w:sz w:val="22"/>
                <w:szCs w:val="22"/>
              </w:rPr>
              <w:tab/>
            </w:r>
            <w:r w:rsidRPr="00CF3E51" w:rsidDel="0031650E">
              <w:rPr>
                <w:rStyle w:val="Hyperlink"/>
                <w:rFonts w:ascii="Arial" w:hAnsi="Arial" w:cs="Arial"/>
                <w:noProof/>
                <w:color w:val="auto"/>
                <w:sz w:val="22"/>
                <w:szCs w:val="22"/>
                <w:highlight w:val="darkCyan"/>
              </w:rPr>
              <w:delText>Requirements Model</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_Toc166676339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11067E93" w14:textId="2E6E3EA5" w:rsidR="0031650E" w:rsidRPr="00CF3E51" w:rsidDel="0031650E" w:rsidRDefault="0031650E" w:rsidP="0031650E">
          <w:pPr>
            <w:pStyle w:val="TOC1"/>
            <w:tabs>
              <w:tab w:val="left" w:pos="660"/>
              <w:tab w:val="right" w:leader="dot" w:pos="9350"/>
            </w:tabs>
            <w:rPr>
              <w:del w:id="116" w:author="Byther, Jonah M (Student)" w:date="2024-05-21T23:18:00Z"/>
              <w:rFonts w:ascii="Arial" w:eastAsiaTheme="minorEastAsia" w:hAnsi="Arial" w:cs="Arial"/>
              <w:noProof/>
              <w:sz w:val="22"/>
              <w:szCs w:val="22"/>
            </w:rPr>
          </w:pPr>
          <w:del w:id="117"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"_Toc166676340"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highlight w:val="darkCyan"/>
              </w:rPr>
              <w:delText xml:space="preserve">6.0  </w:delText>
            </w:r>
            <w:r w:rsidRPr="00CF3E51" w:rsidDel="0031650E">
              <w:rPr>
                <w:rFonts w:ascii="Arial" w:eastAsiaTheme="minorEastAsia" w:hAnsi="Arial" w:cs="Arial"/>
                <w:noProof/>
                <w:sz w:val="22"/>
                <w:szCs w:val="22"/>
              </w:rPr>
              <w:tab/>
            </w:r>
            <w:r w:rsidRPr="00CF3E51" w:rsidDel="0031650E">
              <w:rPr>
                <w:rStyle w:val="Hyperlink"/>
                <w:rFonts w:ascii="Arial" w:hAnsi="Arial" w:cs="Arial"/>
                <w:noProof/>
                <w:color w:val="auto"/>
                <w:sz w:val="22"/>
                <w:szCs w:val="22"/>
                <w:highlight w:val="darkCyan"/>
              </w:rPr>
              <w:delText>System Evolution</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_Toc166676340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41327A36" w14:textId="18C9F32F" w:rsidR="0031650E" w:rsidRPr="00CF3E51" w:rsidDel="0031650E" w:rsidRDefault="0031650E" w:rsidP="0031650E">
          <w:pPr>
            <w:pStyle w:val="TOC1"/>
            <w:tabs>
              <w:tab w:val="left" w:pos="660"/>
              <w:tab w:val="right" w:leader="dot" w:pos="9350"/>
            </w:tabs>
            <w:rPr>
              <w:del w:id="118" w:author="Byther, Jonah M (Student)" w:date="2024-05-21T23:18:00Z"/>
              <w:rFonts w:ascii="Arial" w:eastAsiaTheme="minorEastAsia" w:hAnsi="Arial" w:cs="Arial"/>
              <w:noProof/>
              <w:sz w:val="22"/>
              <w:szCs w:val="22"/>
            </w:rPr>
          </w:pPr>
          <w:del w:id="119"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"_Toc166676341" </w:delInstrText>
            </w:r>
            <w:r w:rsidRPr="00CF3E51" w:rsidDel="0031650E">
              <w:rPr>
                <w:rFonts w:ascii="Arial" w:hAnsi="Arial" w:cs="Arial"/>
                <w:sz w:val="22"/>
                <w:szCs w:val="22"/>
              </w:rPr>
              <w:fldChar w:fldCharType="separate"/>
            </w:r>
            <w:r w:rsidRPr="00CF3E51" w:rsidDel="0031650E">
              <w:rPr>
                <w:rStyle w:val="Hyperlink"/>
                <w:rFonts w:ascii="Arial" w:hAnsi="Arial" w:cs="Arial"/>
                <w:noProof/>
                <w:color w:val="auto"/>
                <w:sz w:val="22"/>
                <w:szCs w:val="22"/>
                <w:highlight w:val="darkCyan"/>
              </w:rPr>
              <w:delText xml:space="preserve">7.0 </w:delText>
            </w:r>
            <w:r w:rsidRPr="00CF3E51" w:rsidDel="0031650E">
              <w:rPr>
                <w:rFonts w:ascii="Arial" w:eastAsiaTheme="minorEastAsia" w:hAnsi="Arial" w:cs="Arial"/>
                <w:noProof/>
                <w:sz w:val="22"/>
                <w:szCs w:val="22"/>
              </w:rPr>
              <w:tab/>
            </w:r>
            <w:r w:rsidRPr="00CF3E51" w:rsidDel="0031650E">
              <w:rPr>
                <w:rStyle w:val="Hyperlink"/>
                <w:rFonts w:ascii="Arial" w:hAnsi="Arial" w:cs="Arial"/>
                <w:noProof/>
                <w:color w:val="auto"/>
                <w:sz w:val="22"/>
                <w:szCs w:val="22"/>
                <w:highlight w:val="darkCyan"/>
              </w:rPr>
              <w:delText>Conclusions and Recommendations</w:delText>
            </w:r>
            <w:r w:rsidRPr="00CF3E51" w:rsidDel="0031650E">
              <w:rPr>
                <w:rStyle w:val="Hyperlink"/>
                <w:rFonts w:ascii="Arial" w:hAnsi="Arial" w:cs="Arial"/>
                <w:bCs/>
                <w:noProof/>
                <w:color w:val="auto"/>
                <w:sz w:val="22"/>
                <w:szCs w:val="22"/>
              </w:rPr>
              <w:delText>.</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_Toc166676341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488734EC" w14:textId="3604AD65" w:rsidR="0031650E" w:rsidRPr="00CF3E51" w:rsidDel="0031650E" w:rsidRDefault="0031650E" w:rsidP="0031650E">
          <w:pPr>
            <w:pStyle w:val="TOC1"/>
            <w:tabs>
              <w:tab w:val="right" w:leader="dot" w:pos="9350"/>
            </w:tabs>
            <w:rPr>
              <w:del w:id="120" w:author="Byther, Jonah M (Student)" w:date="2024-05-21T23:18:00Z"/>
              <w:rFonts w:ascii="Arial" w:eastAsiaTheme="minorEastAsia" w:hAnsi="Arial" w:cs="Arial"/>
              <w:noProof/>
              <w:sz w:val="22"/>
              <w:szCs w:val="22"/>
            </w:rPr>
          </w:pPr>
          <w:del w:id="121"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"_Toc166676342" </w:delInstrText>
            </w:r>
            <w:r w:rsidRPr="00CF3E51" w:rsidDel="0031650E">
              <w:rPr>
                <w:rFonts w:ascii="Arial" w:hAnsi="Arial" w:cs="Arial"/>
                <w:sz w:val="22"/>
                <w:szCs w:val="22"/>
              </w:rPr>
              <w:fldChar w:fldCharType="separate"/>
            </w:r>
            <w:r w:rsidRPr="00CF3E51" w:rsidDel="0031650E">
              <w:rPr>
                <w:rStyle w:val="Hyperlink"/>
                <w:rFonts w:ascii="Arial" w:hAnsi="Arial" w:cs="Arial"/>
                <w:b/>
                <w:noProof/>
                <w:color w:val="auto"/>
                <w:sz w:val="22"/>
                <w:szCs w:val="22"/>
              </w:rPr>
              <w:delText>Appendices</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_Toc166676342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14</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06060A45" w14:textId="0716DB29" w:rsidR="0031650E" w:rsidRPr="00CF3E51" w:rsidDel="0031650E" w:rsidRDefault="0031650E" w:rsidP="0031650E">
          <w:pPr>
            <w:pStyle w:val="TOC1"/>
            <w:tabs>
              <w:tab w:val="right" w:leader="dot" w:pos="9350"/>
            </w:tabs>
            <w:rPr>
              <w:del w:id="122" w:author="Byther, Jonah M (Student)" w:date="2024-05-21T23:18:00Z"/>
              <w:rFonts w:ascii="Arial" w:eastAsiaTheme="minorEastAsia" w:hAnsi="Arial" w:cs="Arial"/>
              <w:noProof/>
              <w:sz w:val="22"/>
              <w:szCs w:val="22"/>
            </w:rPr>
          </w:pPr>
          <w:del w:id="123"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"_Toc166676343" </w:delInstrText>
            </w:r>
            <w:r w:rsidRPr="00CF3E51" w:rsidDel="0031650E">
              <w:rPr>
                <w:rFonts w:ascii="Arial" w:hAnsi="Arial" w:cs="Arial"/>
                <w:sz w:val="22"/>
                <w:szCs w:val="22"/>
              </w:rPr>
              <w:fldChar w:fldCharType="separate"/>
            </w:r>
            <w:r w:rsidRPr="00CF3E51" w:rsidDel="0031650E">
              <w:rPr>
                <w:rStyle w:val="Hyperlink"/>
                <w:rFonts w:ascii="Arial" w:hAnsi="Arial" w:cs="Arial"/>
                <w:b/>
                <w:noProof/>
                <w:color w:val="auto"/>
                <w:sz w:val="22"/>
                <w:szCs w:val="22"/>
              </w:rPr>
              <w:delText>Glossary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_Toc166676343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15</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30C4A5F3" w14:textId="5AB20374" w:rsidR="0031650E" w:rsidRPr="00CF3E51" w:rsidDel="0031650E" w:rsidRDefault="0031650E" w:rsidP="0031650E">
          <w:pPr>
            <w:pStyle w:val="TOC1"/>
            <w:tabs>
              <w:tab w:val="right" w:leader="dot" w:pos="9350"/>
            </w:tabs>
            <w:rPr>
              <w:del w:id="124" w:author="Byther, Jonah M (Student)" w:date="2024-05-21T23:18:00Z"/>
              <w:rFonts w:ascii="Arial" w:eastAsiaTheme="minorEastAsia" w:hAnsi="Arial" w:cs="Arial"/>
              <w:noProof/>
              <w:sz w:val="22"/>
              <w:szCs w:val="22"/>
            </w:rPr>
          </w:pPr>
          <w:del w:id="125" w:author="Byther, Jonah M (Student)" w:date="2024-05-21T23:18:00Z">
            <w:r w:rsidRPr="00CF3E51" w:rsidDel="0031650E">
              <w:rPr>
                <w:rFonts w:ascii="Arial" w:hAnsi="Arial" w:cs="Arial"/>
                <w:sz w:val="22"/>
                <w:szCs w:val="22"/>
              </w:rPr>
              <w:fldChar w:fldCharType="begin"/>
            </w:r>
            <w:r w:rsidRPr="00CF3E51" w:rsidDel="0031650E">
              <w:rPr>
                <w:rFonts w:ascii="Arial" w:hAnsi="Arial" w:cs="Arial"/>
                <w:sz w:val="22"/>
                <w:szCs w:val="22"/>
              </w:rPr>
              <w:delInstrText xml:space="preserve"> HYPERLINK \l "_Toc166676344" </w:delInstrText>
            </w:r>
            <w:r w:rsidRPr="00CF3E51" w:rsidDel="0031650E">
              <w:rPr>
                <w:rFonts w:ascii="Arial" w:hAnsi="Arial" w:cs="Arial"/>
                <w:sz w:val="22"/>
                <w:szCs w:val="22"/>
              </w:rPr>
              <w:fldChar w:fldCharType="separate"/>
            </w:r>
            <w:r w:rsidRPr="00CF3E51" w:rsidDel="0031650E">
              <w:rPr>
                <w:rStyle w:val="Hyperlink"/>
                <w:rFonts w:ascii="Arial" w:hAnsi="Arial" w:cs="Arial"/>
                <w:b/>
                <w:noProof/>
                <w:color w:val="auto"/>
                <w:sz w:val="22"/>
                <w:szCs w:val="22"/>
              </w:rPr>
              <w:delText>Bibliography</w:delText>
            </w:r>
            <w:r w:rsidRPr="00CF3E51" w:rsidDel="0031650E">
              <w:rPr>
                <w:rFonts w:ascii="Arial" w:hAnsi="Arial" w:cs="Arial"/>
                <w:noProof/>
                <w:webHidden/>
                <w:sz w:val="22"/>
                <w:szCs w:val="22"/>
              </w:rPr>
              <w:tab/>
            </w:r>
            <w:r w:rsidRPr="00CF3E51" w:rsidDel="0031650E">
              <w:rPr>
                <w:rFonts w:ascii="Arial" w:hAnsi="Arial" w:cs="Arial"/>
                <w:noProof/>
                <w:webHidden/>
                <w:sz w:val="22"/>
                <w:szCs w:val="22"/>
              </w:rPr>
              <w:fldChar w:fldCharType="begin"/>
            </w:r>
            <w:r w:rsidRPr="00CF3E51" w:rsidDel="0031650E">
              <w:rPr>
                <w:rFonts w:ascii="Arial" w:hAnsi="Arial" w:cs="Arial"/>
                <w:noProof/>
                <w:webHidden/>
                <w:sz w:val="22"/>
                <w:szCs w:val="22"/>
              </w:rPr>
              <w:delInstrText xml:space="preserve"> PAGEREF _Toc166676344 \h </w:delInstrText>
            </w:r>
            <w:r w:rsidRPr="00CF3E51" w:rsidDel="0031650E">
              <w:rPr>
                <w:rFonts w:ascii="Arial" w:hAnsi="Arial" w:cs="Arial"/>
                <w:noProof/>
                <w:webHidden/>
                <w:sz w:val="22"/>
                <w:szCs w:val="22"/>
              </w:rPr>
            </w:r>
            <w:r w:rsidRPr="00CF3E51" w:rsidDel="0031650E">
              <w:rPr>
                <w:rFonts w:ascii="Arial" w:hAnsi="Arial" w:cs="Arial"/>
                <w:noProof/>
                <w:webHidden/>
                <w:sz w:val="22"/>
                <w:szCs w:val="22"/>
              </w:rPr>
              <w:fldChar w:fldCharType="separate"/>
            </w:r>
            <w:r w:rsidRPr="00CF3E51" w:rsidDel="0031650E">
              <w:rPr>
                <w:rFonts w:ascii="Arial" w:hAnsi="Arial" w:cs="Arial"/>
                <w:noProof/>
                <w:webHidden/>
                <w:sz w:val="22"/>
                <w:szCs w:val="22"/>
              </w:rPr>
              <w:delText>15</w:delText>
            </w:r>
            <w:r w:rsidRPr="00CF3E51" w:rsidDel="0031650E">
              <w:rPr>
                <w:rFonts w:ascii="Arial" w:hAnsi="Arial" w:cs="Arial"/>
                <w:noProof/>
                <w:webHidden/>
                <w:sz w:val="22"/>
                <w:szCs w:val="22"/>
              </w:rPr>
              <w:fldChar w:fldCharType="end"/>
            </w:r>
            <w:r w:rsidRPr="00CF3E51" w:rsidDel="0031650E">
              <w:rPr>
                <w:rFonts w:ascii="Arial" w:hAnsi="Arial" w:cs="Arial"/>
                <w:noProof/>
                <w:sz w:val="22"/>
                <w:szCs w:val="22"/>
              </w:rPr>
              <w:fldChar w:fldCharType="end"/>
            </w:r>
          </w:del>
        </w:p>
        <w:p w14:paraId="031F2D8D" w14:textId="52A8F50C" w:rsidR="0031650E" w:rsidRPr="00CF3E51" w:rsidDel="0031650E" w:rsidRDefault="0031650E" w:rsidP="0031650E">
          <w:pPr>
            <w:rPr>
              <w:del w:id="126" w:author="Byther, Jonah M (Student)" w:date="2024-05-21T23:18:00Z"/>
              <w:rFonts w:ascii="Arial" w:hAnsi="Arial" w:cs="Arial"/>
              <w:sz w:val="22"/>
              <w:szCs w:val="22"/>
            </w:rPr>
          </w:pPr>
          <w:del w:id="127" w:author="Byther, Jonah M (Student)" w:date="2024-05-21T23:18:00Z">
            <w:r w:rsidRPr="00CF3E51" w:rsidDel="0031650E">
              <w:rPr>
                <w:rFonts w:ascii="Arial" w:hAnsi="Arial" w:cs="Arial"/>
                <w:b/>
                <w:bCs/>
                <w:noProof/>
                <w:sz w:val="22"/>
                <w:szCs w:val="22"/>
              </w:rPr>
              <w:fldChar w:fldCharType="end"/>
            </w:r>
          </w:del>
        </w:p>
        <w:customXmlDelRangeStart w:id="128" w:author="Byther, Jonah M (Student)" w:date="2024-05-21T23:18:00Z"/>
      </w:sdtContent>
    </w:sdt>
    <w:customXmlDelRangeEnd w:id="128"/>
    <w:p w14:paraId="5E233EA1" w14:textId="36CDB8CF" w:rsidR="0031650E" w:rsidRPr="00CF3E51" w:rsidDel="0031650E" w:rsidRDefault="0031650E" w:rsidP="0031650E">
      <w:pPr>
        <w:pStyle w:val="BodyText"/>
        <w:tabs>
          <w:tab w:val="num" w:pos="540"/>
        </w:tabs>
        <w:ind w:left="1080" w:hanging="540"/>
        <w:rPr>
          <w:del w:id="129" w:author="Byther, Jonah M (Student)" w:date="2024-05-21T23:18:00Z"/>
          <w:rFonts w:ascii="Arial" w:hAnsi="Arial" w:cs="Arial"/>
          <w:b w:val="0"/>
          <w:sz w:val="22"/>
          <w:szCs w:val="22"/>
        </w:rPr>
      </w:pPr>
    </w:p>
    <w:p w14:paraId="0926A07A" w14:textId="0D37A2D0" w:rsidR="0031650E" w:rsidRPr="00CF3E51" w:rsidDel="0031650E" w:rsidRDefault="0031650E" w:rsidP="0031650E">
      <w:pPr>
        <w:pStyle w:val="BodyText"/>
        <w:tabs>
          <w:tab w:val="num" w:pos="540"/>
        </w:tabs>
        <w:rPr>
          <w:del w:id="130" w:author="Byther, Jonah M (Student)" w:date="2024-05-21T23:18:00Z"/>
          <w:rFonts w:ascii="Arial" w:hAnsi="Arial" w:cs="Arial"/>
          <w:b w:val="0"/>
          <w:sz w:val="22"/>
          <w:szCs w:val="22"/>
        </w:rPr>
      </w:pPr>
    </w:p>
    <w:p w14:paraId="29E727B6" w14:textId="2A6DAF39" w:rsidR="0031650E" w:rsidRPr="00CF3E51" w:rsidDel="0031650E" w:rsidRDefault="0031650E" w:rsidP="0031650E">
      <w:pPr>
        <w:pStyle w:val="BodyText"/>
        <w:tabs>
          <w:tab w:val="num" w:pos="540"/>
        </w:tabs>
        <w:rPr>
          <w:del w:id="131" w:author="Byther, Jonah M (Student)" w:date="2024-05-21T23:18:00Z"/>
          <w:rFonts w:ascii="Arial" w:hAnsi="Arial" w:cs="Arial"/>
          <w:b w:val="0"/>
          <w:sz w:val="22"/>
          <w:szCs w:val="22"/>
        </w:rPr>
      </w:pPr>
    </w:p>
    <w:p w14:paraId="23EB3E38" w14:textId="4CE7F73F" w:rsidR="0031650E" w:rsidRPr="00CF3E51" w:rsidDel="0031650E" w:rsidRDefault="0031650E" w:rsidP="0031650E">
      <w:pPr>
        <w:pStyle w:val="BodyText"/>
        <w:tabs>
          <w:tab w:val="num" w:pos="540"/>
        </w:tabs>
        <w:ind w:left="540" w:hanging="540"/>
        <w:rPr>
          <w:del w:id="132" w:author="Byther, Jonah M (Student)" w:date="2024-05-21T23:18:00Z"/>
          <w:rFonts w:ascii="Arial" w:hAnsi="Arial" w:cs="Arial"/>
          <w:bCs/>
          <w:sz w:val="22"/>
          <w:szCs w:val="22"/>
          <w:highlight w:val="darkCyan"/>
        </w:rPr>
      </w:pPr>
    </w:p>
    <w:p w14:paraId="12BEC0AA" w14:textId="1B4D309A" w:rsidR="0031650E" w:rsidRPr="00CF3E51" w:rsidDel="0031650E" w:rsidRDefault="0031650E" w:rsidP="0031650E">
      <w:pPr>
        <w:pStyle w:val="BodyText"/>
        <w:keepNext/>
        <w:tabs>
          <w:tab w:val="num" w:pos="540"/>
        </w:tabs>
        <w:ind w:left="547" w:hanging="547"/>
        <w:outlineLvl w:val="0"/>
        <w:rPr>
          <w:del w:id="133" w:author="Byther, Jonah M (Student)" w:date="2024-05-21T23:18:00Z"/>
          <w:rFonts w:ascii="Arial" w:hAnsi="Arial" w:cs="Arial"/>
          <w:sz w:val="22"/>
          <w:szCs w:val="22"/>
          <w:lang w:val="fr-FR"/>
        </w:rPr>
      </w:pPr>
      <w:bookmarkStart w:id="134" w:name="_Toc166676310"/>
      <w:del w:id="135" w:author="Byther, Jonah M (Student)" w:date="2024-05-21T23:18:00Z">
        <w:r w:rsidRPr="00CF3E51" w:rsidDel="0031650E">
          <w:rPr>
            <w:rFonts w:ascii="Arial" w:hAnsi="Arial" w:cs="Arial"/>
            <w:bCs/>
            <w:sz w:val="22"/>
            <w:szCs w:val="22"/>
            <w:highlight w:val="darkCyan"/>
          </w:rPr>
          <w:delText>Executive Summary</w:delText>
        </w:r>
        <w:bookmarkEnd w:id="134"/>
        <w:r w:rsidRPr="00CF3E51" w:rsidDel="0031650E">
          <w:rPr>
            <w:rFonts w:ascii="Arial" w:hAnsi="Arial" w:cs="Arial"/>
            <w:sz w:val="22"/>
            <w:szCs w:val="22"/>
            <w:lang w:val="fr-FR"/>
          </w:rPr>
          <w:delText xml:space="preserve"> </w:delText>
        </w:r>
      </w:del>
    </w:p>
    <w:p w14:paraId="3AF1F6D3" w14:textId="2077C581" w:rsidR="0031650E" w:rsidRPr="00CF3E51" w:rsidDel="0031650E" w:rsidRDefault="0031650E" w:rsidP="0031650E">
      <w:pPr>
        <w:pStyle w:val="BodyText"/>
        <w:tabs>
          <w:tab w:val="num" w:pos="540"/>
        </w:tabs>
        <w:ind w:left="540" w:hanging="540"/>
        <w:rPr>
          <w:del w:id="136" w:author="Byther, Jonah M (Student)" w:date="2024-05-21T23:18:00Z"/>
          <w:rFonts w:ascii="Arial" w:hAnsi="Arial" w:cs="Arial"/>
          <w:b w:val="0"/>
          <w:sz w:val="22"/>
          <w:szCs w:val="22"/>
        </w:rPr>
      </w:pPr>
      <w:del w:id="137" w:author="Byther, Jonah M (Student)" w:date="2024-05-21T23:18:00Z">
        <w:r w:rsidRPr="00CF3E51" w:rsidDel="0031650E">
          <w:rPr>
            <w:rFonts w:ascii="Arial" w:hAnsi="Arial" w:cs="Arial"/>
            <w:b w:val="0"/>
            <w:sz w:val="22"/>
            <w:szCs w:val="22"/>
          </w:rPr>
          <w:delText xml:space="preserve">While the </w:delText>
        </w:r>
        <w:r w:rsidRPr="00CF3E51" w:rsidDel="0031650E">
          <w:rPr>
            <w:rFonts w:ascii="Arial" w:hAnsi="Arial" w:cs="Arial"/>
            <w:b w:val="0"/>
            <w:i/>
            <w:iCs/>
            <w:sz w:val="22"/>
            <w:szCs w:val="22"/>
          </w:rPr>
          <w:delText>Executive Summary</w:delText>
        </w:r>
        <w:r w:rsidRPr="00CF3E51" w:rsidDel="0031650E">
          <w:rPr>
            <w:rFonts w:ascii="Arial" w:hAnsi="Arial" w:cs="Arial"/>
            <w:b w:val="0"/>
            <w:sz w:val="22"/>
            <w:szCs w:val="22"/>
          </w:rPr>
          <w:delText xml:space="preserve"> is the first thing your reader will see, </w:delText>
        </w:r>
        <w:r w:rsidRPr="00CF3E51" w:rsidDel="0031650E">
          <w:rPr>
            <w:rFonts w:ascii="Arial" w:hAnsi="Arial" w:cs="Arial"/>
            <w:b w:val="0"/>
            <w:sz w:val="22"/>
            <w:szCs w:val="22"/>
            <w:u w:val="single"/>
          </w:rPr>
          <w:delText>wait and write it AFTER you have written the rest of the doc</w:delText>
        </w:r>
        <w:r w:rsidRPr="00CF3E51" w:rsidDel="0031650E">
          <w:rPr>
            <w:rFonts w:ascii="Arial" w:hAnsi="Arial" w:cs="Arial"/>
            <w:b w:val="0"/>
            <w:sz w:val="22"/>
            <w:szCs w:val="22"/>
          </w:rPr>
          <w:delText xml:space="preserve">. </w:delText>
        </w:r>
        <w:r w:rsidRPr="00CF3E51" w:rsidDel="0031650E">
          <w:rPr>
            <w:rFonts w:ascii="Arial" w:hAnsi="Arial" w:cs="Arial"/>
            <w:bCs/>
            <w:sz w:val="22"/>
            <w:szCs w:val="22"/>
            <w:highlight w:val="darkCyan"/>
          </w:rPr>
          <w:delText xml:space="preserve">DO NOT FORGET to add this to Part 2! </w:delText>
        </w:r>
        <w:r w:rsidRPr="00CF3E51" w:rsidDel="0031650E">
          <w:rPr>
            <w:rFonts w:ascii="Arial" w:hAnsi="Arial" w:cs="Arial"/>
            <w:b w:val="0"/>
            <w:sz w:val="22"/>
            <w:szCs w:val="22"/>
          </w:rPr>
          <w:delText xml:space="preserve"> It’s a critical part of the document.</w:delText>
        </w:r>
      </w:del>
    </w:p>
    <w:p w14:paraId="6F96D7EA" w14:textId="2DE0B0F1" w:rsidR="0031650E" w:rsidRPr="00CF3E51" w:rsidDel="0031650E" w:rsidRDefault="0031650E" w:rsidP="0031650E">
      <w:pPr>
        <w:pStyle w:val="BodyText"/>
        <w:tabs>
          <w:tab w:val="num" w:pos="540"/>
        </w:tabs>
        <w:ind w:left="540" w:hanging="540"/>
        <w:rPr>
          <w:del w:id="138" w:author="Byther, Jonah M (Student)" w:date="2024-05-21T23:18:00Z"/>
          <w:rFonts w:ascii="Arial" w:hAnsi="Arial" w:cs="Arial"/>
          <w:bCs/>
          <w:sz w:val="22"/>
          <w:szCs w:val="22"/>
          <w:highlight w:val="darkCyan"/>
        </w:rPr>
      </w:pPr>
    </w:p>
    <w:p w14:paraId="08E60EFE" w14:textId="56DEFBB7" w:rsidR="0031650E" w:rsidRPr="00CF3E51" w:rsidDel="0031650E" w:rsidRDefault="0031650E" w:rsidP="0031650E">
      <w:pPr>
        <w:ind w:left="540"/>
        <w:rPr>
          <w:del w:id="139" w:author="Byther, Jonah M (Student)" w:date="2024-05-21T23:18:00Z"/>
          <w:rFonts w:ascii="Arial" w:hAnsi="Arial" w:cs="Arial"/>
          <w:sz w:val="22"/>
          <w:szCs w:val="22"/>
        </w:rPr>
      </w:pPr>
      <w:del w:id="140" w:author="Byther, Jonah M (Student)" w:date="2024-05-21T23:18:00Z">
        <w:r w:rsidRPr="00CF3E51" w:rsidDel="0031650E">
          <w:rPr>
            <w:rFonts w:ascii="Arial" w:hAnsi="Arial" w:cs="Arial"/>
            <w:sz w:val="22"/>
            <w:szCs w:val="22"/>
          </w:rPr>
          <w:delText xml:space="preserve">Analyze the Executive Summary sections of </w:delText>
        </w:r>
        <w:r w:rsidRPr="00CF3E51" w:rsidDel="0031650E">
          <w:rPr>
            <w:rFonts w:ascii="Arial" w:hAnsi="Arial" w:cs="Arial"/>
            <w:i/>
            <w:iCs/>
            <w:sz w:val="22"/>
            <w:szCs w:val="22"/>
          </w:rPr>
          <w:delText>previous years’ project proposal examples</w:delText>
        </w:r>
        <w:r w:rsidRPr="00CF3E51" w:rsidDel="0031650E">
          <w:rPr>
            <w:rFonts w:ascii="Arial" w:hAnsi="Arial" w:cs="Arial"/>
            <w:sz w:val="22"/>
            <w:szCs w:val="22"/>
          </w:rPr>
          <w:delText xml:space="preserve">: what would be equivalent information </w:delText>
        </w:r>
        <w:r w:rsidRPr="00CF3E51" w:rsidDel="0031650E">
          <w:rPr>
            <w:rFonts w:ascii="Arial" w:hAnsi="Arial" w:cs="Arial"/>
            <w:i/>
            <w:sz w:val="22"/>
            <w:szCs w:val="22"/>
          </w:rPr>
          <w:delText>for this project</w:delText>
        </w:r>
        <w:r w:rsidRPr="00CF3E51" w:rsidDel="0031650E">
          <w:rPr>
            <w:rFonts w:ascii="Arial" w:hAnsi="Arial" w:cs="Arial"/>
            <w:sz w:val="22"/>
            <w:szCs w:val="22"/>
          </w:rPr>
          <w:delText xml:space="preserve">? You may wish to put this on a separate page. Readers probably appreciate that, but it can go above the Introduction and Overview if it is short. While the content may be like the Introduction and Overview, this is the official </w:delText>
        </w:r>
        <w:r w:rsidRPr="00CF3E51" w:rsidDel="0031650E">
          <w:rPr>
            <w:rFonts w:ascii="Arial" w:hAnsi="Arial" w:cs="Arial"/>
            <w:sz w:val="22"/>
            <w:szCs w:val="22"/>
            <w:u w:val="single"/>
          </w:rPr>
          <w:delText>BRIEF</w:delText>
        </w:r>
        <w:r w:rsidRPr="00CF3E51" w:rsidDel="0031650E">
          <w:rPr>
            <w:rFonts w:ascii="Arial" w:hAnsi="Arial" w:cs="Arial"/>
            <w:sz w:val="22"/>
            <w:szCs w:val="22"/>
          </w:rPr>
          <w:delText xml:space="preserve"> introduction of yourself, your client, and the project.</w:delText>
        </w:r>
      </w:del>
    </w:p>
    <w:p w14:paraId="7CD9D7CC" w14:textId="436B8C9F" w:rsidR="0031650E" w:rsidRPr="00CF3E51" w:rsidDel="0031650E" w:rsidRDefault="0031650E" w:rsidP="0031650E">
      <w:pPr>
        <w:rPr>
          <w:del w:id="141" w:author="Byther, Jonah M (Student)" w:date="2024-05-21T23:18:00Z"/>
          <w:rFonts w:ascii="Arial" w:hAnsi="Arial" w:cs="Arial"/>
          <w:sz w:val="22"/>
          <w:szCs w:val="22"/>
        </w:rPr>
      </w:pPr>
    </w:p>
    <w:p w14:paraId="4C38AFC9" w14:textId="273A0544" w:rsidR="0031650E" w:rsidRPr="00CF3E51" w:rsidDel="0031650E" w:rsidRDefault="0031650E" w:rsidP="0031650E">
      <w:pPr>
        <w:pStyle w:val="BodyText"/>
        <w:keepNext/>
        <w:numPr>
          <w:ilvl w:val="0"/>
          <w:numId w:val="9"/>
        </w:numPr>
        <w:tabs>
          <w:tab w:val="left" w:pos="540"/>
        </w:tabs>
        <w:outlineLvl w:val="0"/>
        <w:rPr>
          <w:del w:id="142" w:author="Byther, Jonah M (Student)" w:date="2024-05-21T23:18:00Z"/>
          <w:rFonts w:ascii="Arial" w:hAnsi="Arial" w:cs="Arial"/>
          <w:sz w:val="22"/>
          <w:szCs w:val="22"/>
          <w:lang w:val="fr-FR"/>
        </w:rPr>
      </w:pPr>
      <w:bookmarkStart w:id="143" w:name="_Toc166676311"/>
      <w:del w:id="144" w:author="Byther, Jonah M (Student)" w:date="2024-05-21T23:18:00Z">
        <w:r w:rsidRPr="00CF3E51" w:rsidDel="0031650E">
          <w:rPr>
            <w:rFonts w:ascii="Arial" w:hAnsi="Arial" w:cs="Arial"/>
            <w:sz w:val="22"/>
            <w:szCs w:val="22"/>
            <w:u w:val="single"/>
            <w:lang w:val="fr-FR"/>
          </w:rPr>
          <w:delText>Introduction and Overview</w:delText>
        </w:r>
        <w:bookmarkEnd w:id="143"/>
        <w:r w:rsidRPr="00CF3E51" w:rsidDel="0031650E">
          <w:rPr>
            <w:rFonts w:ascii="Arial" w:hAnsi="Arial" w:cs="Arial"/>
            <w:sz w:val="22"/>
            <w:szCs w:val="22"/>
            <w:lang w:val="fr-FR"/>
          </w:rPr>
          <w:delText xml:space="preserve"> </w:delText>
        </w:r>
      </w:del>
    </w:p>
    <w:p w14:paraId="35BC8378" w14:textId="77E8B866" w:rsidR="0031650E" w:rsidRPr="00CF3E51" w:rsidDel="0031650E" w:rsidRDefault="0031650E" w:rsidP="0031650E">
      <w:pPr>
        <w:pStyle w:val="BodyText"/>
        <w:keepNext/>
        <w:tabs>
          <w:tab w:val="left" w:pos="540"/>
        </w:tabs>
        <w:ind w:left="540"/>
        <w:outlineLvl w:val="0"/>
        <w:rPr>
          <w:del w:id="145" w:author="Byther, Jonah M (Student)" w:date="2024-05-21T23:18:00Z"/>
          <w:rFonts w:ascii="Arial" w:hAnsi="Arial" w:cs="Arial"/>
          <w:bCs/>
          <w:sz w:val="22"/>
          <w:szCs w:val="22"/>
        </w:rPr>
      </w:pPr>
    </w:p>
    <w:p w14:paraId="1C0C5715" w14:textId="06030E18" w:rsidR="0031650E" w:rsidRPr="00CF3E51" w:rsidDel="0031650E" w:rsidRDefault="0031650E" w:rsidP="0031650E">
      <w:pPr>
        <w:pStyle w:val="Heading2"/>
        <w:ind w:left="907"/>
        <w:rPr>
          <w:del w:id="146" w:author="Byther, Jonah M (Student)" w:date="2024-05-21T23:18:00Z"/>
          <w:rFonts w:ascii="Arial" w:hAnsi="Arial" w:cs="Arial"/>
          <w:sz w:val="22"/>
          <w:szCs w:val="22"/>
        </w:rPr>
      </w:pPr>
      <w:bookmarkStart w:id="147" w:name="_Toc166676312"/>
      <w:del w:id="148" w:author="Byther, Jonah M (Student)" w:date="2024-05-21T23:18:00Z">
        <w:r w:rsidRPr="00CF3E51" w:rsidDel="0031650E">
          <w:rPr>
            <w:rFonts w:ascii="Arial" w:hAnsi="Arial" w:cs="Arial"/>
            <w:sz w:val="22"/>
            <w:szCs w:val="22"/>
            <w:u w:val="single"/>
          </w:rPr>
          <w:delText>Problem S</w:delText>
        </w:r>
        <w:bookmarkStart w:id="149" w:name="_Hlk99913916"/>
        <w:r w:rsidRPr="00CF3E51" w:rsidDel="0031650E">
          <w:rPr>
            <w:rFonts w:ascii="Arial" w:hAnsi="Arial" w:cs="Arial"/>
            <w:sz w:val="22"/>
            <w:szCs w:val="22"/>
            <w:u w:val="single"/>
          </w:rPr>
          <w:delText>tatement</w:delText>
        </w:r>
        <w:bookmarkEnd w:id="147"/>
        <w:bookmarkEnd w:id="149"/>
        <w:r w:rsidRPr="00CF3E51" w:rsidDel="0031650E">
          <w:rPr>
            <w:rFonts w:ascii="Arial" w:hAnsi="Arial" w:cs="Arial"/>
            <w:sz w:val="22"/>
            <w:szCs w:val="22"/>
          </w:rPr>
          <w:tab/>
        </w:r>
      </w:del>
    </w:p>
    <w:p w14:paraId="207574DB" w14:textId="1D09600A" w:rsidR="0031650E" w:rsidRPr="00CF3E51" w:rsidDel="0031650E" w:rsidRDefault="0031650E" w:rsidP="0031650E">
      <w:pPr>
        <w:ind w:left="900" w:hanging="360"/>
        <w:rPr>
          <w:del w:id="150" w:author="Byther, Jonah M (Student)" w:date="2024-05-21T23:18:00Z"/>
          <w:rFonts w:ascii="Arial" w:hAnsi="Arial" w:cs="Arial"/>
          <w:sz w:val="22"/>
          <w:szCs w:val="22"/>
        </w:rPr>
      </w:pPr>
      <w:del w:id="151" w:author="Byther, Jonah M (Student)" w:date="2024-05-21T23:18:00Z">
        <w:r w:rsidRPr="00CF3E51" w:rsidDel="0031650E">
          <w:rPr>
            <w:rFonts w:ascii="Arial" w:hAnsi="Arial" w:cs="Arial"/>
            <w:sz w:val="22"/>
            <w:szCs w:val="22"/>
          </w:rPr>
          <w:delText xml:space="preserve">According to </w:delText>
        </w:r>
        <w:r w:rsidRPr="00CF3E51" w:rsidDel="0031650E">
          <w:rPr>
            <w:rFonts w:ascii="Arial" w:hAnsi="Arial" w:cs="Arial"/>
            <w:i/>
            <w:iCs/>
            <w:sz w:val="22"/>
            <w:szCs w:val="22"/>
          </w:rPr>
          <w:delText>Forbes</w:delText>
        </w:r>
        <w:r w:rsidRPr="00CF3E51" w:rsidDel="0031650E">
          <w:rPr>
            <w:rFonts w:ascii="Arial" w:hAnsi="Arial" w:cs="Arial"/>
            <w:sz w:val="22"/>
            <w:szCs w:val="22"/>
          </w:rPr>
          <w:delText xml:space="preserve">, “Roughly 191 million American adults have at least one credit card account [and] half of all Americans have at least two cards” (Forbes). With so many people owning a credit card or two, we should expect them to know how to redeem and use their rewards, right? According to a survey of about 1,300 U.S. credit cardholders, “Nearly 70% of rewards credit cardholders are sitting on unused cash back, points or miles” (LendingTree). With The Supreme Card, users won’t have to choose which card they use when purchasing. The Supreme Card will automatically know and use their preferences or the card that will provide the most cashback on the purchase. It will also allow users to learn how to redeem their cashback and how much they get. </w:delText>
        </w:r>
      </w:del>
    </w:p>
    <w:p w14:paraId="5510C030" w14:textId="192466DC" w:rsidR="0031650E" w:rsidRPr="00CF3E51" w:rsidDel="0031650E" w:rsidRDefault="0031650E" w:rsidP="0031650E">
      <w:pPr>
        <w:ind w:left="900" w:hanging="360"/>
        <w:rPr>
          <w:del w:id="152" w:author="Byther, Jonah M (Student)" w:date="2024-05-21T23:18:00Z"/>
          <w:rFonts w:ascii="Arial" w:hAnsi="Arial" w:cs="Arial"/>
          <w:sz w:val="22"/>
          <w:szCs w:val="22"/>
        </w:rPr>
      </w:pPr>
      <w:del w:id="153" w:author="Byther, Jonah M (Student)" w:date="2024-05-21T23:18:00Z">
        <w:r w:rsidRPr="00CF3E51" w:rsidDel="0031650E">
          <w:rPr>
            <w:rFonts w:ascii="Arial" w:hAnsi="Arial" w:cs="Arial"/>
            <w:sz w:val="22"/>
            <w:szCs w:val="22"/>
          </w:rPr>
          <w:delText xml:space="preserve">The Supreme Card will work with banks to provide more cashback to users who use The Supreme Card. The banks will want to work with us because people want to save the most money possible, so they will open credit cards with different banks to maximize cashback. By partnering with The Supreme Card, banks will have many more customers using their credit cards. Banks will get advertising through our app, which will pull in more users to that bank because they know they will save money with it. Users will use The Supreme Card because it will be convenient for them, and they will start saving a lot of money. Redeeming cashback is daunting for some people, but with The Supreme Card, it will all be in one place, and it will be easy to understand each credit card’s benefits. </w:delText>
        </w:r>
      </w:del>
    </w:p>
    <w:p w14:paraId="7EA9C7FA" w14:textId="248AB55A" w:rsidR="0031650E" w:rsidRPr="00CF3E51" w:rsidDel="0031650E" w:rsidRDefault="0031650E" w:rsidP="0031650E">
      <w:pPr>
        <w:ind w:left="900" w:hanging="360"/>
        <w:rPr>
          <w:del w:id="154" w:author="Byther, Jonah M (Student)" w:date="2024-05-21T23:18:00Z"/>
          <w:rFonts w:ascii="Arial" w:hAnsi="Arial" w:cs="Arial"/>
          <w:sz w:val="22"/>
          <w:szCs w:val="22"/>
        </w:rPr>
      </w:pPr>
    </w:p>
    <w:p w14:paraId="5269BA28" w14:textId="52B39FB8" w:rsidR="0031650E" w:rsidRPr="00CF3E51" w:rsidDel="0031650E" w:rsidRDefault="0031650E" w:rsidP="0031650E">
      <w:pPr>
        <w:pStyle w:val="Heading2"/>
        <w:ind w:left="907"/>
        <w:rPr>
          <w:del w:id="155" w:author="Byther, Jonah M (Student)" w:date="2024-05-21T23:18:00Z"/>
          <w:rFonts w:ascii="Arial" w:hAnsi="Arial" w:cs="Arial"/>
          <w:sz w:val="22"/>
          <w:szCs w:val="22"/>
          <w:u w:val="single"/>
        </w:rPr>
      </w:pPr>
      <w:bookmarkStart w:id="156" w:name="_Toc166676313"/>
      <w:del w:id="157" w:author="Byther, Jonah M (Student)" w:date="2024-05-21T23:18:00Z">
        <w:r w:rsidRPr="00CF3E51" w:rsidDel="0031650E">
          <w:rPr>
            <w:rFonts w:ascii="Arial" w:hAnsi="Arial" w:cs="Arial"/>
            <w:sz w:val="22"/>
            <w:szCs w:val="22"/>
            <w:u w:val="single"/>
          </w:rPr>
          <w:delText>Project Vision and Scope</w:delText>
        </w:r>
        <w:bookmarkEnd w:id="156"/>
        <w:r w:rsidRPr="00CF3E51" w:rsidDel="0031650E">
          <w:rPr>
            <w:rFonts w:ascii="Arial" w:hAnsi="Arial" w:cs="Arial"/>
            <w:sz w:val="22"/>
            <w:szCs w:val="22"/>
          </w:rPr>
          <w:tab/>
        </w:r>
      </w:del>
    </w:p>
    <w:p w14:paraId="3D175F95" w14:textId="6D0CEB3F" w:rsidR="0031650E" w:rsidRPr="00CF3E51" w:rsidDel="0031650E" w:rsidRDefault="0031650E" w:rsidP="0031650E">
      <w:pPr>
        <w:tabs>
          <w:tab w:val="left" w:pos="3150"/>
        </w:tabs>
        <w:ind w:left="907" w:hanging="360"/>
        <w:rPr>
          <w:del w:id="158" w:author="Byther, Jonah M (Student)" w:date="2024-05-21T23:18:00Z"/>
          <w:rFonts w:ascii="Arial" w:hAnsi="Arial" w:cs="Arial"/>
          <w:bCs/>
          <w:sz w:val="22"/>
          <w:szCs w:val="22"/>
        </w:rPr>
      </w:pPr>
      <w:del w:id="159" w:author="Byther, Jonah M (Student)" w:date="2024-05-21T23:18:00Z">
        <w:r w:rsidRPr="00CF3E51" w:rsidDel="0031650E">
          <w:rPr>
            <w:rFonts w:ascii="Arial" w:hAnsi="Arial" w:cs="Arial"/>
            <w:bCs/>
            <w:sz w:val="22"/>
            <w:szCs w:val="22"/>
          </w:rPr>
          <w:delText>The vision for this product is that everyone with multiple credit cards will have this app downloaded, and it will reward people who open many credit cards. The Supreme Card will partner with every major bank in the country. First, this must start small because it will be hard to do everything simultaneously. First, we must ensure a large enough database to hold people’s credit cards and personal information. We then need to ensure we have perfect security because we are dealing with people’s money, so there could be a lot of legal trouble if we get hacked. Once we have the security and database, we must build the app’s front end by implementing AI. The AI will detect which card will be best for the transaction and pay with that card. It will be a simple app that everyone can download from their phones and anything with an NFC chip.</w:delText>
        </w:r>
      </w:del>
    </w:p>
    <w:p w14:paraId="44BAA2CE" w14:textId="29CD23D4" w:rsidR="0031650E" w:rsidRPr="00CF3E51" w:rsidDel="0031650E" w:rsidRDefault="0031650E" w:rsidP="0031650E">
      <w:pPr>
        <w:tabs>
          <w:tab w:val="left" w:pos="3150"/>
        </w:tabs>
        <w:ind w:left="907" w:hanging="360"/>
        <w:rPr>
          <w:del w:id="160" w:author="Byther, Jonah M (Student)" w:date="2024-05-21T23:18:00Z"/>
          <w:rFonts w:ascii="Arial" w:hAnsi="Arial" w:cs="Arial"/>
          <w:bCs/>
          <w:sz w:val="22"/>
          <w:szCs w:val="22"/>
        </w:rPr>
      </w:pPr>
      <w:del w:id="161" w:author="Byther, Jonah M (Student)" w:date="2024-05-21T23:18:00Z">
        <w:r w:rsidRPr="00CF3E51" w:rsidDel="0031650E">
          <w:rPr>
            <w:rFonts w:ascii="Arial" w:hAnsi="Arial" w:cs="Arial"/>
            <w:bCs/>
            <w:sz w:val="22"/>
            <w:szCs w:val="22"/>
          </w:rPr>
          <w:delText xml:space="preserve">Once we build the whole application, we will contact banks individually to ask if they want to partner with our app. If they say yes, the banks will provide more cashback to the customers if the customers use our app, and the bank will get put into the partner tab, and people can see that they will save more money with that specific bank. Getting at least one bank to partner with us will encourage other banks to partner with us to beat out their competitors. The more banks that partner with us, the more people will download the app, and the more people that download the app, the more different banks will want to partner with our app. Ultimately, we must start with local banks and then branch out. We want to get as many banks as possible in the U.S., but we could also reach out to banks outside the U.S. if it becomes big enough. </w:delText>
        </w:r>
      </w:del>
    </w:p>
    <w:p w14:paraId="4704A435" w14:textId="277EE98A" w:rsidR="0031650E" w:rsidRPr="00CF3E51" w:rsidDel="0031650E" w:rsidRDefault="0031650E" w:rsidP="0031650E">
      <w:pPr>
        <w:tabs>
          <w:tab w:val="left" w:pos="3150"/>
        </w:tabs>
        <w:ind w:left="907" w:hanging="360"/>
        <w:rPr>
          <w:del w:id="162" w:author="Byther, Jonah M (Student)" w:date="2024-05-21T23:18:00Z"/>
          <w:rFonts w:ascii="Arial" w:hAnsi="Arial" w:cs="Arial"/>
          <w:bCs/>
          <w:sz w:val="22"/>
          <w:szCs w:val="22"/>
        </w:rPr>
      </w:pPr>
      <w:del w:id="163" w:author="Byther, Jonah M (Student)" w:date="2024-05-21T23:18:00Z">
        <w:r w:rsidRPr="00CF3E51" w:rsidDel="0031650E">
          <w:rPr>
            <w:rFonts w:ascii="Arial" w:hAnsi="Arial" w:cs="Arial"/>
            <w:bCs/>
            <w:sz w:val="22"/>
            <w:szCs w:val="22"/>
          </w:rPr>
          <w:delText xml:space="preserve">We must ensure that only banks we partner with get more cashback when people use our app. If banks start giving more cashback when using our app without partnering with us, we will need to either try to get partnered with them or make sure they can’t use our app with their card. If they try to use our app without being partnered, we could lose a lot of revenue. </w:delText>
        </w:r>
      </w:del>
    </w:p>
    <w:p w14:paraId="181C6A43" w14:textId="4AD22075" w:rsidR="0031650E" w:rsidRPr="00CF3E51" w:rsidDel="0031650E" w:rsidRDefault="0031650E" w:rsidP="0031650E">
      <w:pPr>
        <w:tabs>
          <w:tab w:val="left" w:pos="3150"/>
        </w:tabs>
        <w:ind w:left="907" w:hanging="360"/>
        <w:rPr>
          <w:del w:id="164" w:author="Byther, Jonah M (Student)" w:date="2024-05-21T23:18:00Z"/>
          <w:rFonts w:ascii="Arial" w:hAnsi="Arial" w:cs="Arial"/>
          <w:bCs/>
          <w:sz w:val="22"/>
          <w:szCs w:val="22"/>
        </w:rPr>
      </w:pPr>
    </w:p>
    <w:p w14:paraId="15253A20" w14:textId="7A3413B9" w:rsidR="0031650E" w:rsidRPr="00CF3E51" w:rsidDel="0031650E" w:rsidRDefault="0031650E" w:rsidP="0031650E">
      <w:pPr>
        <w:tabs>
          <w:tab w:val="left" w:pos="3150"/>
        </w:tabs>
        <w:ind w:left="907" w:hanging="360"/>
        <w:rPr>
          <w:del w:id="165" w:author="Byther, Jonah M (Student)" w:date="2024-05-21T23:18:00Z"/>
          <w:rFonts w:ascii="Arial" w:hAnsi="Arial" w:cs="Arial"/>
          <w:bCs/>
          <w:sz w:val="22"/>
          <w:szCs w:val="22"/>
        </w:rPr>
      </w:pPr>
    </w:p>
    <w:p w14:paraId="5033906D" w14:textId="66BC761A" w:rsidR="0031650E" w:rsidRPr="00CF3E51" w:rsidDel="0031650E" w:rsidRDefault="0031650E" w:rsidP="0031650E">
      <w:pPr>
        <w:pStyle w:val="Heading2"/>
        <w:ind w:left="907"/>
        <w:rPr>
          <w:del w:id="166" w:author="Byther, Jonah M (Student)" w:date="2024-05-21T23:18:00Z"/>
          <w:rFonts w:ascii="Arial" w:hAnsi="Arial" w:cs="Arial"/>
          <w:sz w:val="22"/>
          <w:szCs w:val="22"/>
          <w:u w:val="single"/>
        </w:rPr>
      </w:pPr>
      <w:bookmarkStart w:id="167" w:name="_Toc166676314"/>
      <w:del w:id="168" w:author="Byther, Jonah M (Student)" w:date="2024-05-21T23:18:00Z">
        <w:r w:rsidRPr="00CF3E51" w:rsidDel="0031650E">
          <w:rPr>
            <w:rFonts w:ascii="Arial" w:hAnsi="Arial" w:cs="Arial"/>
            <w:sz w:val="22"/>
            <w:szCs w:val="22"/>
            <w:u w:val="single"/>
          </w:rPr>
          <w:delText>Requirements Summary</w:delText>
        </w:r>
        <w:bookmarkEnd w:id="167"/>
        <w:r w:rsidRPr="00CF3E51" w:rsidDel="0031650E">
          <w:rPr>
            <w:rFonts w:ascii="Arial" w:hAnsi="Arial" w:cs="Arial"/>
            <w:sz w:val="22"/>
            <w:szCs w:val="22"/>
          </w:rPr>
          <w:tab/>
        </w:r>
      </w:del>
    </w:p>
    <w:p w14:paraId="65388547" w14:textId="440061C9" w:rsidR="0031650E" w:rsidRPr="00CF3E51" w:rsidDel="0031650E" w:rsidRDefault="0031650E" w:rsidP="0031650E">
      <w:pPr>
        <w:tabs>
          <w:tab w:val="left" w:pos="3150"/>
        </w:tabs>
        <w:ind w:left="864" w:hanging="288"/>
        <w:rPr>
          <w:del w:id="169" w:author="Byther, Jonah M (Student)" w:date="2024-05-21T23:18:00Z"/>
          <w:rFonts w:ascii="Arial" w:hAnsi="Arial" w:cs="Arial"/>
          <w:bCs/>
          <w:sz w:val="22"/>
          <w:szCs w:val="22"/>
        </w:rPr>
      </w:pPr>
      <w:del w:id="170" w:author="Byther, Jonah M (Student)" w:date="2024-05-21T23:18:00Z">
        <w:r w:rsidRPr="00CF3E51" w:rsidDel="0031650E">
          <w:rPr>
            <w:rFonts w:ascii="Arial" w:hAnsi="Arial" w:cs="Arial"/>
            <w:bCs/>
            <w:sz w:val="22"/>
            <w:szCs w:val="22"/>
          </w:rPr>
          <w:delText>These items/ideas are required for the development of this application. Without these, the development process will be impossible in the future.</w:delText>
        </w:r>
      </w:del>
    </w:p>
    <w:p w14:paraId="445DF346" w14:textId="776B9B92" w:rsidR="0031650E" w:rsidRPr="00CF3E51" w:rsidDel="0031650E" w:rsidRDefault="0031650E" w:rsidP="0031650E">
      <w:pPr>
        <w:pStyle w:val="ListParagraph"/>
        <w:numPr>
          <w:ilvl w:val="0"/>
          <w:numId w:val="2"/>
        </w:numPr>
        <w:tabs>
          <w:tab w:val="left" w:pos="3150"/>
        </w:tabs>
        <w:rPr>
          <w:del w:id="171" w:author="Byther, Jonah M (Student)" w:date="2024-05-21T23:18:00Z"/>
          <w:rFonts w:ascii="Arial" w:hAnsi="Arial" w:cs="Arial"/>
          <w:bCs/>
          <w:sz w:val="22"/>
          <w:szCs w:val="22"/>
        </w:rPr>
      </w:pPr>
      <w:del w:id="172" w:author="Byther, Jonah M (Student)" w:date="2024-05-21T23:18:00Z">
        <w:r w:rsidRPr="00CF3E51" w:rsidDel="0031650E">
          <w:rPr>
            <w:rFonts w:ascii="Arial" w:hAnsi="Arial" w:cs="Arial"/>
            <w:bCs/>
            <w:sz w:val="22"/>
            <w:szCs w:val="22"/>
          </w:rPr>
          <w:delText>Developers that either have a macOS environment or an Android environment</w:delText>
        </w:r>
      </w:del>
    </w:p>
    <w:p w14:paraId="634A8F48" w14:textId="7AF47038" w:rsidR="0031650E" w:rsidRPr="00CF3E51" w:rsidDel="0031650E" w:rsidRDefault="0031650E" w:rsidP="0031650E">
      <w:pPr>
        <w:pStyle w:val="ListParagraph"/>
        <w:numPr>
          <w:ilvl w:val="0"/>
          <w:numId w:val="2"/>
        </w:numPr>
        <w:tabs>
          <w:tab w:val="left" w:pos="3150"/>
        </w:tabs>
        <w:rPr>
          <w:del w:id="173" w:author="Byther, Jonah M (Student)" w:date="2024-05-21T23:18:00Z"/>
          <w:rFonts w:ascii="Arial" w:hAnsi="Arial" w:cs="Arial"/>
          <w:bCs/>
          <w:sz w:val="22"/>
          <w:szCs w:val="22"/>
        </w:rPr>
      </w:pPr>
      <w:del w:id="174" w:author="Byther, Jonah M (Student)" w:date="2024-05-21T23:18:00Z">
        <w:r w:rsidRPr="00CF3E51" w:rsidDel="0031650E">
          <w:rPr>
            <w:rFonts w:ascii="Arial" w:hAnsi="Arial" w:cs="Arial"/>
            <w:bCs/>
            <w:sz w:val="22"/>
            <w:szCs w:val="22"/>
          </w:rPr>
          <w:delText>Marketing Team</w:delText>
        </w:r>
      </w:del>
    </w:p>
    <w:p w14:paraId="3E67A89B" w14:textId="2F8ECE48" w:rsidR="0031650E" w:rsidRPr="00CF3E51" w:rsidDel="0031650E" w:rsidRDefault="0031650E" w:rsidP="0031650E">
      <w:pPr>
        <w:pStyle w:val="ListParagraph"/>
        <w:numPr>
          <w:ilvl w:val="0"/>
          <w:numId w:val="2"/>
        </w:numPr>
        <w:tabs>
          <w:tab w:val="left" w:pos="3150"/>
        </w:tabs>
        <w:rPr>
          <w:del w:id="175" w:author="Byther, Jonah M (Student)" w:date="2024-05-21T23:18:00Z"/>
          <w:rFonts w:ascii="Arial" w:hAnsi="Arial" w:cs="Arial"/>
          <w:bCs/>
          <w:sz w:val="22"/>
          <w:szCs w:val="22"/>
        </w:rPr>
      </w:pPr>
      <w:del w:id="176" w:author="Byther, Jonah M (Student)" w:date="2024-05-21T23:18:00Z">
        <w:r w:rsidRPr="00CF3E51" w:rsidDel="0031650E">
          <w:rPr>
            <w:rFonts w:ascii="Arial" w:hAnsi="Arial" w:cs="Arial"/>
            <w:bCs/>
            <w:sz w:val="22"/>
            <w:szCs w:val="22"/>
          </w:rPr>
          <w:delText>Cooperative banks</w:delText>
        </w:r>
      </w:del>
    </w:p>
    <w:p w14:paraId="29BC07EB" w14:textId="67CD0FDF" w:rsidR="0031650E" w:rsidRPr="00CF3E51" w:rsidDel="0031650E" w:rsidRDefault="0031650E" w:rsidP="0031650E">
      <w:pPr>
        <w:pStyle w:val="ListParagraph"/>
        <w:numPr>
          <w:ilvl w:val="0"/>
          <w:numId w:val="2"/>
        </w:numPr>
        <w:tabs>
          <w:tab w:val="left" w:pos="3150"/>
        </w:tabs>
        <w:rPr>
          <w:del w:id="177" w:author="Byther, Jonah M (Student)" w:date="2024-05-21T23:18:00Z"/>
          <w:rFonts w:ascii="Arial" w:hAnsi="Arial" w:cs="Arial"/>
          <w:bCs/>
          <w:sz w:val="22"/>
          <w:szCs w:val="22"/>
        </w:rPr>
      </w:pPr>
      <w:del w:id="178" w:author="Byther, Jonah M (Student)" w:date="2024-05-21T23:18:00Z">
        <w:r w:rsidRPr="00CF3E51" w:rsidDel="0031650E">
          <w:rPr>
            <w:rFonts w:ascii="Arial" w:hAnsi="Arial" w:cs="Arial"/>
            <w:bCs/>
            <w:sz w:val="22"/>
            <w:szCs w:val="22"/>
          </w:rPr>
          <w:delText>Access to people’s credit cards</w:delText>
        </w:r>
      </w:del>
    </w:p>
    <w:p w14:paraId="2D889265" w14:textId="73D9564C" w:rsidR="0031650E" w:rsidRPr="00CF3E51" w:rsidDel="0031650E" w:rsidRDefault="0031650E" w:rsidP="0031650E">
      <w:pPr>
        <w:pStyle w:val="ListParagraph"/>
        <w:numPr>
          <w:ilvl w:val="0"/>
          <w:numId w:val="2"/>
        </w:numPr>
        <w:tabs>
          <w:tab w:val="left" w:pos="3150"/>
        </w:tabs>
        <w:rPr>
          <w:del w:id="179" w:author="Byther, Jonah M (Student)" w:date="2024-05-21T23:18:00Z"/>
          <w:rFonts w:ascii="Arial" w:hAnsi="Arial" w:cs="Arial"/>
          <w:bCs/>
          <w:sz w:val="22"/>
          <w:szCs w:val="22"/>
        </w:rPr>
      </w:pPr>
      <w:del w:id="180" w:author="Byther, Jonah M (Student)" w:date="2024-05-21T23:18:00Z">
        <w:r w:rsidRPr="00CF3E51" w:rsidDel="0031650E">
          <w:rPr>
            <w:rFonts w:ascii="Arial" w:hAnsi="Arial" w:cs="Arial"/>
            <w:bCs/>
            <w:sz w:val="22"/>
            <w:szCs w:val="22"/>
          </w:rPr>
          <w:delText>Database</w:delText>
        </w:r>
      </w:del>
    </w:p>
    <w:p w14:paraId="6B65063A" w14:textId="73D08F9A" w:rsidR="0031650E" w:rsidRPr="00CF3E51" w:rsidDel="0031650E" w:rsidRDefault="0031650E" w:rsidP="0031650E">
      <w:pPr>
        <w:tabs>
          <w:tab w:val="left" w:pos="3150"/>
        </w:tabs>
        <w:ind w:left="907" w:hanging="360"/>
        <w:rPr>
          <w:del w:id="181" w:author="Byther, Jonah M (Student)" w:date="2024-05-21T23:18:00Z"/>
          <w:rFonts w:ascii="Arial" w:hAnsi="Arial" w:cs="Arial"/>
          <w:bCs/>
          <w:sz w:val="22"/>
          <w:szCs w:val="22"/>
        </w:rPr>
      </w:pPr>
    </w:p>
    <w:p w14:paraId="1DACE199" w14:textId="14ADA344" w:rsidR="0031650E" w:rsidRPr="00CF3E51" w:rsidDel="0031650E" w:rsidRDefault="0031650E" w:rsidP="0031650E">
      <w:pPr>
        <w:pStyle w:val="Heading2"/>
        <w:ind w:left="907"/>
        <w:rPr>
          <w:del w:id="182" w:author="Byther, Jonah M (Student)" w:date="2024-05-21T23:18:00Z"/>
          <w:rFonts w:ascii="Arial" w:hAnsi="Arial" w:cs="Arial"/>
          <w:sz w:val="22"/>
          <w:szCs w:val="22"/>
        </w:rPr>
      </w:pPr>
      <w:bookmarkStart w:id="183" w:name="_Toc166676315"/>
      <w:del w:id="184" w:author="Byther, Jonah M (Student)" w:date="2024-05-21T23:18:00Z">
        <w:r w:rsidRPr="00CF3E51" w:rsidDel="0031650E">
          <w:rPr>
            <w:rFonts w:ascii="Arial" w:hAnsi="Arial" w:cs="Arial"/>
            <w:sz w:val="22"/>
            <w:szCs w:val="22"/>
            <w:u w:val="single"/>
          </w:rPr>
          <w:delText>Stakeholders and Their Interests</w:delText>
        </w:r>
        <w:bookmarkEnd w:id="183"/>
        <w:r w:rsidRPr="00CF3E51" w:rsidDel="0031650E">
          <w:rPr>
            <w:rFonts w:ascii="Arial" w:hAnsi="Arial" w:cs="Arial"/>
            <w:sz w:val="22"/>
            <w:szCs w:val="22"/>
          </w:rPr>
          <w:tab/>
        </w:r>
      </w:del>
    </w:p>
    <w:p w14:paraId="0C576E3F" w14:textId="1CAF350B" w:rsidR="0031650E" w:rsidRPr="00CF3E51" w:rsidDel="0031650E" w:rsidRDefault="0031650E" w:rsidP="0031650E">
      <w:pPr>
        <w:tabs>
          <w:tab w:val="left" w:pos="540"/>
          <w:tab w:val="left" w:pos="3330"/>
        </w:tabs>
        <w:ind w:left="907" w:hanging="360"/>
        <w:rPr>
          <w:del w:id="185" w:author="Byther, Jonah M (Student)" w:date="2024-05-21T23:18:00Z"/>
          <w:rFonts w:ascii="Arial" w:hAnsi="Arial" w:cs="Arial"/>
          <w:sz w:val="22"/>
          <w:szCs w:val="22"/>
        </w:rPr>
      </w:pPr>
      <w:del w:id="186" w:author="Byther, Jonah M (Student)" w:date="2024-05-21T23:18:00Z">
        <w:r w:rsidRPr="00CF3E51" w:rsidDel="0031650E">
          <w:rPr>
            <w:rFonts w:ascii="Arial" w:hAnsi="Arial" w:cs="Arial"/>
            <w:sz w:val="22"/>
            <w:szCs w:val="22"/>
          </w:rPr>
          <w:delText xml:space="preserve">One of the primary stakeholders in this project is the people with multiple credit cards. Of course, people with only one credit card can download and use the app, but it won’t be as beneficial to them as it is to people with multiple credit cards. People with various credit cards are interested in this app because it makes choosing the right credit card to pay with more accessible. It also allows for easier access to each card’s benefits and shows how easy it is to redeem the rewards. This app will make it easier for people to physically see the cashback or rewards they are getting on their credit cards. People with multiple credit cards who use this app will start noticing that the amount of cashback they get increases. This app is for people who either regularly redeem their cashback or do not know what it is. </w:delText>
        </w:r>
      </w:del>
    </w:p>
    <w:p w14:paraId="112D1B31" w14:textId="310C4113" w:rsidR="0031650E" w:rsidRPr="00CF3E51" w:rsidDel="0031650E" w:rsidRDefault="0031650E" w:rsidP="0031650E">
      <w:pPr>
        <w:tabs>
          <w:tab w:val="left" w:pos="540"/>
          <w:tab w:val="left" w:pos="3330"/>
        </w:tabs>
        <w:ind w:left="907" w:hanging="360"/>
        <w:rPr>
          <w:del w:id="187" w:author="Byther, Jonah M (Student)" w:date="2024-05-21T23:18:00Z"/>
          <w:rFonts w:ascii="Arial" w:hAnsi="Arial" w:cs="Arial"/>
          <w:sz w:val="22"/>
          <w:szCs w:val="22"/>
        </w:rPr>
      </w:pPr>
      <w:del w:id="188" w:author="Byther, Jonah M (Student)" w:date="2024-05-21T23:18:00Z">
        <w:r w:rsidRPr="00CF3E51" w:rsidDel="0031650E">
          <w:rPr>
            <w:rFonts w:ascii="Arial" w:hAnsi="Arial" w:cs="Arial"/>
            <w:sz w:val="22"/>
            <w:szCs w:val="22"/>
          </w:rPr>
          <w:delText>More stakeholders of the app are the banks. The banks will have more people on their credit cards, and the banks will get more money. If banks partner with us, they will get more advertisements for their bank, and more people will go over and open up credit cards with that bank. Some banks may have people using their credit cards who wouldn’t usually use them because those people are too lazy to find the credit card that will give the most cashback. For example, if someone has a card that they primarily use that gives 1% back on groceries, and they constantly use it for everything but have a credit card B that offers 1% cash back on gas, then with The Supreme Card, it will use card B when buying gas. This app will get people to use all their credit cards, which will benefit banks because it may open up people to rewards they need from other banks.</w:delText>
        </w:r>
      </w:del>
    </w:p>
    <w:p w14:paraId="0A78D20A" w14:textId="5FF6B01C" w:rsidR="0031650E" w:rsidRPr="00CF3E51" w:rsidDel="0031650E" w:rsidRDefault="0031650E" w:rsidP="0031650E">
      <w:pPr>
        <w:tabs>
          <w:tab w:val="left" w:pos="540"/>
          <w:tab w:val="left" w:pos="3330"/>
        </w:tabs>
        <w:ind w:left="907" w:hanging="360"/>
        <w:rPr>
          <w:del w:id="189" w:author="Byther, Jonah M (Student)" w:date="2024-05-21T23:18:00Z"/>
          <w:rFonts w:ascii="Arial" w:hAnsi="Arial" w:cs="Arial"/>
          <w:sz w:val="22"/>
          <w:szCs w:val="22"/>
        </w:rPr>
      </w:pPr>
      <w:del w:id="190" w:author="Byther, Jonah M (Student)" w:date="2024-05-21T23:18:00Z">
        <w:r w:rsidRPr="00CF3E51" w:rsidDel="0031650E">
          <w:rPr>
            <w:rFonts w:ascii="Arial" w:hAnsi="Arial" w:cs="Arial"/>
            <w:sz w:val="22"/>
            <w:szCs w:val="22"/>
          </w:rPr>
          <w:delText xml:space="preserve">Some other stakeholders of this product are those with only one or zero credit cards. This app will reward them with multiple credit cards because they will save more when buying stuff with The Supreme Card. </w:delText>
        </w:r>
      </w:del>
    </w:p>
    <w:p w14:paraId="581E75B1" w14:textId="6EDCFB9D" w:rsidR="0031650E" w:rsidRPr="00CF3E51" w:rsidDel="0031650E" w:rsidRDefault="0031650E" w:rsidP="0031650E">
      <w:pPr>
        <w:tabs>
          <w:tab w:val="left" w:pos="540"/>
          <w:tab w:val="left" w:pos="3330"/>
        </w:tabs>
        <w:ind w:left="907" w:hanging="360"/>
        <w:rPr>
          <w:del w:id="191" w:author="Byther, Jonah M (Student)" w:date="2024-05-21T23:18:00Z"/>
          <w:rFonts w:ascii="Arial" w:hAnsi="Arial" w:cs="Arial"/>
          <w:sz w:val="22"/>
          <w:szCs w:val="22"/>
        </w:rPr>
      </w:pPr>
      <w:del w:id="192" w:author="Byther, Jonah M (Student)" w:date="2024-05-21T23:18:00Z">
        <w:r w:rsidRPr="00CF3E51" w:rsidDel="0031650E">
          <w:rPr>
            <w:rFonts w:ascii="Arial" w:hAnsi="Arial" w:cs="Arial"/>
            <w:sz w:val="22"/>
            <w:szCs w:val="22"/>
          </w:rPr>
          <w:delText xml:space="preserve">Other stakeholders in this product are the investors. They are putting their money at risk when investing in us, and they will succeed based on whether we succeed. </w:delText>
        </w:r>
      </w:del>
    </w:p>
    <w:p w14:paraId="2395D9A6" w14:textId="2EADAC33" w:rsidR="0031650E" w:rsidRPr="00CF3E51" w:rsidDel="0031650E" w:rsidRDefault="0031650E" w:rsidP="0031650E">
      <w:pPr>
        <w:tabs>
          <w:tab w:val="left" w:pos="540"/>
          <w:tab w:val="left" w:pos="3330"/>
        </w:tabs>
        <w:ind w:left="907" w:hanging="360"/>
        <w:rPr>
          <w:del w:id="193" w:author="Byther, Jonah M (Student)" w:date="2024-05-21T23:18:00Z"/>
          <w:rFonts w:ascii="Arial" w:hAnsi="Arial" w:cs="Arial"/>
          <w:sz w:val="22"/>
          <w:szCs w:val="22"/>
        </w:rPr>
      </w:pPr>
    </w:p>
    <w:p w14:paraId="46CB80AF" w14:textId="3A8CE183" w:rsidR="0031650E" w:rsidRPr="00CF3E51" w:rsidDel="0031650E" w:rsidRDefault="0031650E" w:rsidP="0031650E">
      <w:pPr>
        <w:pStyle w:val="Heading2"/>
        <w:ind w:left="907"/>
        <w:rPr>
          <w:del w:id="194" w:author="Byther, Jonah M (Student)" w:date="2024-05-21T23:18:00Z"/>
          <w:rFonts w:ascii="Arial" w:hAnsi="Arial" w:cs="Arial"/>
          <w:sz w:val="22"/>
          <w:szCs w:val="22"/>
        </w:rPr>
      </w:pPr>
      <w:bookmarkStart w:id="195" w:name="_Toc166676316"/>
      <w:del w:id="196" w:author="Byther, Jonah M (Student)" w:date="2024-05-21T23:18:00Z">
        <w:r w:rsidRPr="00CF3E51" w:rsidDel="0031650E">
          <w:rPr>
            <w:rFonts w:ascii="Arial" w:hAnsi="Arial" w:cs="Arial"/>
            <w:sz w:val="22"/>
            <w:szCs w:val="22"/>
            <w:u w:val="single"/>
          </w:rPr>
          <w:delText>Expected Costs and Benefits</w:delText>
        </w:r>
        <w:bookmarkEnd w:id="195"/>
        <w:r w:rsidRPr="00CF3E51" w:rsidDel="0031650E">
          <w:rPr>
            <w:rFonts w:ascii="Arial" w:hAnsi="Arial" w:cs="Arial"/>
            <w:sz w:val="22"/>
            <w:szCs w:val="22"/>
          </w:rPr>
          <w:tab/>
        </w:r>
      </w:del>
    </w:p>
    <w:p w14:paraId="08148914" w14:textId="575C29A8" w:rsidR="0031650E" w:rsidRPr="00CF3E51" w:rsidDel="0031650E" w:rsidRDefault="0031650E" w:rsidP="0031650E">
      <w:pPr>
        <w:tabs>
          <w:tab w:val="left" w:pos="540"/>
          <w:tab w:val="left" w:pos="3330"/>
        </w:tabs>
        <w:ind w:left="907" w:hanging="360"/>
        <w:rPr>
          <w:del w:id="197" w:author="Byther, Jonah M (Student)" w:date="2024-05-21T23:18:00Z"/>
          <w:rFonts w:ascii="Arial" w:hAnsi="Arial" w:cs="Arial"/>
          <w:bCs/>
          <w:iCs/>
          <w:sz w:val="22"/>
          <w:szCs w:val="22"/>
        </w:rPr>
      </w:pPr>
      <w:del w:id="198" w:author="Byther, Jonah M (Student)" w:date="2024-05-21T23:18:00Z">
        <w:r w:rsidRPr="00CF3E51" w:rsidDel="0031650E">
          <w:rPr>
            <w:rFonts w:ascii="Arial" w:hAnsi="Arial" w:cs="Arial"/>
            <w:bCs/>
            <w:iCs/>
            <w:sz w:val="22"/>
            <w:szCs w:val="22"/>
          </w:rPr>
          <w:delText xml:space="preserve">The team and the hours they put in will pay for the expected costs. Parts of the team include project manager, marketing, development, and business. The company will compensate the project manager for overseeing all teams and ensuring timely product development. The company will reward the marketing team for promoting the product and raising awareness. The coding team will receive payment for developing the app and ensuring its functionality and consumer safety. The business team will receive payment for securing partnerships with banks and attracting investors for the product. </w:delText>
        </w:r>
      </w:del>
    </w:p>
    <w:p w14:paraId="16DB6D08" w14:textId="2CA35401" w:rsidR="0031650E" w:rsidRPr="00CF3E51" w:rsidDel="0031650E" w:rsidRDefault="0031650E" w:rsidP="0031650E">
      <w:pPr>
        <w:tabs>
          <w:tab w:val="left" w:pos="540"/>
          <w:tab w:val="left" w:pos="3330"/>
        </w:tabs>
        <w:ind w:left="907" w:hanging="360"/>
        <w:rPr>
          <w:del w:id="199" w:author="Byther, Jonah M (Student)" w:date="2024-05-21T23:18:00Z"/>
          <w:rFonts w:ascii="Arial" w:hAnsi="Arial" w:cs="Arial"/>
          <w:bCs/>
          <w:iCs/>
          <w:sz w:val="22"/>
          <w:szCs w:val="22"/>
        </w:rPr>
      </w:pPr>
      <w:del w:id="200" w:author="Byther, Jonah M (Student)" w:date="2024-05-21T23:18:00Z">
        <w:r w:rsidRPr="00CF3E51" w:rsidDel="0031650E">
          <w:rPr>
            <w:rFonts w:ascii="Arial" w:hAnsi="Arial" w:cs="Arial"/>
            <w:bCs/>
            <w:iCs/>
            <w:sz w:val="22"/>
            <w:szCs w:val="22"/>
          </w:rPr>
          <w:delText xml:space="preserve">Some other costs will include keeping a database running, having an app on the IOS app store, and paying for development environments. It costs money to keep a database in AWS, and it costs money to keep an app in the app store. The development environment could have a cost because, without a MacBook, it would be hard to code an IOS app. </w:delText>
        </w:r>
      </w:del>
    </w:p>
    <w:p w14:paraId="7AF27830" w14:textId="2D489832" w:rsidR="0031650E" w:rsidRPr="00CF3E51" w:rsidDel="0031650E" w:rsidRDefault="0031650E" w:rsidP="0031650E">
      <w:pPr>
        <w:tabs>
          <w:tab w:val="left" w:pos="540"/>
          <w:tab w:val="left" w:pos="3330"/>
        </w:tabs>
        <w:ind w:left="907" w:hanging="360"/>
        <w:rPr>
          <w:del w:id="201" w:author="Byther, Jonah M (Student)" w:date="2024-05-21T23:18:00Z"/>
          <w:rFonts w:ascii="Arial" w:hAnsi="Arial" w:cs="Arial"/>
          <w:bCs/>
          <w:iCs/>
          <w:sz w:val="22"/>
          <w:szCs w:val="22"/>
        </w:rPr>
      </w:pPr>
      <w:del w:id="202" w:author="Byther, Jonah M (Student)" w:date="2024-05-21T23:18:00Z">
        <w:r w:rsidRPr="00CF3E51" w:rsidDel="0031650E">
          <w:rPr>
            <w:rFonts w:ascii="Arial" w:hAnsi="Arial" w:cs="Arial"/>
            <w:bCs/>
            <w:iCs/>
            <w:sz w:val="22"/>
            <w:szCs w:val="22"/>
          </w:rPr>
          <w:delText xml:space="preserve">The expected benefits for the team are getting money from a subscription-based service to use the app. It will cost money to use The Supreme Card, but the money the users will get back will be worth it for the users. The benefits the banks will get are that people will sign up for more credit cards and spend more money. The users will get more cashback and better understand what each credit card does. </w:delText>
        </w:r>
      </w:del>
    </w:p>
    <w:p w14:paraId="42F9B0B0" w14:textId="550371F5" w:rsidR="0031650E" w:rsidRPr="00CF3E51" w:rsidDel="0031650E" w:rsidRDefault="0031650E" w:rsidP="0031650E">
      <w:pPr>
        <w:tabs>
          <w:tab w:val="left" w:pos="540"/>
          <w:tab w:val="left" w:pos="3330"/>
        </w:tabs>
        <w:ind w:left="907" w:hanging="360"/>
        <w:rPr>
          <w:del w:id="203" w:author="Byther, Jonah M (Student)" w:date="2024-05-21T23:18:00Z"/>
          <w:rFonts w:ascii="Arial" w:hAnsi="Arial" w:cs="Arial"/>
          <w:bCs/>
          <w:iCs/>
          <w:sz w:val="22"/>
          <w:szCs w:val="22"/>
        </w:rPr>
      </w:pPr>
    </w:p>
    <w:p w14:paraId="7FFC3576" w14:textId="5A09324F" w:rsidR="0031650E" w:rsidRPr="00CF3E51" w:rsidDel="0031650E" w:rsidRDefault="0031650E" w:rsidP="0031650E">
      <w:pPr>
        <w:pStyle w:val="Heading2"/>
        <w:ind w:left="907"/>
        <w:rPr>
          <w:del w:id="204" w:author="Byther, Jonah M (Student)" w:date="2024-05-21T23:18:00Z"/>
          <w:rFonts w:ascii="Arial" w:hAnsi="Arial" w:cs="Arial"/>
          <w:sz w:val="22"/>
          <w:szCs w:val="22"/>
        </w:rPr>
      </w:pPr>
      <w:bookmarkStart w:id="205" w:name="_Toc166676317"/>
      <w:del w:id="206" w:author="Byther, Jonah M (Student)" w:date="2024-05-21T23:18:00Z">
        <w:r w:rsidRPr="00CF3E51" w:rsidDel="0031650E">
          <w:rPr>
            <w:rFonts w:ascii="Arial" w:hAnsi="Arial" w:cs="Arial"/>
            <w:sz w:val="22"/>
            <w:szCs w:val="22"/>
            <w:u w:val="single"/>
          </w:rPr>
          <w:delText>Constraints</w:delText>
        </w:r>
        <w:bookmarkEnd w:id="205"/>
        <w:r w:rsidRPr="00CF3E51" w:rsidDel="0031650E">
          <w:rPr>
            <w:rFonts w:ascii="Arial" w:hAnsi="Arial" w:cs="Arial"/>
            <w:sz w:val="22"/>
            <w:szCs w:val="22"/>
          </w:rPr>
          <w:tab/>
        </w:r>
      </w:del>
    </w:p>
    <w:p w14:paraId="099BF4CB" w14:textId="661F81CF" w:rsidR="0031650E" w:rsidRPr="00CF3E51" w:rsidDel="0031650E" w:rsidRDefault="0031650E" w:rsidP="0031650E">
      <w:pPr>
        <w:tabs>
          <w:tab w:val="left" w:pos="1890"/>
          <w:tab w:val="left" w:pos="3330"/>
        </w:tabs>
        <w:ind w:left="907" w:hanging="360"/>
        <w:rPr>
          <w:del w:id="207" w:author="Byther, Jonah M (Student)" w:date="2024-05-21T23:18:00Z"/>
          <w:rFonts w:ascii="Arial" w:hAnsi="Arial" w:cs="Arial"/>
          <w:sz w:val="22"/>
          <w:szCs w:val="22"/>
        </w:rPr>
      </w:pPr>
      <w:del w:id="208" w:author="Byther, Jonah M (Student)" w:date="2024-05-21T23:18:00Z">
        <w:r w:rsidRPr="00CF3E51" w:rsidDel="0031650E">
          <w:rPr>
            <w:rFonts w:ascii="Arial" w:hAnsi="Arial" w:cs="Arial"/>
            <w:sz w:val="22"/>
            <w:szCs w:val="22"/>
          </w:rPr>
          <w:delText>One thing that may be a constraint is banks not partnering with us. If banks don’t partner with us, it won’t affect the app’s functionality, but will affect how fast our app spreads. By partnering with banks, we aim to quickly and widely spread our app while building trust with users and ensuring their information remains secure. To ensure we get as many banks as possible, we need to ensure that the banks realize that this is the best thing they can do for themselves, and it will help them bring in more customers.</w:delText>
        </w:r>
      </w:del>
    </w:p>
    <w:p w14:paraId="3F0ACC37" w14:textId="50DF24DE" w:rsidR="0031650E" w:rsidRPr="00CF3E51" w:rsidDel="0031650E" w:rsidRDefault="0031650E" w:rsidP="0031650E">
      <w:pPr>
        <w:tabs>
          <w:tab w:val="left" w:pos="1890"/>
          <w:tab w:val="left" w:pos="3330"/>
        </w:tabs>
        <w:ind w:left="907" w:hanging="360"/>
        <w:rPr>
          <w:del w:id="209" w:author="Byther, Jonah M (Student)" w:date="2024-05-21T23:18:00Z"/>
          <w:rFonts w:ascii="Arial" w:hAnsi="Arial" w:cs="Arial"/>
          <w:sz w:val="22"/>
          <w:szCs w:val="22"/>
        </w:rPr>
      </w:pPr>
      <w:del w:id="210" w:author="Byther, Jonah M (Student)" w:date="2024-05-21T23:18:00Z">
        <w:r w:rsidRPr="00CF3E51" w:rsidDel="0031650E">
          <w:rPr>
            <w:rFonts w:ascii="Arial" w:hAnsi="Arial" w:cs="Arial"/>
            <w:sz w:val="22"/>
            <w:szCs w:val="22"/>
          </w:rPr>
          <w:delText>A constraint about the software must pull up an app to pay for something. This app isn’t like an Apple wallet where you can press a few buttons to pull up the card to pay for it and open up a whole app to use your cards to pay. Although this is inconvenient, people will realize that opening an app will be worth the time because of how much money they save. It will also prompt users to share what type of transaction the user is about to do.</w:delText>
        </w:r>
      </w:del>
    </w:p>
    <w:p w14:paraId="1C4923DD" w14:textId="36463550" w:rsidR="0031650E" w:rsidRPr="00CF3E51" w:rsidDel="0031650E" w:rsidRDefault="0031650E" w:rsidP="0031650E">
      <w:pPr>
        <w:tabs>
          <w:tab w:val="left" w:pos="1890"/>
          <w:tab w:val="left" w:pos="3330"/>
        </w:tabs>
        <w:ind w:left="907" w:hanging="360"/>
        <w:rPr>
          <w:del w:id="211" w:author="Byther, Jonah M (Student)" w:date="2024-05-21T23:18:00Z"/>
          <w:rFonts w:ascii="Arial" w:hAnsi="Arial" w:cs="Arial"/>
          <w:sz w:val="22"/>
          <w:szCs w:val="22"/>
        </w:rPr>
      </w:pPr>
      <w:del w:id="212" w:author="Byther, Jonah M (Student)" w:date="2024-05-21T23:18:00Z">
        <w:r w:rsidRPr="00CF3E51" w:rsidDel="0031650E">
          <w:rPr>
            <w:rFonts w:ascii="Arial" w:hAnsi="Arial" w:cs="Arial"/>
            <w:sz w:val="22"/>
            <w:szCs w:val="22"/>
          </w:rPr>
          <w:delText>Another constraint about the software is that not every place can do Apple Pay. Without a tap-to-pay device, this software is useless. Although it is possible to create a physical card for this app, it is not in this project’s scope. It may take a while, but soon, businesses will realize that tap-to-pay is the future of transactions, so eventually, all companies will have a tap-to-pay feature.</w:delText>
        </w:r>
      </w:del>
    </w:p>
    <w:p w14:paraId="3CF18C82" w14:textId="3E78114F" w:rsidR="0031650E" w:rsidRPr="00CF3E51" w:rsidDel="0031650E" w:rsidRDefault="0031650E" w:rsidP="0031650E">
      <w:pPr>
        <w:tabs>
          <w:tab w:val="left" w:pos="1890"/>
          <w:tab w:val="left" w:pos="3330"/>
        </w:tabs>
        <w:ind w:left="907" w:hanging="360"/>
        <w:rPr>
          <w:del w:id="213" w:author="Byther, Jonah M (Student)" w:date="2024-05-21T23:18:00Z"/>
          <w:rFonts w:ascii="Arial" w:hAnsi="Arial" w:cs="Arial"/>
          <w:sz w:val="22"/>
          <w:szCs w:val="22"/>
        </w:rPr>
      </w:pPr>
    </w:p>
    <w:p w14:paraId="19A82C0C" w14:textId="465B9945" w:rsidR="0031650E" w:rsidRPr="00CF3E51" w:rsidDel="0031650E" w:rsidRDefault="0031650E" w:rsidP="0031650E">
      <w:pPr>
        <w:pStyle w:val="Heading2"/>
        <w:ind w:left="907"/>
        <w:rPr>
          <w:del w:id="214" w:author="Byther, Jonah M (Student)" w:date="2024-05-21T23:18:00Z"/>
          <w:rFonts w:ascii="Arial" w:hAnsi="Arial" w:cs="Arial"/>
          <w:sz w:val="22"/>
          <w:szCs w:val="22"/>
        </w:rPr>
      </w:pPr>
      <w:bookmarkStart w:id="215" w:name="_Toc166676318"/>
      <w:del w:id="216" w:author="Byther, Jonah M (Student)" w:date="2024-05-21T23:18:00Z">
        <w:r w:rsidRPr="00CF3E51" w:rsidDel="0031650E">
          <w:rPr>
            <w:rFonts w:ascii="Arial" w:hAnsi="Arial" w:cs="Arial"/>
            <w:sz w:val="22"/>
            <w:szCs w:val="22"/>
            <w:highlight w:val="darkCyan"/>
          </w:rPr>
          <w:delText>Recommendation</w:delText>
        </w:r>
        <w:bookmarkEnd w:id="215"/>
        <w:r w:rsidRPr="00CF3E51" w:rsidDel="0031650E">
          <w:rPr>
            <w:rFonts w:ascii="Arial" w:hAnsi="Arial" w:cs="Arial"/>
            <w:sz w:val="22"/>
            <w:szCs w:val="22"/>
          </w:rPr>
          <w:tab/>
        </w:r>
      </w:del>
    </w:p>
    <w:p w14:paraId="63AE9383" w14:textId="70657797" w:rsidR="0031650E" w:rsidRPr="00CF3E51" w:rsidDel="0031650E" w:rsidRDefault="0031650E" w:rsidP="0031650E">
      <w:pPr>
        <w:tabs>
          <w:tab w:val="left" w:pos="540"/>
        </w:tabs>
        <w:ind w:left="907" w:hanging="360"/>
        <w:rPr>
          <w:del w:id="217" w:author="Byther, Jonah M (Student)" w:date="2024-05-21T23:18:00Z"/>
          <w:rFonts w:ascii="Arial" w:hAnsi="Arial" w:cs="Arial"/>
          <w:sz w:val="22"/>
          <w:szCs w:val="22"/>
        </w:rPr>
      </w:pPr>
      <w:del w:id="218" w:author="Byther, Jonah M (Student)" w:date="2024-05-21T23:18:00Z">
        <w:r w:rsidRPr="00CF3E51" w:rsidDel="0031650E">
          <w:rPr>
            <w:rFonts w:ascii="Arial" w:hAnsi="Arial" w:cs="Arial"/>
            <w:bCs/>
            <w:sz w:val="22"/>
            <w:szCs w:val="22"/>
          </w:rPr>
          <w:delText xml:space="preserve">What do you want your reader to do upon receipt of this document? Wanderer’s Tools is your primary decision-maker; what actions should they take after reading your proposal? </w:delText>
        </w:r>
        <w:r w:rsidRPr="00CF3E51" w:rsidDel="0031650E">
          <w:rPr>
            <w:rFonts w:ascii="Arial" w:hAnsi="Arial" w:cs="Arial"/>
            <w:bCs/>
            <w:i/>
            <w:sz w:val="22"/>
            <w:szCs w:val="22"/>
          </w:rPr>
          <w:delText xml:space="preserve">What “next steps” should now be taken? </w:delText>
        </w:r>
        <w:r w:rsidRPr="00CF3E51" w:rsidDel="0031650E">
          <w:rPr>
            <w:rFonts w:ascii="Arial" w:hAnsi="Arial" w:cs="Arial"/>
            <w:sz w:val="22"/>
            <w:szCs w:val="22"/>
            <w:highlight w:val="darkCyan"/>
          </w:rPr>
          <w:delText>DO NOT FORGET to add this to Part 2!</w:delText>
        </w:r>
        <w:r w:rsidRPr="00CF3E51" w:rsidDel="0031650E">
          <w:rPr>
            <w:rFonts w:ascii="Arial" w:hAnsi="Arial" w:cs="Arial"/>
            <w:sz w:val="22"/>
            <w:szCs w:val="22"/>
          </w:rPr>
          <w:delText xml:space="preserve"> </w:delText>
        </w:r>
      </w:del>
    </w:p>
    <w:p w14:paraId="3B5DE98C" w14:textId="6D8C317D" w:rsidR="0031650E" w:rsidRPr="00CF3E51" w:rsidDel="0031650E" w:rsidRDefault="0031650E" w:rsidP="0031650E">
      <w:pPr>
        <w:pStyle w:val="BodyText"/>
        <w:keepNext/>
        <w:tabs>
          <w:tab w:val="left" w:pos="540"/>
        </w:tabs>
        <w:spacing w:before="120"/>
        <w:ind w:left="907" w:hanging="360"/>
        <w:outlineLvl w:val="1"/>
        <w:rPr>
          <w:del w:id="219" w:author="Byther, Jonah M (Student)" w:date="2024-05-21T23:18:00Z"/>
          <w:rFonts w:ascii="Arial" w:hAnsi="Arial" w:cs="Arial"/>
          <w:sz w:val="22"/>
          <w:szCs w:val="22"/>
        </w:rPr>
      </w:pPr>
      <w:bookmarkStart w:id="220" w:name="_Toc166676319"/>
      <w:del w:id="221" w:author="Byther, Jonah M (Student)" w:date="2024-05-21T23:18:00Z">
        <w:r w:rsidRPr="00CF3E51" w:rsidDel="0031650E">
          <w:rPr>
            <w:rFonts w:ascii="Arial" w:hAnsi="Arial" w:cs="Arial"/>
            <w:bCs/>
            <w:sz w:val="22"/>
            <w:szCs w:val="22"/>
            <w:u w:val="single"/>
          </w:rPr>
          <w:delText>Document Overview</w:delText>
        </w:r>
        <w:bookmarkEnd w:id="220"/>
        <w:r w:rsidRPr="00CF3E51" w:rsidDel="0031650E">
          <w:rPr>
            <w:rFonts w:ascii="Arial" w:hAnsi="Arial" w:cs="Arial"/>
            <w:sz w:val="22"/>
            <w:szCs w:val="22"/>
          </w:rPr>
          <w:delText xml:space="preserve"> </w:delText>
        </w:r>
      </w:del>
    </w:p>
    <w:p w14:paraId="1CD57B59" w14:textId="70ADA007" w:rsidR="0031650E" w:rsidRPr="00CF3E51" w:rsidDel="0031650E" w:rsidRDefault="0031650E" w:rsidP="0031650E">
      <w:pPr>
        <w:tabs>
          <w:tab w:val="left" w:pos="540"/>
        </w:tabs>
        <w:ind w:left="907" w:hanging="360"/>
        <w:rPr>
          <w:del w:id="222" w:author="Byther, Jonah M (Student)" w:date="2024-05-21T23:18:00Z"/>
          <w:rFonts w:ascii="Arial" w:hAnsi="Arial" w:cs="Arial"/>
          <w:sz w:val="22"/>
          <w:szCs w:val="22"/>
        </w:rPr>
      </w:pPr>
      <w:del w:id="223" w:author="Byther, Jonah M (Student)" w:date="2024-05-21T23:18:00Z">
        <w:r w:rsidRPr="00CF3E51" w:rsidDel="0031650E">
          <w:rPr>
            <w:rFonts w:ascii="Arial" w:hAnsi="Arial" w:cs="Arial"/>
            <w:sz w:val="22"/>
            <w:szCs w:val="22"/>
          </w:rPr>
          <w:delText>Now that I have established the problem and solution, the rest of the document will review how feasible this is and all the risks of doing this product. It will also go over all of this app’s functional and non-functional requirements.</w:delText>
        </w:r>
      </w:del>
    </w:p>
    <w:p w14:paraId="44E9D6DB" w14:textId="0A53A62C" w:rsidR="0031650E" w:rsidRPr="00CF3E51" w:rsidDel="0031650E" w:rsidRDefault="0031650E" w:rsidP="0031650E">
      <w:pPr>
        <w:tabs>
          <w:tab w:val="left" w:pos="540"/>
        </w:tabs>
        <w:ind w:left="907" w:hanging="360"/>
        <w:rPr>
          <w:del w:id="224" w:author="Byther, Jonah M (Student)" w:date="2024-05-21T23:18:00Z"/>
          <w:rFonts w:ascii="Arial" w:hAnsi="Arial" w:cs="Arial"/>
          <w:sz w:val="22"/>
          <w:szCs w:val="22"/>
        </w:rPr>
      </w:pPr>
      <w:del w:id="225" w:author="Byther, Jonah M (Student)" w:date="2024-05-21T23:18:00Z">
        <w:r w:rsidRPr="00CF3E51" w:rsidDel="0031650E">
          <w:rPr>
            <w:rFonts w:ascii="Arial" w:hAnsi="Arial" w:cs="Arial"/>
            <w:sz w:val="22"/>
            <w:szCs w:val="22"/>
          </w:rPr>
          <w:tab/>
        </w:r>
      </w:del>
    </w:p>
    <w:p w14:paraId="59E45B03" w14:textId="56E0F1D2" w:rsidR="0031650E" w:rsidRPr="00CF3E51" w:rsidDel="0031650E" w:rsidRDefault="0031650E" w:rsidP="0031650E">
      <w:pPr>
        <w:tabs>
          <w:tab w:val="left" w:pos="540"/>
        </w:tabs>
        <w:ind w:left="907" w:hanging="360"/>
        <w:rPr>
          <w:del w:id="226" w:author="Byther, Jonah M (Student)" w:date="2024-05-21T23:18:00Z"/>
          <w:rFonts w:ascii="Arial" w:hAnsi="Arial" w:cs="Arial"/>
          <w:sz w:val="22"/>
          <w:szCs w:val="22"/>
        </w:rPr>
      </w:pPr>
      <w:del w:id="227" w:author="Byther, Jonah M (Student)" w:date="2024-05-21T23:18:00Z">
        <w:r w:rsidRPr="00CF3E51" w:rsidDel="0031650E">
          <w:rPr>
            <w:rFonts w:ascii="Arial" w:hAnsi="Arial" w:cs="Arial"/>
            <w:sz w:val="22"/>
            <w:szCs w:val="22"/>
          </w:rPr>
          <w:delText xml:space="preserve">Describe the organization and content of the rest of the System Proposal. </w:delText>
        </w:r>
      </w:del>
    </w:p>
    <w:p w14:paraId="2884588F" w14:textId="0C1C39C8" w:rsidR="0031650E" w:rsidRPr="00CF3E51" w:rsidDel="0031650E" w:rsidRDefault="0031650E" w:rsidP="0031650E">
      <w:pPr>
        <w:tabs>
          <w:tab w:val="left" w:pos="540"/>
        </w:tabs>
        <w:ind w:left="907" w:hanging="360"/>
        <w:rPr>
          <w:del w:id="228" w:author="Byther, Jonah M (Student)" w:date="2024-05-21T23:18:00Z"/>
          <w:rFonts w:ascii="Arial" w:hAnsi="Arial" w:cs="Arial"/>
          <w:sz w:val="22"/>
          <w:szCs w:val="22"/>
        </w:rPr>
      </w:pPr>
      <w:del w:id="229" w:author="Byther, Jonah M (Student)" w:date="2024-05-21T23:18:00Z">
        <w:r w:rsidRPr="00CF3E51" w:rsidDel="0031650E">
          <w:rPr>
            <w:rFonts w:ascii="Arial" w:hAnsi="Arial" w:cs="Arial"/>
            <w:sz w:val="22"/>
            <w:szCs w:val="22"/>
          </w:rPr>
          <w:tab/>
          <w:delText xml:space="preserve">Be sure this needs to be </w:delText>
        </w:r>
        <w:r w:rsidRPr="00CF3E51" w:rsidDel="0031650E">
          <w:rPr>
            <w:rFonts w:ascii="Arial" w:hAnsi="Arial" w:cs="Arial"/>
            <w:b/>
            <w:sz w:val="22"/>
            <w:szCs w:val="22"/>
            <w:highlight w:val="darkCyan"/>
          </w:rPr>
          <w:delText>updated for the Part 2 submission</w:delText>
        </w:r>
        <w:r w:rsidRPr="00CF3E51" w:rsidDel="0031650E">
          <w:rPr>
            <w:rFonts w:ascii="Arial" w:hAnsi="Arial" w:cs="Arial"/>
            <w:b/>
            <w:i/>
            <w:sz w:val="22"/>
            <w:szCs w:val="22"/>
          </w:rPr>
          <w:delText xml:space="preserve"> </w:delText>
        </w:r>
        <w:r w:rsidRPr="00CF3E51" w:rsidDel="0031650E">
          <w:rPr>
            <w:rFonts w:ascii="Arial" w:hAnsi="Arial" w:cs="Arial"/>
            <w:sz w:val="22"/>
            <w:szCs w:val="22"/>
          </w:rPr>
          <w:delText>to include the entire document.</w:delText>
        </w:r>
      </w:del>
    </w:p>
    <w:p w14:paraId="784630F3" w14:textId="31E170F1" w:rsidR="0031650E" w:rsidRPr="00CF3E51" w:rsidDel="0031650E" w:rsidRDefault="0031650E" w:rsidP="0031650E">
      <w:pPr>
        <w:tabs>
          <w:tab w:val="left" w:pos="540"/>
        </w:tabs>
        <w:ind w:left="907" w:hanging="360"/>
        <w:rPr>
          <w:del w:id="230" w:author="Byther, Jonah M (Student)" w:date="2024-05-21T23:18:00Z"/>
          <w:rFonts w:ascii="Arial" w:hAnsi="Arial" w:cs="Arial"/>
          <w:sz w:val="22"/>
          <w:szCs w:val="22"/>
        </w:rPr>
      </w:pPr>
    </w:p>
    <w:p w14:paraId="37D0D3A9" w14:textId="30B6ABBD" w:rsidR="0031650E" w:rsidRPr="00CF3E51" w:rsidDel="0031650E" w:rsidRDefault="0031650E" w:rsidP="0031650E">
      <w:pPr>
        <w:tabs>
          <w:tab w:val="left" w:pos="540"/>
        </w:tabs>
        <w:ind w:left="907" w:hanging="360"/>
        <w:rPr>
          <w:del w:id="231" w:author="Byther, Jonah M (Student)" w:date="2024-05-21T23:18:00Z"/>
          <w:rFonts w:ascii="Arial" w:hAnsi="Arial" w:cs="Arial"/>
          <w:sz w:val="22"/>
          <w:szCs w:val="22"/>
        </w:rPr>
      </w:pPr>
    </w:p>
    <w:p w14:paraId="6154DE1F" w14:textId="6AE7317F" w:rsidR="0031650E" w:rsidRPr="00CF3E51" w:rsidDel="0031650E" w:rsidRDefault="0031650E" w:rsidP="0031650E">
      <w:pPr>
        <w:tabs>
          <w:tab w:val="left" w:pos="540"/>
        </w:tabs>
        <w:ind w:left="907" w:hanging="360"/>
        <w:rPr>
          <w:del w:id="232" w:author="Byther, Jonah M (Student)" w:date="2024-05-21T23:18:00Z"/>
          <w:rFonts w:ascii="Arial" w:hAnsi="Arial" w:cs="Arial"/>
          <w:sz w:val="22"/>
          <w:szCs w:val="22"/>
        </w:rPr>
      </w:pPr>
    </w:p>
    <w:p w14:paraId="0FDA4267" w14:textId="4262CC0C" w:rsidR="0031650E" w:rsidRPr="00CF3E51" w:rsidDel="0031650E" w:rsidRDefault="0031650E" w:rsidP="0031650E">
      <w:pPr>
        <w:tabs>
          <w:tab w:val="left" w:pos="540"/>
        </w:tabs>
        <w:ind w:left="907" w:hanging="360"/>
        <w:rPr>
          <w:del w:id="233" w:author="Byther, Jonah M (Student)" w:date="2024-05-21T23:18:00Z"/>
          <w:rFonts w:ascii="Arial" w:hAnsi="Arial" w:cs="Arial"/>
          <w:sz w:val="22"/>
          <w:szCs w:val="22"/>
        </w:rPr>
      </w:pPr>
    </w:p>
    <w:p w14:paraId="4332158D" w14:textId="633ACC63" w:rsidR="0031650E" w:rsidRPr="00CF3E51" w:rsidDel="0031650E" w:rsidRDefault="0031650E" w:rsidP="0031650E">
      <w:pPr>
        <w:tabs>
          <w:tab w:val="left" w:pos="540"/>
        </w:tabs>
        <w:ind w:left="907" w:hanging="360"/>
        <w:rPr>
          <w:del w:id="234" w:author="Byther, Jonah M (Student)" w:date="2024-05-21T23:18:00Z"/>
          <w:rFonts w:ascii="Arial" w:hAnsi="Arial" w:cs="Arial"/>
          <w:sz w:val="22"/>
          <w:szCs w:val="22"/>
        </w:rPr>
      </w:pPr>
    </w:p>
    <w:p w14:paraId="73719B89" w14:textId="61BFDE9C" w:rsidR="0031650E" w:rsidRPr="00CF3E51" w:rsidDel="0031650E" w:rsidRDefault="0031650E" w:rsidP="0031650E">
      <w:pPr>
        <w:tabs>
          <w:tab w:val="left" w:pos="540"/>
        </w:tabs>
        <w:ind w:left="907" w:hanging="360"/>
        <w:rPr>
          <w:del w:id="235" w:author="Byther, Jonah M (Student)" w:date="2024-05-21T23:18:00Z"/>
          <w:rFonts w:ascii="Arial" w:hAnsi="Arial" w:cs="Arial"/>
          <w:sz w:val="22"/>
          <w:szCs w:val="22"/>
        </w:rPr>
      </w:pPr>
    </w:p>
    <w:p w14:paraId="6868C463" w14:textId="18CBEF0D" w:rsidR="0031650E" w:rsidRPr="00CF3E51" w:rsidDel="0031650E" w:rsidRDefault="0031650E" w:rsidP="0031650E">
      <w:pPr>
        <w:tabs>
          <w:tab w:val="left" w:pos="540"/>
        </w:tabs>
        <w:ind w:left="907" w:hanging="360"/>
        <w:rPr>
          <w:del w:id="236" w:author="Byther, Jonah M (Student)" w:date="2024-05-21T23:18:00Z"/>
          <w:rFonts w:ascii="Arial" w:hAnsi="Arial" w:cs="Arial"/>
          <w:sz w:val="22"/>
          <w:szCs w:val="22"/>
        </w:rPr>
      </w:pPr>
    </w:p>
    <w:p w14:paraId="16430048" w14:textId="629E7A2C" w:rsidR="0031650E" w:rsidRPr="00CF3E51" w:rsidDel="0031650E" w:rsidRDefault="0031650E" w:rsidP="0031650E">
      <w:pPr>
        <w:tabs>
          <w:tab w:val="left" w:pos="540"/>
        </w:tabs>
        <w:ind w:left="907" w:hanging="360"/>
        <w:rPr>
          <w:del w:id="237" w:author="Byther, Jonah M (Student)" w:date="2024-05-21T23:18:00Z"/>
          <w:rFonts w:ascii="Arial" w:hAnsi="Arial" w:cs="Arial"/>
          <w:sz w:val="22"/>
          <w:szCs w:val="22"/>
        </w:rPr>
      </w:pPr>
    </w:p>
    <w:p w14:paraId="236E765E" w14:textId="74C1C984" w:rsidR="0031650E" w:rsidRPr="00CF3E51" w:rsidDel="0031650E" w:rsidRDefault="0031650E" w:rsidP="0031650E">
      <w:pPr>
        <w:tabs>
          <w:tab w:val="left" w:pos="540"/>
        </w:tabs>
        <w:ind w:left="907" w:hanging="360"/>
        <w:rPr>
          <w:del w:id="238" w:author="Byther, Jonah M (Student)" w:date="2024-05-21T23:18:00Z"/>
          <w:rFonts w:ascii="Arial" w:hAnsi="Arial" w:cs="Arial"/>
          <w:sz w:val="22"/>
          <w:szCs w:val="22"/>
        </w:rPr>
      </w:pPr>
    </w:p>
    <w:p w14:paraId="5FBFAE11" w14:textId="495CBD7F" w:rsidR="0031650E" w:rsidRPr="00CF3E51" w:rsidDel="0031650E" w:rsidRDefault="0031650E" w:rsidP="0031650E">
      <w:pPr>
        <w:tabs>
          <w:tab w:val="left" w:pos="540"/>
        </w:tabs>
        <w:ind w:left="907" w:hanging="360"/>
        <w:rPr>
          <w:del w:id="239" w:author="Byther, Jonah M (Student)" w:date="2024-05-21T23:18:00Z"/>
          <w:rFonts w:ascii="Arial" w:hAnsi="Arial" w:cs="Arial"/>
          <w:sz w:val="22"/>
          <w:szCs w:val="22"/>
        </w:rPr>
      </w:pPr>
    </w:p>
    <w:p w14:paraId="5785ABAC" w14:textId="05DE8463" w:rsidR="0031650E" w:rsidRPr="00CF3E51" w:rsidDel="0031650E" w:rsidRDefault="0031650E" w:rsidP="0031650E">
      <w:pPr>
        <w:tabs>
          <w:tab w:val="left" w:pos="540"/>
        </w:tabs>
        <w:ind w:left="907" w:hanging="360"/>
        <w:rPr>
          <w:del w:id="240" w:author="Byther, Jonah M (Student)" w:date="2024-05-21T23:18:00Z"/>
          <w:rFonts w:ascii="Arial" w:hAnsi="Arial" w:cs="Arial"/>
          <w:sz w:val="22"/>
          <w:szCs w:val="22"/>
        </w:rPr>
      </w:pPr>
    </w:p>
    <w:p w14:paraId="3E17DC19" w14:textId="448975DF" w:rsidR="0031650E" w:rsidRPr="00CF3E51" w:rsidDel="0031650E" w:rsidRDefault="0031650E" w:rsidP="0031650E">
      <w:pPr>
        <w:tabs>
          <w:tab w:val="left" w:pos="540"/>
        </w:tabs>
        <w:ind w:left="907" w:hanging="360"/>
        <w:rPr>
          <w:del w:id="241" w:author="Byther, Jonah M (Student)" w:date="2024-05-21T23:18:00Z"/>
          <w:rFonts w:ascii="Arial" w:hAnsi="Arial" w:cs="Arial"/>
          <w:sz w:val="22"/>
          <w:szCs w:val="22"/>
        </w:rPr>
      </w:pPr>
    </w:p>
    <w:p w14:paraId="3463732A" w14:textId="687BD6C8" w:rsidR="0031650E" w:rsidRPr="00CF3E51" w:rsidDel="0031650E" w:rsidRDefault="0031650E" w:rsidP="0031650E">
      <w:pPr>
        <w:tabs>
          <w:tab w:val="left" w:pos="540"/>
        </w:tabs>
        <w:ind w:left="907" w:hanging="360"/>
        <w:rPr>
          <w:del w:id="242" w:author="Byther, Jonah M (Student)" w:date="2024-05-21T23:18:00Z"/>
          <w:rFonts w:ascii="Arial" w:hAnsi="Arial" w:cs="Arial"/>
          <w:sz w:val="22"/>
          <w:szCs w:val="22"/>
        </w:rPr>
      </w:pPr>
    </w:p>
    <w:p w14:paraId="6645E20E" w14:textId="71EBB0A3" w:rsidR="0031650E" w:rsidRPr="00CF3E51" w:rsidDel="0031650E" w:rsidRDefault="0031650E" w:rsidP="0031650E">
      <w:pPr>
        <w:tabs>
          <w:tab w:val="left" w:pos="540"/>
        </w:tabs>
        <w:ind w:left="907" w:hanging="360"/>
        <w:rPr>
          <w:del w:id="243" w:author="Byther, Jonah M (Student)" w:date="2024-05-21T23:18:00Z"/>
          <w:rFonts w:ascii="Arial" w:hAnsi="Arial" w:cs="Arial"/>
          <w:sz w:val="22"/>
          <w:szCs w:val="22"/>
        </w:rPr>
      </w:pPr>
    </w:p>
    <w:p w14:paraId="21FE1E16" w14:textId="79E45253" w:rsidR="0031650E" w:rsidRPr="00CF3E51" w:rsidDel="0031650E" w:rsidRDefault="0031650E" w:rsidP="0031650E">
      <w:pPr>
        <w:tabs>
          <w:tab w:val="left" w:pos="540"/>
        </w:tabs>
        <w:ind w:left="907" w:hanging="360"/>
        <w:rPr>
          <w:del w:id="244" w:author="Byther, Jonah M (Student)" w:date="2024-05-21T23:18:00Z"/>
          <w:rFonts w:ascii="Arial" w:hAnsi="Arial" w:cs="Arial"/>
          <w:sz w:val="22"/>
          <w:szCs w:val="22"/>
        </w:rPr>
      </w:pPr>
    </w:p>
    <w:p w14:paraId="2CD4F428" w14:textId="473736C2" w:rsidR="0031650E" w:rsidRPr="00CF3E51" w:rsidDel="0031650E" w:rsidRDefault="0031650E" w:rsidP="0031650E">
      <w:pPr>
        <w:pStyle w:val="BodyText"/>
        <w:tabs>
          <w:tab w:val="left" w:pos="540"/>
        </w:tabs>
        <w:rPr>
          <w:del w:id="245" w:author="Byther, Jonah M (Student)" w:date="2024-05-21T23:18:00Z"/>
          <w:rFonts w:ascii="Arial" w:hAnsi="Arial" w:cs="Arial"/>
          <w:b w:val="0"/>
          <w:bCs/>
          <w:sz w:val="22"/>
          <w:szCs w:val="22"/>
        </w:rPr>
      </w:pPr>
    </w:p>
    <w:p w14:paraId="00A764EC" w14:textId="2C3C8D04" w:rsidR="0031650E" w:rsidRPr="00CF3E51" w:rsidDel="0031650E" w:rsidRDefault="0031650E" w:rsidP="0031650E">
      <w:pPr>
        <w:pStyle w:val="BodyText"/>
        <w:tabs>
          <w:tab w:val="left" w:pos="540"/>
        </w:tabs>
        <w:rPr>
          <w:del w:id="246" w:author="Byther, Jonah M (Student)" w:date="2024-05-21T23:18:00Z"/>
          <w:rFonts w:ascii="Arial" w:hAnsi="Arial" w:cs="Arial"/>
          <w:b w:val="0"/>
          <w:bCs/>
          <w:sz w:val="22"/>
          <w:szCs w:val="22"/>
        </w:rPr>
      </w:pPr>
    </w:p>
    <w:p w14:paraId="30D762AA" w14:textId="29FA9272" w:rsidR="0031650E" w:rsidRPr="00CF3E51" w:rsidDel="0031650E" w:rsidRDefault="0031650E" w:rsidP="0031650E">
      <w:pPr>
        <w:pStyle w:val="BodyText"/>
        <w:tabs>
          <w:tab w:val="left" w:pos="540"/>
        </w:tabs>
        <w:rPr>
          <w:del w:id="247" w:author="Byther, Jonah M (Student)" w:date="2024-05-21T23:18:00Z"/>
          <w:rFonts w:ascii="Arial" w:hAnsi="Arial" w:cs="Arial"/>
          <w:b w:val="0"/>
          <w:bCs/>
          <w:sz w:val="22"/>
          <w:szCs w:val="22"/>
        </w:rPr>
      </w:pPr>
    </w:p>
    <w:p w14:paraId="51F0DEB0" w14:textId="0CD0D78A" w:rsidR="0031650E" w:rsidRPr="00CF3E51" w:rsidDel="0031650E" w:rsidRDefault="0031650E" w:rsidP="0031650E">
      <w:pPr>
        <w:pStyle w:val="BodyText"/>
        <w:tabs>
          <w:tab w:val="left" w:pos="540"/>
        </w:tabs>
        <w:rPr>
          <w:del w:id="248" w:author="Byther, Jonah M (Student)" w:date="2024-05-21T23:18:00Z"/>
          <w:rFonts w:ascii="Arial" w:hAnsi="Arial" w:cs="Arial"/>
          <w:b w:val="0"/>
          <w:bCs/>
          <w:sz w:val="22"/>
          <w:szCs w:val="22"/>
        </w:rPr>
      </w:pPr>
    </w:p>
    <w:p w14:paraId="209BDD7E" w14:textId="42E97E7B" w:rsidR="0031650E" w:rsidRPr="00CF3E51" w:rsidDel="0031650E" w:rsidRDefault="0031650E" w:rsidP="0031650E">
      <w:pPr>
        <w:pStyle w:val="BodyText"/>
        <w:tabs>
          <w:tab w:val="left" w:pos="540"/>
        </w:tabs>
        <w:rPr>
          <w:del w:id="249" w:author="Byther, Jonah M (Student)" w:date="2024-05-21T23:18:00Z"/>
          <w:rFonts w:ascii="Arial" w:hAnsi="Arial" w:cs="Arial"/>
          <w:b w:val="0"/>
          <w:bCs/>
          <w:sz w:val="22"/>
          <w:szCs w:val="22"/>
        </w:rPr>
      </w:pPr>
    </w:p>
    <w:p w14:paraId="168CFAF3" w14:textId="12A61B1D" w:rsidR="0031650E" w:rsidRPr="00CF3E51" w:rsidDel="0031650E" w:rsidRDefault="0031650E" w:rsidP="0031650E">
      <w:pPr>
        <w:pStyle w:val="BodyText"/>
        <w:tabs>
          <w:tab w:val="left" w:pos="540"/>
        </w:tabs>
        <w:rPr>
          <w:del w:id="250" w:author="Byther, Jonah M (Student)" w:date="2024-05-21T23:18:00Z"/>
          <w:rFonts w:ascii="Arial" w:hAnsi="Arial" w:cs="Arial"/>
          <w:b w:val="0"/>
          <w:bCs/>
          <w:sz w:val="22"/>
          <w:szCs w:val="22"/>
        </w:rPr>
      </w:pPr>
    </w:p>
    <w:p w14:paraId="3983FD64" w14:textId="096AE6A1" w:rsidR="0031650E" w:rsidRPr="00CF3E51" w:rsidDel="0031650E" w:rsidRDefault="0031650E" w:rsidP="0031650E">
      <w:pPr>
        <w:pStyle w:val="BodyText"/>
        <w:tabs>
          <w:tab w:val="left" w:pos="540"/>
        </w:tabs>
        <w:rPr>
          <w:del w:id="251" w:author="Byther, Jonah M (Student)" w:date="2024-05-21T23:18:00Z"/>
          <w:rFonts w:ascii="Arial" w:hAnsi="Arial" w:cs="Arial"/>
          <w:b w:val="0"/>
          <w:bCs/>
          <w:sz w:val="22"/>
          <w:szCs w:val="22"/>
        </w:rPr>
      </w:pPr>
    </w:p>
    <w:p w14:paraId="179CB940" w14:textId="651E5FB7" w:rsidR="0031650E" w:rsidRPr="00CF3E51" w:rsidDel="0031650E" w:rsidRDefault="0031650E" w:rsidP="0031650E">
      <w:pPr>
        <w:pStyle w:val="BodyText"/>
        <w:tabs>
          <w:tab w:val="left" w:pos="540"/>
        </w:tabs>
        <w:rPr>
          <w:del w:id="252" w:author="Byther, Jonah M (Student)" w:date="2024-05-21T23:18:00Z"/>
          <w:rFonts w:ascii="Arial" w:hAnsi="Arial" w:cs="Arial"/>
          <w:b w:val="0"/>
          <w:bCs/>
          <w:sz w:val="22"/>
          <w:szCs w:val="22"/>
        </w:rPr>
      </w:pPr>
    </w:p>
    <w:p w14:paraId="727B9082" w14:textId="594AD648" w:rsidR="0031650E" w:rsidRPr="00CF3E51" w:rsidDel="0031650E" w:rsidRDefault="0031650E" w:rsidP="0031650E">
      <w:pPr>
        <w:pStyle w:val="BodyText"/>
        <w:tabs>
          <w:tab w:val="left" w:pos="540"/>
        </w:tabs>
        <w:rPr>
          <w:del w:id="253" w:author="Byther, Jonah M (Student)" w:date="2024-05-21T23:18:00Z"/>
          <w:rFonts w:ascii="Arial" w:hAnsi="Arial" w:cs="Arial"/>
          <w:b w:val="0"/>
          <w:bCs/>
          <w:sz w:val="22"/>
          <w:szCs w:val="22"/>
        </w:rPr>
      </w:pPr>
    </w:p>
    <w:p w14:paraId="0963B747" w14:textId="270B6A17" w:rsidR="0031650E" w:rsidRPr="00CF3E51" w:rsidDel="0031650E" w:rsidRDefault="0031650E" w:rsidP="0031650E">
      <w:pPr>
        <w:pStyle w:val="BodyText"/>
        <w:tabs>
          <w:tab w:val="left" w:pos="540"/>
        </w:tabs>
        <w:rPr>
          <w:del w:id="254" w:author="Byther, Jonah M (Student)" w:date="2024-05-21T23:18:00Z"/>
          <w:rFonts w:ascii="Arial" w:hAnsi="Arial" w:cs="Arial"/>
          <w:b w:val="0"/>
          <w:bCs/>
          <w:sz w:val="22"/>
          <w:szCs w:val="22"/>
        </w:rPr>
      </w:pPr>
    </w:p>
    <w:p w14:paraId="517ACF92" w14:textId="7BF1B757" w:rsidR="0031650E" w:rsidRPr="00CF3E51" w:rsidDel="0031650E" w:rsidRDefault="0031650E" w:rsidP="0031650E">
      <w:pPr>
        <w:pStyle w:val="BodyText"/>
        <w:tabs>
          <w:tab w:val="left" w:pos="540"/>
        </w:tabs>
        <w:rPr>
          <w:del w:id="255" w:author="Byther, Jonah M (Student)" w:date="2024-05-21T23:18:00Z"/>
          <w:rFonts w:ascii="Arial" w:hAnsi="Arial" w:cs="Arial"/>
          <w:b w:val="0"/>
          <w:bCs/>
          <w:sz w:val="22"/>
          <w:szCs w:val="22"/>
        </w:rPr>
      </w:pPr>
    </w:p>
    <w:p w14:paraId="6F79F764" w14:textId="03136D49" w:rsidR="0031650E" w:rsidRPr="00CF3E51" w:rsidDel="0031650E" w:rsidRDefault="0031650E" w:rsidP="0031650E">
      <w:pPr>
        <w:pStyle w:val="BodyText"/>
        <w:tabs>
          <w:tab w:val="left" w:pos="540"/>
        </w:tabs>
        <w:rPr>
          <w:del w:id="256" w:author="Byther, Jonah M (Student)" w:date="2024-05-21T23:18:00Z"/>
          <w:rFonts w:ascii="Arial" w:hAnsi="Arial" w:cs="Arial"/>
          <w:b w:val="0"/>
          <w:bCs/>
          <w:sz w:val="22"/>
          <w:szCs w:val="22"/>
        </w:rPr>
      </w:pPr>
    </w:p>
    <w:p w14:paraId="3514B1FD" w14:textId="1B54338F" w:rsidR="0031650E" w:rsidRPr="00CF3E51" w:rsidDel="0031650E" w:rsidRDefault="0031650E" w:rsidP="0031650E">
      <w:pPr>
        <w:pStyle w:val="BodyText"/>
        <w:tabs>
          <w:tab w:val="left" w:pos="540"/>
        </w:tabs>
        <w:rPr>
          <w:del w:id="257" w:author="Byther, Jonah M (Student)" w:date="2024-05-21T23:18:00Z"/>
          <w:rFonts w:ascii="Arial" w:hAnsi="Arial" w:cs="Arial"/>
          <w:b w:val="0"/>
          <w:bCs/>
          <w:sz w:val="22"/>
          <w:szCs w:val="22"/>
        </w:rPr>
      </w:pPr>
    </w:p>
    <w:p w14:paraId="75FCF7B8" w14:textId="084AA49C" w:rsidR="0031650E" w:rsidRPr="00CF3E51" w:rsidDel="0031650E" w:rsidRDefault="0031650E" w:rsidP="0031650E">
      <w:pPr>
        <w:pStyle w:val="BodyText"/>
        <w:tabs>
          <w:tab w:val="left" w:pos="540"/>
        </w:tabs>
        <w:rPr>
          <w:del w:id="258" w:author="Byther, Jonah M (Student)" w:date="2024-05-21T23:18:00Z"/>
          <w:rFonts w:ascii="Arial" w:hAnsi="Arial" w:cs="Arial"/>
          <w:b w:val="0"/>
          <w:bCs/>
          <w:sz w:val="22"/>
          <w:szCs w:val="22"/>
        </w:rPr>
      </w:pPr>
    </w:p>
    <w:p w14:paraId="04B8529F" w14:textId="3299ACDF" w:rsidR="0031650E" w:rsidRPr="00CF3E51" w:rsidDel="0031650E" w:rsidRDefault="0031650E" w:rsidP="0031650E">
      <w:pPr>
        <w:pStyle w:val="BodyText"/>
        <w:tabs>
          <w:tab w:val="left" w:pos="540"/>
        </w:tabs>
        <w:rPr>
          <w:del w:id="259" w:author="Byther, Jonah M (Student)" w:date="2024-05-21T23:18:00Z"/>
          <w:rFonts w:ascii="Arial" w:hAnsi="Arial" w:cs="Arial"/>
          <w:b w:val="0"/>
          <w:bCs/>
          <w:sz w:val="22"/>
          <w:szCs w:val="22"/>
        </w:rPr>
      </w:pPr>
    </w:p>
    <w:p w14:paraId="2E464C25" w14:textId="0DA4F11F" w:rsidR="0031650E" w:rsidRPr="00CF3E51" w:rsidDel="0031650E" w:rsidRDefault="0031650E" w:rsidP="0031650E">
      <w:pPr>
        <w:pStyle w:val="BodyText"/>
        <w:keepNext/>
        <w:tabs>
          <w:tab w:val="left" w:pos="540"/>
        </w:tabs>
        <w:outlineLvl w:val="0"/>
        <w:rPr>
          <w:del w:id="260" w:author="Byther, Jonah M (Student)" w:date="2024-05-21T23:18:00Z"/>
          <w:rFonts w:ascii="Arial" w:hAnsi="Arial" w:cs="Arial"/>
          <w:b w:val="0"/>
          <w:bCs/>
          <w:sz w:val="22"/>
          <w:szCs w:val="22"/>
        </w:rPr>
      </w:pPr>
      <w:bookmarkStart w:id="261" w:name="_Toc166676320"/>
      <w:del w:id="262" w:author="Byther, Jonah M (Student)" w:date="2024-05-21T23:18:00Z">
        <w:r w:rsidRPr="00CF3E51" w:rsidDel="0031650E">
          <w:rPr>
            <w:rFonts w:ascii="Arial" w:hAnsi="Arial" w:cs="Arial"/>
            <w:sz w:val="22"/>
            <w:szCs w:val="22"/>
            <w:u w:val="single"/>
          </w:rPr>
          <w:delText>2.0</w:delText>
        </w:r>
        <w:r w:rsidRPr="00CF3E51" w:rsidDel="0031650E">
          <w:rPr>
            <w:rFonts w:ascii="Arial" w:hAnsi="Arial" w:cs="Arial"/>
            <w:sz w:val="22"/>
            <w:szCs w:val="22"/>
            <w:u w:val="single"/>
          </w:rPr>
          <w:tab/>
          <w:delText>System Initiation</w:delText>
        </w:r>
        <w:bookmarkEnd w:id="261"/>
        <w:r w:rsidRPr="00CF3E51" w:rsidDel="0031650E">
          <w:rPr>
            <w:rFonts w:ascii="Arial" w:hAnsi="Arial" w:cs="Arial"/>
            <w:b w:val="0"/>
            <w:sz w:val="22"/>
            <w:szCs w:val="22"/>
          </w:rPr>
          <w:delText xml:space="preserve"> </w:delText>
        </w:r>
      </w:del>
    </w:p>
    <w:p w14:paraId="59E3EBA0" w14:textId="1E783BE3" w:rsidR="0031650E" w:rsidRPr="00CF3E51" w:rsidDel="0031650E" w:rsidRDefault="0031650E" w:rsidP="0031650E">
      <w:pPr>
        <w:pStyle w:val="BodyText"/>
        <w:tabs>
          <w:tab w:val="left" w:pos="540"/>
        </w:tabs>
        <w:ind w:left="540"/>
        <w:rPr>
          <w:del w:id="263" w:author="Byther, Jonah M (Student)" w:date="2024-05-21T23:18:00Z"/>
          <w:rFonts w:ascii="Arial" w:hAnsi="Arial" w:cs="Arial"/>
          <w:b w:val="0"/>
          <w:bCs/>
          <w:sz w:val="22"/>
          <w:szCs w:val="22"/>
        </w:rPr>
      </w:pPr>
      <w:del w:id="264" w:author="Byther, Jonah M (Student)" w:date="2024-05-21T23:18:00Z">
        <w:r w:rsidRPr="00CF3E51" w:rsidDel="0031650E">
          <w:rPr>
            <w:rFonts w:ascii="Arial" w:hAnsi="Arial" w:cs="Arial"/>
            <w:b w:val="0"/>
            <w:sz w:val="22"/>
            <w:szCs w:val="22"/>
          </w:rPr>
          <w:delText>I</w:delText>
        </w:r>
        <w:r w:rsidRPr="00CF3E51" w:rsidDel="0031650E">
          <w:rPr>
            <w:rFonts w:ascii="Arial" w:hAnsi="Arial" w:cs="Arial"/>
            <w:b w:val="0"/>
            <w:bCs/>
            <w:sz w:val="22"/>
            <w:szCs w:val="22"/>
          </w:rPr>
          <w:delText>nclude copies of the document that began this process – The PIR. No introduction or other text is needed.</w:delText>
        </w:r>
      </w:del>
    </w:p>
    <w:p w14:paraId="17D33E35" w14:textId="059E35B5" w:rsidR="0031650E" w:rsidRPr="00CF3E51" w:rsidDel="0031650E" w:rsidRDefault="0031650E" w:rsidP="0031650E">
      <w:pPr>
        <w:pStyle w:val="BodyText"/>
        <w:tabs>
          <w:tab w:val="left" w:pos="540"/>
        </w:tabs>
        <w:ind w:left="540"/>
        <w:rPr>
          <w:del w:id="265" w:author="Byther, Jonah M (Student)" w:date="2024-05-21T23:18:00Z"/>
          <w:rFonts w:ascii="Arial" w:hAnsi="Arial" w:cs="Arial"/>
          <w:b w:val="0"/>
          <w:bCs/>
          <w:sz w:val="22"/>
          <w:szCs w:val="22"/>
        </w:rPr>
      </w:pPr>
    </w:p>
    <w:p w14:paraId="1E062C01" w14:textId="20BF898F" w:rsidR="0031650E" w:rsidRPr="00CF3E51" w:rsidDel="0031650E" w:rsidRDefault="0031650E" w:rsidP="0031650E">
      <w:pPr>
        <w:pStyle w:val="BodyText"/>
        <w:keepNext/>
        <w:tabs>
          <w:tab w:val="left" w:pos="540"/>
        </w:tabs>
        <w:ind w:left="547"/>
        <w:outlineLvl w:val="1"/>
        <w:rPr>
          <w:del w:id="266" w:author="Byther, Jonah M (Student)" w:date="2024-05-21T23:18:00Z"/>
          <w:rFonts w:ascii="Arial" w:hAnsi="Arial" w:cs="Arial"/>
          <w:sz w:val="22"/>
          <w:szCs w:val="22"/>
          <w:u w:val="single"/>
        </w:rPr>
      </w:pPr>
      <w:bookmarkStart w:id="267" w:name="_Toc166676321"/>
      <w:bookmarkStart w:id="268" w:name="_Hlk99916726"/>
      <w:del w:id="269" w:author="Byther, Jonah M (Student)" w:date="2024-05-21T23:18:00Z">
        <w:r w:rsidRPr="00CF3E51" w:rsidDel="0031650E">
          <w:rPr>
            <w:rFonts w:ascii="Arial" w:hAnsi="Arial" w:cs="Arial"/>
            <w:sz w:val="22"/>
            <w:szCs w:val="22"/>
            <w:u w:val="single"/>
          </w:rPr>
          <w:delText>Project Initiation Request (PIR)</w:delText>
        </w:r>
        <w:bookmarkEnd w:id="267"/>
      </w:del>
    </w:p>
    <w:bookmarkEnd w:id="268"/>
    <w:p w14:paraId="6DD2F768" w14:textId="18B84ED3" w:rsidR="0031650E" w:rsidRPr="00CF3E51" w:rsidDel="0031650E" w:rsidRDefault="0031650E" w:rsidP="0031650E">
      <w:pPr>
        <w:rPr>
          <w:del w:id="270" w:author="Byther, Jonah M (Student)" w:date="2024-05-21T23:18:00Z"/>
          <w:rFonts w:ascii="Arial" w:hAnsi="Arial" w:cs="Arial"/>
          <w:sz w:val="22"/>
          <w:szCs w:val="22"/>
        </w:rPr>
      </w:pPr>
      <w:del w:id="271" w:author="Byther, Jonah M (Student)" w:date="2024-05-21T23:18:00Z">
        <w:r w:rsidRPr="00CF3E51" w:rsidDel="0031650E">
          <w:rPr>
            <w:rFonts w:ascii="Arial" w:hAnsi="Arial" w:cs="Arial"/>
            <w:sz w:val="22"/>
            <w:szCs w:val="22"/>
          </w:rPr>
          <w:delText>PIR-</w:delText>
        </w:r>
        <w:r w:rsidRPr="00CF3E51" w:rsidDel="0031650E">
          <w:rPr>
            <w:rFonts w:ascii="Arial" w:hAnsi="Arial" w:cs="Arial"/>
            <w:sz w:val="22"/>
            <w:szCs w:val="22"/>
            <w:u w:val="single"/>
          </w:rPr>
          <w:delText>00000</w:delText>
        </w:r>
        <w:r w:rsidRPr="00CF3E51" w:rsidDel="0031650E">
          <w:rPr>
            <w:rFonts w:ascii="Arial" w:hAnsi="Arial" w:cs="Arial"/>
            <w:sz w:val="22"/>
            <w:szCs w:val="22"/>
          </w:rPr>
          <w:delText xml:space="preserve"> </w:delText>
        </w:r>
        <w:r w:rsidRPr="00CF3E51" w:rsidDel="0031650E">
          <w:rPr>
            <w:rFonts w:ascii="Arial" w:hAnsi="Arial" w:cs="Arial"/>
            <w:i/>
            <w:iCs/>
            <w:sz w:val="22"/>
            <w:szCs w:val="22"/>
          </w:rPr>
          <w:delText>[PIR Number to be assigned by the Project Office]</w:delText>
        </w:r>
        <w:r w:rsidRPr="00CF3E51" w:rsidDel="0031650E">
          <w:rPr>
            <w:rFonts w:ascii="Arial" w:hAnsi="Arial" w:cs="Arial"/>
            <w:sz w:val="22"/>
            <w:szCs w:val="22"/>
          </w:rPr>
          <w:tab/>
        </w:r>
        <w:r w:rsidRPr="00CF3E51" w:rsidDel="0031650E">
          <w:rPr>
            <w:rFonts w:ascii="Arial" w:hAnsi="Arial" w:cs="Arial"/>
            <w:sz w:val="22"/>
            <w:szCs w:val="22"/>
          </w:rPr>
          <w:tab/>
          <w:delText xml:space="preserve">       Project Initiation Request (PIR) – Level1 v6.0</w:delText>
        </w:r>
      </w:del>
    </w:p>
    <w:p w14:paraId="516A30D7" w14:textId="3AA88B67" w:rsidR="0031650E" w:rsidRPr="00CF3E51" w:rsidDel="0031650E" w:rsidRDefault="0031650E" w:rsidP="0031650E">
      <w:pPr>
        <w:rPr>
          <w:del w:id="272" w:author="Byther, Jonah M (Student)" w:date="2024-05-21T23:18:00Z"/>
          <w:rFonts w:ascii="Arial" w:hAnsi="Arial" w:cs="Arial"/>
          <w:sz w:val="22"/>
          <w:szCs w:val="22"/>
        </w:rPr>
      </w:pPr>
      <w:del w:id="273" w:author="Byther, Jonah M (Student)" w:date="2024-05-21T23:18:00Z">
        <w:r w:rsidRPr="00CF3E51" w:rsidDel="0031650E">
          <w:rPr>
            <w:rFonts w:ascii="Arial" w:hAnsi="Arial" w:cs="Arial"/>
            <w:sz w:val="22"/>
            <w:szCs w:val="22"/>
          </w:rPr>
          <w:delText>Project Name: The Supreme Card</w:delText>
        </w:r>
        <w:r w:rsidRPr="00CF3E51" w:rsidDel="0031650E">
          <w:rPr>
            <w:rFonts w:ascii="Arial" w:hAnsi="Arial" w:cs="Arial"/>
            <w:sz w:val="22"/>
            <w:szCs w:val="22"/>
          </w:rPr>
          <w:tab/>
        </w:r>
        <w:r w:rsidRPr="00CF3E51" w:rsidDel="0031650E">
          <w:rPr>
            <w:rFonts w:ascii="Arial" w:hAnsi="Arial" w:cs="Arial"/>
            <w:sz w:val="22"/>
            <w:szCs w:val="22"/>
          </w:rPr>
          <w:tab/>
        </w:r>
        <w:r w:rsidRPr="00CF3E51" w:rsidDel="0031650E">
          <w:rPr>
            <w:rFonts w:ascii="Arial" w:hAnsi="Arial" w:cs="Arial"/>
            <w:sz w:val="22"/>
            <w:szCs w:val="22"/>
          </w:rPr>
          <w:tab/>
        </w:r>
        <w:r w:rsidRPr="00CF3E51" w:rsidDel="0031650E">
          <w:rPr>
            <w:rFonts w:ascii="Arial" w:hAnsi="Arial" w:cs="Arial"/>
            <w:sz w:val="22"/>
            <w:szCs w:val="22"/>
          </w:rPr>
          <w:tab/>
        </w:r>
        <w:r w:rsidRPr="00CF3E51" w:rsidDel="0031650E">
          <w:rPr>
            <w:rFonts w:ascii="Arial" w:hAnsi="Arial" w:cs="Arial"/>
            <w:sz w:val="22"/>
            <w:szCs w:val="22"/>
          </w:rPr>
          <w:tab/>
        </w:r>
        <w:r w:rsidRPr="00CF3E51" w:rsidDel="0031650E">
          <w:rPr>
            <w:rFonts w:ascii="Arial" w:hAnsi="Arial" w:cs="Arial"/>
            <w:sz w:val="22"/>
            <w:szCs w:val="22"/>
          </w:rPr>
          <w:tab/>
          <w:delText>Student Name: Jonah Byther</w:delText>
        </w:r>
      </w:del>
    </w:p>
    <w:p w14:paraId="71E07CD9" w14:textId="6EF8BF90" w:rsidR="0031650E" w:rsidRPr="00CF3E51" w:rsidDel="0031650E" w:rsidRDefault="0031650E" w:rsidP="0031650E">
      <w:pPr>
        <w:rPr>
          <w:del w:id="274" w:author="Byther, Jonah M (Student)" w:date="2024-05-21T23:18:00Z"/>
          <w:rFonts w:ascii="Arial" w:hAnsi="Arial" w:cs="Arial"/>
          <w:sz w:val="22"/>
          <w:szCs w:val="22"/>
        </w:rPr>
      </w:pPr>
    </w:p>
    <w:p w14:paraId="4C227B61" w14:textId="0EBCE90C" w:rsidR="0031650E" w:rsidRPr="00CF3E51" w:rsidDel="0031650E" w:rsidRDefault="0031650E" w:rsidP="0031650E">
      <w:pPr>
        <w:jc w:val="both"/>
        <w:rPr>
          <w:del w:id="275" w:author="Byther, Jonah M (Student)" w:date="2024-05-21T23:18:00Z"/>
          <w:rFonts w:ascii="Arial" w:hAnsi="Arial" w:cs="Arial"/>
          <w:b/>
          <w:sz w:val="22"/>
          <w:szCs w:val="22"/>
        </w:rPr>
      </w:pPr>
      <w:del w:id="276" w:author="Byther, Jonah M (Student)" w:date="2024-05-21T23:18:00Z">
        <w:r w:rsidRPr="00CF3E51" w:rsidDel="0031650E">
          <w:rPr>
            <w:rFonts w:ascii="Arial" w:hAnsi="Arial" w:cs="Arial"/>
            <w:b/>
            <w:sz w:val="22"/>
            <w:szCs w:val="22"/>
          </w:rPr>
          <w:delText xml:space="preserve">This Project Initiation Request (PIR) is to be completed for all requests expected to require over 40 hours of effort or over 4 weeks of total duration. For larger requests requiring over 40 person-days or estimated project costs greater than $5,000, this template is used to assess the product’s feasibility and get approval to scope and plan the proposed project. </w:delText>
        </w:r>
      </w:del>
    </w:p>
    <w:p w14:paraId="61E41D77" w14:textId="380BB160" w:rsidR="0031650E" w:rsidRPr="00CF3E51" w:rsidDel="0031650E" w:rsidRDefault="0031650E" w:rsidP="0031650E">
      <w:pPr>
        <w:jc w:val="both"/>
        <w:rPr>
          <w:del w:id="277" w:author="Byther, Jonah M (Student)" w:date="2024-05-21T23:18:00Z"/>
          <w:rFonts w:ascii="Arial" w:hAnsi="Arial" w:cs="Arial"/>
          <w:b/>
          <w:sz w:val="22"/>
          <w:szCs w:val="22"/>
        </w:rPr>
      </w:pPr>
      <w:del w:id="278" w:author="Byther, Jonah M (Student)" w:date="2024-05-21T23:18:00Z">
        <w:r w:rsidRPr="00CF3E51" w:rsidDel="0031650E">
          <w:rPr>
            <w:rFonts w:ascii="Arial" w:hAnsi="Arial" w:cs="Arial"/>
            <w:b/>
            <w:sz w:val="22"/>
            <w:szCs w:val="22"/>
          </w:rPr>
          <w:delText>If approved, the Level 2 template (System Proposal: Part 1 and Part 2) must be completed.</w:delText>
        </w:r>
      </w:del>
    </w:p>
    <w:p w14:paraId="074B4749" w14:textId="6AB25AC3" w:rsidR="0031650E" w:rsidRPr="00CF3E51" w:rsidDel="0031650E" w:rsidRDefault="0031650E" w:rsidP="0031650E">
      <w:pPr>
        <w:jc w:val="both"/>
        <w:rPr>
          <w:del w:id="279" w:author="Byther, Jonah M (Student)" w:date="2024-05-21T23:18:00Z"/>
          <w:rFonts w:ascii="Arial" w:hAnsi="Arial" w:cs="Arial"/>
          <w:b/>
          <w:sz w:val="22"/>
          <w:szCs w:val="22"/>
        </w:rPr>
      </w:pPr>
      <w:del w:id="280" w:author="Byther, Jonah M (Student)" w:date="2024-05-21T23:18:00Z">
        <w:r w:rsidRPr="00CF3E51" w:rsidDel="0031650E">
          <w:rPr>
            <w:rFonts w:ascii="Arial" w:hAnsi="Arial" w:cs="Arial"/>
            <w:b/>
            <w:sz w:val="22"/>
            <w:szCs w:val="22"/>
          </w:rPr>
          <w:delText xml:space="preserve">NOTE: </w:delText>
        </w:r>
        <w:r w:rsidRPr="00CF3E51" w:rsidDel="0031650E">
          <w:rPr>
            <w:rFonts w:ascii="Arial" w:hAnsi="Arial" w:cs="Arial"/>
            <w:b/>
            <w:sz w:val="22"/>
            <w:szCs w:val="22"/>
            <w:u w:val="single"/>
          </w:rPr>
          <w:delText>Sections 0-4 are required</w:delText>
        </w:r>
        <w:r w:rsidRPr="00CF3E51" w:rsidDel="0031650E">
          <w:rPr>
            <w:rFonts w:ascii="Arial" w:hAnsi="Arial" w:cs="Arial"/>
            <w:b/>
            <w:sz w:val="22"/>
            <w:szCs w:val="22"/>
          </w:rPr>
          <w:delText xml:space="preserve">. </w:delText>
        </w:r>
        <w:r w:rsidRPr="00CF3E51" w:rsidDel="0031650E">
          <w:rPr>
            <w:rFonts w:ascii="Arial" w:hAnsi="Arial" w:cs="Arial"/>
            <w:bCs/>
            <w:sz w:val="22"/>
            <w:szCs w:val="22"/>
          </w:rPr>
          <w:delText xml:space="preserve">Section 5 is optional, but any ideas on estimating costs should be included. </w:delText>
        </w:r>
        <w:r w:rsidRPr="00CF3E51" w:rsidDel="0031650E">
          <w:rPr>
            <w:rFonts w:ascii="Arial" w:hAnsi="Arial" w:cs="Arial"/>
            <w:b/>
            <w:sz w:val="22"/>
            <w:szCs w:val="22"/>
            <w:u w:val="single"/>
          </w:rPr>
          <w:delText xml:space="preserve">Replace the </w:delText>
        </w:r>
        <w:r w:rsidRPr="00CF3E51" w:rsidDel="0031650E">
          <w:rPr>
            <w:rFonts w:ascii="Arial" w:hAnsi="Arial" w:cs="Arial"/>
            <w:b/>
            <w:i/>
            <w:iCs/>
            <w:sz w:val="22"/>
            <w:szCs w:val="22"/>
            <w:u w:val="single"/>
          </w:rPr>
          <w:delText>italic</w:delText>
        </w:r>
        <w:r w:rsidRPr="00CF3E51" w:rsidDel="0031650E">
          <w:rPr>
            <w:rFonts w:ascii="Arial" w:hAnsi="Arial" w:cs="Arial"/>
            <w:b/>
            <w:sz w:val="22"/>
            <w:szCs w:val="22"/>
            <w:u w:val="single"/>
          </w:rPr>
          <w:delText xml:space="preserve"> prompts with your answers/information</w:delText>
        </w:r>
        <w:r w:rsidRPr="00CF3E51" w:rsidDel="0031650E">
          <w:rPr>
            <w:rFonts w:ascii="Arial" w:hAnsi="Arial" w:cs="Arial"/>
            <w:bCs/>
            <w:sz w:val="22"/>
            <w:szCs w:val="22"/>
          </w:rPr>
          <w:delText>. [Expand each section in this template as needed</w:delText>
        </w:r>
        <w:r w:rsidRPr="00CF3E51" w:rsidDel="0031650E">
          <w:rPr>
            <w:rFonts w:ascii="Arial" w:hAnsi="Arial" w:cs="Arial"/>
            <w:b/>
            <w:sz w:val="22"/>
            <w:szCs w:val="22"/>
          </w:rPr>
          <w:delText>.]</w:delText>
        </w:r>
      </w:del>
    </w:p>
    <w:p w14:paraId="6DFA61F5" w14:textId="52CF248D" w:rsidR="0031650E" w:rsidRPr="00CF3E51" w:rsidDel="0031650E" w:rsidRDefault="0031650E" w:rsidP="0031650E">
      <w:pPr>
        <w:rPr>
          <w:del w:id="281" w:author="Byther, Jonah M (Student)" w:date="2024-05-21T23:18:00Z"/>
          <w:rFonts w:ascii="Arial" w:hAnsi="Arial" w:cs="Arial"/>
          <w:b/>
          <w:sz w:val="22"/>
          <w:szCs w:val="22"/>
        </w:rPr>
      </w:pPr>
      <w:del w:id="282" w:author="Byther, Jonah M (Student)" w:date="2024-05-21T23:18:00Z">
        <w:r w:rsidRPr="00CF3E51" w:rsidDel="0031650E">
          <w:rPr>
            <w:rFonts w:ascii="Arial" w:hAnsi="Arial" w:cs="Arial"/>
            <w:b/>
            <w:sz w:val="22"/>
            <w:szCs w:val="22"/>
          </w:rPr>
          <w:br/>
        </w:r>
        <w:bookmarkStart w:id="283" w:name="OLE_LINK1"/>
        <w:r w:rsidRPr="00CF3E51" w:rsidDel="0031650E">
          <w:rPr>
            <w:rFonts w:ascii="Arial" w:hAnsi="Arial" w:cs="Arial"/>
            <w:b/>
            <w:sz w:val="22"/>
            <w:szCs w:val="22"/>
          </w:rPr>
          <w:delText>0. General Project Information</w:delText>
        </w:r>
      </w:del>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CF3E51" w:rsidRPr="00CF3E51" w:rsidDel="0031650E" w14:paraId="716E8919" w14:textId="77777777" w:rsidTr="0031650E">
        <w:trPr>
          <w:trHeight w:val="397"/>
          <w:del w:id="284" w:author="Byther, Jonah M (Student)" w:date="2024-05-21T23:18:00Z"/>
        </w:trPr>
        <w:tc>
          <w:tcPr>
            <w:tcW w:w="3667" w:type="dxa"/>
            <w:shd w:val="clear" w:color="auto" w:fill="D3DFEE"/>
          </w:tcPr>
          <w:bookmarkEnd w:id="283"/>
          <w:p w14:paraId="398CD4D0" w14:textId="51229C00" w:rsidR="0031650E" w:rsidRPr="00CF3E51" w:rsidDel="0031650E" w:rsidRDefault="0031650E" w:rsidP="0031650E">
            <w:pPr>
              <w:rPr>
                <w:del w:id="285" w:author="Byther, Jonah M (Student)" w:date="2024-05-21T23:18:00Z"/>
                <w:rFonts w:ascii="Arial" w:hAnsi="Arial" w:cs="Arial"/>
                <w:b/>
              </w:rPr>
            </w:pPr>
            <w:del w:id="286" w:author="Byther, Jonah M (Student)" w:date="2024-05-21T23:18:00Z">
              <w:r w:rsidRPr="00CF3E51" w:rsidDel="0031650E">
                <w:rPr>
                  <w:rFonts w:ascii="Arial" w:hAnsi="Arial" w:cs="Arial"/>
                  <w:b/>
                  <w:sz w:val="22"/>
                  <w:szCs w:val="22"/>
                </w:rPr>
                <w:delText xml:space="preserve">Project Name: </w:delText>
              </w:r>
            </w:del>
          </w:p>
        </w:tc>
        <w:tc>
          <w:tcPr>
            <w:tcW w:w="6202" w:type="dxa"/>
            <w:shd w:val="clear" w:color="auto" w:fill="FFFFFF"/>
          </w:tcPr>
          <w:p w14:paraId="6ACCFD1C" w14:textId="7C2CDD5C" w:rsidR="0031650E" w:rsidRPr="00CF3E51" w:rsidDel="0031650E" w:rsidRDefault="0031650E" w:rsidP="0031650E">
            <w:pPr>
              <w:rPr>
                <w:del w:id="287" w:author="Byther, Jonah M (Student)" w:date="2024-05-21T23:18:00Z"/>
                <w:rFonts w:ascii="Arial" w:hAnsi="Arial" w:cs="Arial"/>
              </w:rPr>
            </w:pPr>
            <w:del w:id="288" w:author="Byther, Jonah M (Student)" w:date="2024-05-21T23:18:00Z">
              <w:r w:rsidRPr="00CF3E51" w:rsidDel="0031650E">
                <w:rPr>
                  <w:rFonts w:ascii="Arial" w:hAnsi="Arial" w:cs="Arial"/>
                  <w:sz w:val="22"/>
                  <w:szCs w:val="22"/>
                </w:rPr>
                <w:delText>The Supreme Card</w:delText>
              </w:r>
            </w:del>
          </w:p>
        </w:tc>
      </w:tr>
      <w:tr w:rsidR="00CF3E51" w:rsidRPr="00CF3E51" w:rsidDel="0031650E" w14:paraId="76644833" w14:textId="737F67B5" w:rsidTr="0031650E">
        <w:trPr>
          <w:trHeight w:val="397"/>
          <w:del w:id="289" w:author="Byther, Jonah M (Student)" w:date="2024-05-21T23:18:00Z"/>
        </w:trPr>
        <w:tc>
          <w:tcPr>
            <w:tcW w:w="3667" w:type="dxa"/>
            <w:shd w:val="clear" w:color="auto" w:fill="D3DFEE"/>
          </w:tcPr>
          <w:p w14:paraId="727F23D3" w14:textId="5CC7F0CF" w:rsidR="0031650E" w:rsidRPr="00CF3E51" w:rsidDel="0031650E" w:rsidRDefault="0031650E" w:rsidP="0031650E">
            <w:pPr>
              <w:rPr>
                <w:del w:id="290" w:author="Byther, Jonah M (Student)" w:date="2024-05-21T23:18:00Z"/>
                <w:rFonts w:ascii="Arial" w:hAnsi="Arial" w:cs="Arial"/>
                <w:b/>
              </w:rPr>
            </w:pPr>
            <w:del w:id="291" w:author="Byther, Jonah M (Student)" w:date="2024-05-21T23:18:00Z">
              <w:r w:rsidRPr="00CF3E51" w:rsidDel="0031650E">
                <w:rPr>
                  <w:rFonts w:ascii="Arial" w:hAnsi="Arial" w:cs="Arial"/>
                  <w:b/>
                  <w:sz w:val="22"/>
                  <w:szCs w:val="22"/>
                </w:rPr>
                <w:delText>Two Sentence Request Description:</w:delText>
              </w:r>
            </w:del>
          </w:p>
        </w:tc>
        <w:tc>
          <w:tcPr>
            <w:tcW w:w="6202" w:type="dxa"/>
            <w:shd w:val="clear" w:color="auto" w:fill="FFFFFF"/>
          </w:tcPr>
          <w:p w14:paraId="128E411A" w14:textId="106AFD2D" w:rsidR="0031650E" w:rsidRPr="00CF3E51" w:rsidDel="0031650E" w:rsidRDefault="0031650E" w:rsidP="0031650E">
            <w:pPr>
              <w:rPr>
                <w:del w:id="292" w:author="Byther, Jonah M (Student)" w:date="2024-05-21T23:18:00Z"/>
                <w:rFonts w:ascii="Arial" w:hAnsi="Arial" w:cs="Arial"/>
                <w:iCs/>
              </w:rPr>
            </w:pPr>
            <w:del w:id="293" w:author="Byther, Jonah M (Student)" w:date="2024-05-21T23:18:00Z">
              <w:r w:rsidRPr="00CF3E51" w:rsidDel="0031650E">
                <w:rPr>
                  <w:rFonts w:ascii="Arial" w:hAnsi="Arial" w:cs="Arial"/>
                  <w:iCs/>
                  <w:sz w:val="22"/>
                  <w:szCs w:val="22"/>
                </w:rPr>
                <w:delText>This card will combine all credit cards to make spending easier. No more manually choosing which card is best for you.</w:delText>
              </w:r>
            </w:del>
          </w:p>
        </w:tc>
      </w:tr>
      <w:tr w:rsidR="00CF3E51" w:rsidRPr="00CF3E51" w:rsidDel="0031650E" w14:paraId="1688DA6E" w14:textId="032C705D" w:rsidTr="0031650E">
        <w:trPr>
          <w:trHeight w:val="397"/>
          <w:del w:id="294" w:author="Byther, Jonah M (Student)" w:date="2024-05-21T23:18:00Z"/>
        </w:trPr>
        <w:tc>
          <w:tcPr>
            <w:tcW w:w="3667" w:type="dxa"/>
            <w:shd w:val="clear" w:color="auto" w:fill="D3DFEE"/>
          </w:tcPr>
          <w:p w14:paraId="0032D0DB" w14:textId="049CC8E4" w:rsidR="0031650E" w:rsidRPr="00CF3E51" w:rsidDel="0031650E" w:rsidRDefault="0031650E" w:rsidP="0031650E">
            <w:pPr>
              <w:rPr>
                <w:del w:id="295" w:author="Byther, Jonah M (Student)" w:date="2024-05-21T23:18:00Z"/>
                <w:rFonts w:ascii="Arial" w:hAnsi="Arial" w:cs="Arial"/>
                <w:b/>
              </w:rPr>
            </w:pPr>
            <w:del w:id="296" w:author="Byther, Jonah M (Student)" w:date="2024-05-21T23:18:00Z">
              <w:r w:rsidRPr="00CF3E51" w:rsidDel="0031650E">
                <w:rPr>
                  <w:rFonts w:ascii="Arial" w:hAnsi="Arial" w:cs="Arial"/>
                  <w:b/>
                  <w:sz w:val="22"/>
                  <w:szCs w:val="22"/>
                </w:rPr>
                <w:delText xml:space="preserve">Requested Launch Date(s): </w:delText>
              </w:r>
            </w:del>
          </w:p>
        </w:tc>
        <w:tc>
          <w:tcPr>
            <w:tcW w:w="6202" w:type="dxa"/>
            <w:shd w:val="clear" w:color="auto" w:fill="FFFFFF"/>
          </w:tcPr>
          <w:p w14:paraId="38830CA5" w14:textId="38F3FC8D" w:rsidR="0031650E" w:rsidRPr="00CF3E51" w:rsidDel="0031650E" w:rsidRDefault="0031650E" w:rsidP="0031650E">
            <w:pPr>
              <w:rPr>
                <w:del w:id="297" w:author="Byther, Jonah M (Student)" w:date="2024-05-21T23:18:00Z"/>
                <w:rFonts w:ascii="Arial" w:hAnsi="Arial" w:cs="Arial"/>
                <w:i/>
              </w:rPr>
            </w:pPr>
            <w:del w:id="298" w:author="Byther, Jonah M (Student)" w:date="2024-05-21T23:18:00Z">
              <w:r w:rsidRPr="00CF3E51" w:rsidDel="0031650E">
                <w:rPr>
                  <w:rFonts w:ascii="Arial" w:hAnsi="Arial" w:cs="Arial"/>
                  <w:iCs/>
                  <w:sz w:val="22"/>
                  <w:szCs w:val="22"/>
                </w:rPr>
                <w:delText>June 1st, 2024</w:delText>
              </w:r>
              <w:r w:rsidRPr="00CF3E51" w:rsidDel="0031650E">
                <w:rPr>
                  <w:rFonts w:ascii="Arial" w:hAnsi="Arial" w:cs="Arial"/>
                  <w:i/>
                  <w:sz w:val="22"/>
                  <w:szCs w:val="22"/>
                </w:rPr>
                <w:delText xml:space="preserve"> </w:delText>
              </w:r>
            </w:del>
          </w:p>
        </w:tc>
      </w:tr>
      <w:tr w:rsidR="00CF3E51" w:rsidRPr="00CF3E51" w:rsidDel="0031650E" w14:paraId="4CE04BBA" w14:textId="1768F4FC" w:rsidTr="0031650E">
        <w:trPr>
          <w:trHeight w:val="397"/>
          <w:del w:id="299" w:author="Byther, Jonah M (Student)" w:date="2024-05-21T23:18:00Z"/>
        </w:trPr>
        <w:tc>
          <w:tcPr>
            <w:tcW w:w="3667" w:type="dxa"/>
            <w:shd w:val="clear" w:color="auto" w:fill="D3DFEE"/>
          </w:tcPr>
          <w:p w14:paraId="1B307093" w14:textId="604254E4" w:rsidR="0031650E" w:rsidRPr="00CF3E51" w:rsidDel="0031650E" w:rsidRDefault="0031650E" w:rsidP="0031650E">
            <w:pPr>
              <w:rPr>
                <w:del w:id="300" w:author="Byther, Jonah M (Student)" w:date="2024-05-21T23:18:00Z"/>
                <w:rFonts w:ascii="Arial" w:hAnsi="Arial" w:cs="Arial"/>
                <w:b/>
              </w:rPr>
            </w:pPr>
            <w:del w:id="301" w:author="Byther, Jonah M (Student)" w:date="2024-05-21T23:18:00Z">
              <w:r w:rsidRPr="00CF3E51" w:rsidDel="0031650E">
                <w:rPr>
                  <w:rFonts w:ascii="Arial" w:hAnsi="Arial" w:cs="Arial"/>
                  <w:b/>
                  <w:sz w:val="22"/>
                  <w:szCs w:val="22"/>
                </w:rPr>
                <w:delText>Department(s) Affected By Project:</w:delText>
              </w:r>
            </w:del>
          </w:p>
        </w:tc>
        <w:tc>
          <w:tcPr>
            <w:tcW w:w="6202" w:type="dxa"/>
            <w:shd w:val="clear" w:color="auto" w:fill="FFFFFF"/>
          </w:tcPr>
          <w:p w14:paraId="2C5B7D3D" w14:textId="30ED3723" w:rsidR="0031650E" w:rsidRPr="00CF3E51" w:rsidDel="0031650E" w:rsidRDefault="0031650E" w:rsidP="0031650E">
            <w:pPr>
              <w:rPr>
                <w:del w:id="302" w:author="Byther, Jonah M (Student)" w:date="2024-05-21T23:18:00Z"/>
                <w:rFonts w:ascii="Arial" w:hAnsi="Arial" w:cs="Arial"/>
                <w:iCs/>
              </w:rPr>
            </w:pPr>
            <w:del w:id="303" w:author="Byther, Jonah M (Student)" w:date="2024-05-21T23:18:00Z">
              <w:r w:rsidRPr="00CF3E51" w:rsidDel="0031650E">
                <w:rPr>
                  <w:rFonts w:ascii="Arial" w:hAnsi="Arial" w:cs="Arial"/>
                  <w:iCs/>
                  <w:sz w:val="22"/>
                  <w:szCs w:val="22"/>
                </w:rPr>
                <w:delText>Computer Science</w:delText>
              </w:r>
            </w:del>
          </w:p>
        </w:tc>
      </w:tr>
      <w:tr w:rsidR="00CF3E51" w:rsidRPr="00CF3E51" w:rsidDel="0031650E" w14:paraId="5B8534CB" w14:textId="7FF3AF30" w:rsidTr="0031650E">
        <w:trPr>
          <w:trHeight w:val="397"/>
          <w:del w:id="304" w:author="Byther, Jonah M (Student)" w:date="2024-05-21T23:18:00Z"/>
        </w:trPr>
        <w:tc>
          <w:tcPr>
            <w:tcW w:w="3667" w:type="dxa"/>
            <w:shd w:val="clear" w:color="auto" w:fill="D3DFEE"/>
          </w:tcPr>
          <w:p w14:paraId="53C5EBBF" w14:textId="2988B5A4" w:rsidR="0031650E" w:rsidRPr="00CF3E51" w:rsidDel="0031650E" w:rsidRDefault="0031650E" w:rsidP="0031650E">
            <w:pPr>
              <w:rPr>
                <w:del w:id="305" w:author="Byther, Jonah M (Student)" w:date="2024-05-21T23:18:00Z"/>
                <w:rFonts w:ascii="Arial" w:hAnsi="Arial" w:cs="Arial"/>
                <w:b/>
              </w:rPr>
            </w:pPr>
            <w:del w:id="306" w:author="Byther, Jonah M (Student)" w:date="2024-05-21T23:18:00Z">
              <w:r w:rsidRPr="00CF3E51" w:rsidDel="0031650E">
                <w:rPr>
                  <w:rFonts w:ascii="Arial" w:hAnsi="Arial" w:cs="Arial"/>
                  <w:b/>
                  <w:sz w:val="22"/>
                  <w:szCs w:val="22"/>
                </w:rPr>
                <w:delText>Project’s Customers:</w:delText>
              </w:r>
            </w:del>
          </w:p>
        </w:tc>
        <w:tc>
          <w:tcPr>
            <w:tcW w:w="6202" w:type="dxa"/>
            <w:shd w:val="clear" w:color="auto" w:fill="FFFFFF"/>
          </w:tcPr>
          <w:p w14:paraId="6AF1DBAC" w14:textId="567C7725" w:rsidR="0031650E" w:rsidRPr="00CF3E51" w:rsidDel="0031650E" w:rsidRDefault="0031650E" w:rsidP="0031650E">
            <w:pPr>
              <w:rPr>
                <w:del w:id="307" w:author="Byther, Jonah M (Student)" w:date="2024-05-21T23:18:00Z"/>
                <w:rFonts w:ascii="Arial" w:hAnsi="Arial" w:cs="Arial"/>
                <w:i/>
              </w:rPr>
            </w:pPr>
            <w:del w:id="308" w:author="Byther, Jonah M (Student)" w:date="2024-05-21T23:18:00Z">
              <w:r w:rsidRPr="00CF3E51" w:rsidDel="0031650E">
                <w:rPr>
                  <w:rFonts w:ascii="Arial" w:hAnsi="Arial" w:cs="Arial"/>
                  <w:iCs/>
                  <w:sz w:val="22"/>
                  <w:szCs w:val="22"/>
                </w:rPr>
                <w:delText>Everyone with multiple credit cards</w:delText>
              </w:r>
              <w:r w:rsidRPr="00CF3E51" w:rsidDel="0031650E">
                <w:rPr>
                  <w:rFonts w:ascii="Arial" w:hAnsi="Arial" w:cs="Arial"/>
                  <w:i/>
                  <w:sz w:val="22"/>
                  <w:szCs w:val="22"/>
                </w:rPr>
                <w:delText xml:space="preserve"> </w:delText>
              </w:r>
            </w:del>
          </w:p>
        </w:tc>
      </w:tr>
      <w:tr w:rsidR="00CF3E51" w:rsidRPr="00CF3E51" w:rsidDel="0031650E" w14:paraId="02EBDF07" w14:textId="3F568A3F" w:rsidTr="0031650E">
        <w:trPr>
          <w:trHeight w:val="397"/>
          <w:del w:id="309" w:author="Byther, Jonah M (Student)" w:date="2024-05-21T23:18:00Z"/>
        </w:trPr>
        <w:tc>
          <w:tcPr>
            <w:tcW w:w="3667" w:type="dxa"/>
            <w:shd w:val="clear" w:color="auto" w:fill="D3DFEE"/>
          </w:tcPr>
          <w:p w14:paraId="20472B63" w14:textId="5FE6DDB8" w:rsidR="0031650E" w:rsidRPr="00CF3E51" w:rsidDel="0031650E" w:rsidRDefault="0031650E" w:rsidP="0031650E">
            <w:pPr>
              <w:rPr>
                <w:del w:id="310" w:author="Byther, Jonah M (Student)" w:date="2024-05-21T23:18:00Z"/>
                <w:rFonts w:ascii="Arial" w:hAnsi="Arial" w:cs="Arial"/>
                <w:b/>
              </w:rPr>
            </w:pPr>
            <w:del w:id="311" w:author="Byther, Jonah M (Student)" w:date="2024-05-21T23:18:00Z">
              <w:r w:rsidRPr="00CF3E51" w:rsidDel="0031650E">
                <w:rPr>
                  <w:rFonts w:ascii="Arial" w:hAnsi="Arial" w:cs="Arial"/>
                  <w:b/>
                  <w:sz w:val="22"/>
                  <w:szCs w:val="22"/>
                </w:rPr>
                <w:delText>Date Request Submitted:</w:delText>
              </w:r>
            </w:del>
          </w:p>
        </w:tc>
        <w:tc>
          <w:tcPr>
            <w:tcW w:w="6202" w:type="dxa"/>
            <w:shd w:val="clear" w:color="auto" w:fill="FFFFFF"/>
          </w:tcPr>
          <w:p w14:paraId="65582E0F" w14:textId="1E04F5CD" w:rsidR="0031650E" w:rsidRPr="00CF3E51" w:rsidDel="0031650E" w:rsidRDefault="0031650E" w:rsidP="0031650E">
            <w:pPr>
              <w:rPr>
                <w:del w:id="312" w:author="Byther, Jonah M (Student)" w:date="2024-05-21T23:18:00Z"/>
                <w:rFonts w:ascii="Arial" w:hAnsi="Arial" w:cs="Arial"/>
              </w:rPr>
            </w:pPr>
            <w:del w:id="313" w:author="Byther, Jonah M (Student)" w:date="2024-05-21T23:18:00Z">
              <w:r w:rsidRPr="00CF3E51" w:rsidDel="0031650E">
                <w:rPr>
                  <w:rFonts w:ascii="Arial" w:hAnsi="Arial" w:cs="Arial"/>
                  <w:sz w:val="22"/>
                  <w:szCs w:val="22"/>
                </w:rPr>
                <w:delText>4/28/2024</w:delText>
              </w:r>
            </w:del>
          </w:p>
        </w:tc>
      </w:tr>
    </w:tbl>
    <w:p w14:paraId="2DD7C066" w14:textId="51D2B3A1" w:rsidR="0031650E" w:rsidRPr="00CF3E51" w:rsidDel="0031650E" w:rsidRDefault="0031650E" w:rsidP="0031650E">
      <w:pPr>
        <w:numPr>
          <w:ilvl w:val="0"/>
          <w:numId w:val="3"/>
        </w:numPr>
        <w:spacing w:before="240" w:after="120"/>
        <w:jc w:val="both"/>
        <w:rPr>
          <w:del w:id="314" w:author="Byther, Jonah M (Student)" w:date="2024-05-21T23:18:00Z"/>
          <w:rFonts w:ascii="Arial" w:hAnsi="Arial" w:cs="Arial"/>
          <w:b/>
          <w:sz w:val="22"/>
          <w:szCs w:val="22"/>
        </w:rPr>
      </w:pPr>
      <w:del w:id="315" w:author="Byther, Jonah M (Student)" w:date="2024-05-21T23:18:00Z">
        <w:r w:rsidRPr="00CF3E51" w:rsidDel="0031650E">
          <w:rPr>
            <w:rFonts w:ascii="Arial" w:hAnsi="Arial" w:cs="Arial"/>
            <w:b/>
            <w:sz w:val="22"/>
            <w:szCs w:val="22"/>
          </w:rPr>
          <w:delText>Project Sponsor and Manager</w:delText>
        </w:r>
      </w:del>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513"/>
        <w:gridCol w:w="3287"/>
        <w:gridCol w:w="251"/>
        <w:gridCol w:w="1512"/>
        <w:gridCol w:w="3321"/>
      </w:tblGrid>
      <w:tr w:rsidR="00CF3E51" w:rsidRPr="00CF3E51" w:rsidDel="0031650E" w14:paraId="388E7B72" w14:textId="77777777" w:rsidTr="0031650E">
        <w:trPr>
          <w:trHeight w:val="390"/>
          <w:del w:id="316" w:author="Byther, Jonah M (Student)" w:date="2024-05-21T23:18:00Z"/>
        </w:trPr>
        <w:tc>
          <w:tcPr>
            <w:tcW w:w="4772" w:type="dxa"/>
            <w:gridSpan w:val="2"/>
            <w:tcBorders>
              <w:top w:val="nil"/>
              <w:left w:val="nil"/>
              <w:bottom w:val="single" w:sz="4" w:space="0" w:color="4F81BD"/>
              <w:right w:val="nil"/>
            </w:tcBorders>
            <w:shd w:val="clear" w:color="auto" w:fill="auto"/>
          </w:tcPr>
          <w:p w14:paraId="48FCCD04" w14:textId="4CBB7663" w:rsidR="0031650E" w:rsidRPr="00CF3E51" w:rsidDel="0031650E" w:rsidRDefault="0031650E" w:rsidP="0031650E">
            <w:pPr>
              <w:spacing w:before="120" w:after="60"/>
              <w:rPr>
                <w:del w:id="317" w:author="Byther, Jonah M (Student)" w:date="2024-05-21T23:18:00Z"/>
                <w:rFonts w:ascii="Arial" w:hAnsi="Arial" w:cs="Arial"/>
              </w:rPr>
            </w:pPr>
            <w:del w:id="318" w:author="Byther, Jonah M (Student)" w:date="2024-05-21T23:18:00Z">
              <w:r w:rsidRPr="00CF3E51" w:rsidDel="0031650E">
                <w:rPr>
                  <w:rFonts w:ascii="Arial" w:hAnsi="Arial" w:cs="Arial"/>
                  <w:b/>
                  <w:sz w:val="22"/>
                  <w:szCs w:val="22"/>
                </w:rPr>
                <w:delText>Project Sponsor</w:delText>
              </w:r>
            </w:del>
          </w:p>
        </w:tc>
        <w:tc>
          <w:tcPr>
            <w:tcW w:w="255" w:type="dxa"/>
            <w:tcBorders>
              <w:top w:val="nil"/>
              <w:left w:val="nil"/>
              <w:bottom w:val="nil"/>
              <w:right w:val="nil"/>
            </w:tcBorders>
          </w:tcPr>
          <w:p w14:paraId="2551F9A2" w14:textId="4EB9985E" w:rsidR="0031650E" w:rsidRPr="00CF3E51" w:rsidDel="0031650E" w:rsidRDefault="0031650E" w:rsidP="0031650E">
            <w:pPr>
              <w:spacing w:before="120" w:after="60"/>
              <w:rPr>
                <w:del w:id="319" w:author="Byther, Jonah M (Student)" w:date="2024-05-21T23:18:00Z"/>
                <w:rFonts w:ascii="Arial" w:hAnsi="Arial" w:cs="Arial"/>
                <w:b/>
              </w:rPr>
            </w:pPr>
          </w:p>
        </w:tc>
        <w:tc>
          <w:tcPr>
            <w:tcW w:w="4857" w:type="dxa"/>
            <w:gridSpan w:val="2"/>
            <w:tcBorders>
              <w:top w:val="nil"/>
              <w:left w:val="nil"/>
              <w:bottom w:val="single" w:sz="4" w:space="0" w:color="4F81BD"/>
              <w:right w:val="nil"/>
            </w:tcBorders>
            <w:shd w:val="clear" w:color="auto" w:fill="auto"/>
          </w:tcPr>
          <w:p w14:paraId="54E273E6" w14:textId="32B04C33" w:rsidR="0031650E" w:rsidRPr="00CF3E51" w:rsidDel="0031650E" w:rsidRDefault="0031650E" w:rsidP="0031650E">
            <w:pPr>
              <w:spacing w:before="120" w:after="60"/>
              <w:rPr>
                <w:del w:id="320" w:author="Byther, Jonah M (Student)" w:date="2024-05-21T23:18:00Z"/>
                <w:rFonts w:ascii="Arial" w:hAnsi="Arial" w:cs="Arial"/>
              </w:rPr>
            </w:pPr>
            <w:del w:id="321" w:author="Byther, Jonah M (Student)" w:date="2024-05-21T23:18:00Z">
              <w:r w:rsidRPr="00CF3E51" w:rsidDel="0031650E">
                <w:rPr>
                  <w:rFonts w:ascii="Arial" w:hAnsi="Arial" w:cs="Arial"/>
                  <w:b/>
                  <w:sz w:val="22"/>
                  <w:szCs w:val="22"/>
                </w:rPr>
                <w:delText xml:space="preserve">Business Project Manager &amp; Requestor </w:delText>
              </w:r>
            </w:del>
          </w:p>
        </w:tc>
      </w:tr>
      <w:tr w:rsidR="00CF3E51" w:rsidRPr="00CF3E51" w:rsidDel="0031650E" w14:paraId="319A6FC2" w14:textId="33CC8BA0" w:rsidTr="0031650E">
        <w:trPr>
          <w:trHeight w:val="390"/>
          <w:del w:id="322" w:author="Byther, Jonah M (Student)" w:date="2024-05-21T23:18:00Z"/>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22423529" w14:textId="139E5E87" w:rsidR="0031650E" w:rsidRPr="00CF3E51" w:rsidDel="0031650E" w:rsidRDefault="0031650E" w:rsidP="0031650E">
            <w:pPr>
              <w:rPr>
                <w:del w:id="323" w:author="Byther, Jonah M (Student)" w:date="2024-05-21T23:18:00Z"/>
                <w:rFonts w:ascii="Arial" w:hAnsi="Arial" w:cs="Arial"/>
                <w:b/>
              </w:rPr>
            </w:pPr>
            <w:del w:id="324" w:author="Byther, Jonah M (Student)" w:date="2024-05-21T23:18:00Z">
              <w:r w:rsidRPr="00CF3E51" w:rsidDel="0031650E">
                <w:rPr>
                  <w:rFonts w:ascii="Arial" w:hAnsi="Arial" w:cs="Arial"/>
                  <w:b/>
                  <w:sz w:val="22"/>
                  <w:szCs w:val="22"/>
                </w:rPr>
                <w:delText>Name:</w:delText>
              </w:r>
            </w:del>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60FE249C" w14:textId="4E8D9F76" w:rsidR="0031650E" w:rsidRPr="00CF3E51" w:rsidDel="0031650E" w:rsidRDefault="0031650E" w:rsidP="0031650E">
            <w:pPr>
              <w:spacing w:before="120" w:after="60"/>
              <w:rPr>
                <w:del w:id="325" w:author="Byther, Jonah M (Student)" w:date="2024-05-21T23:18:00Z"/>
                <w:rFonts w:ascii="Arial" w:hAnsi="Arial" w:cs="Arial"/>
              </w:rPr>
            </w:pPr>
            <w:del w:id="326" w:author="Byther, Jonah M (Student)" w:date="2024-05-21T23:18:00Z">
              <w:r w:rsidRPr="00CF3E51" w:rsidDel="0031650E">
                <w:rPr>
                  <w:rFonts w:ascii="Arial" w:hAnsi="Arial" w:cs="Arial"/>
                  <w:sz w:val="22"/>
                  <w:szCs w:val="22"/>
                </w:rPr>
                <w:delText>Andy Cameron</w:delText>
              </w:r>
            </w:del>
          </w:p>
        </w:tc>
        <w:tc>
          <w:tcPr>
            <w:tcW w:w="255" w:type="dxa"/>
            <w:tcBorders>
              <w:top w:val="nil"/>
              <w:left w:val="single" w:sz="4" w:space="0" w:color="4F81BD"/>
              <w:bottom w:val="nil"/>
              <w:right w:val="single" w:sz="4" w:space="0" w:color="4F81BD"/>
            </w:tcBorders>
            <w:shd w:val="clear" w:color="auto" w:fill="FFFFFF"/>
          </w:tcPr>
          <w:p w14:paraId="10CF4FCA" w14:textId="2A2B5479" w:rsidR="0031650E" w:rsidRPr="00CF3E51" w:rsidDel="0031650E" w:rsidRDefault="0031650E" w:rsidP="0031650E">
            <w:pPr>
              <w:spacing w:before="120" w:after="60"/>
              <w:rPr>
                <w:del w:id="327" w:author="Byther, Jonah M (Student)" w:date="2024-05-21T23:18:00Z"/>
                <w:rFonts w:ascii="Arial" w:hAnsi="Arial" w:cs="Arial"/>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7C34A70F" w14:textId="53F10432" w:rsidR="0031650E" w:rsidRPr="00CF3E51" w:rsidDel="0031650E" w:rsidRDefault="0031650E" w:rsidP="0031650E">
            <w:pPr>
              <w:rPr>
                <w:del w:id="328" w:author="Byther, Jonah M (Student)" w:date="2024-05-21T23:18:00Z"/>
                <w:rFonts w:ascii="Arial" w:hAnsi="Arial" w:cs="Arial"/>
                <w:b/>
              </w:rPr>
            </w:pPr>
            <w:del w:id="329" w:author="Byther, Jonah M (Student)" w:date="2024-05-21T23:18:00Z">
              <w:r w:rsidRPr="00CF3E51" w:rsidDel="0031650E">
                <w:rPr>
                  <w:rFonts w:ascii="Arial" w:hAnsi="Arial" w:cs="Arial"/>
                  <w:b/>
                  <w:sz w:val="22"/>
                  <w:szCs w:val="22"/>
                </w:rPr>
                <w:delText>Name:</w:delText>
              </w:r>
            </w:del>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0AF9F0E0" w14:textId="49C55EA4" w:rsidR="0031650E" w:rsidRPr="00CF3E51" w:rsidDel="0031650E" w:rsidRDefault="0031650E" w:rsidP="0031650E">
            <w:pPr>
              <w:spacing w:before="120" w:after="60"/>
              <w:rPr>
                <w:del w:id="330" w:author="Byther, Jonah M (Student)" w:date="2024-05-21T23:18:00Z"/>
                <w:rFonts w:ascii="Arial" w:hAnsi="Arial" w:cs="Arial"/>
              </w:rPr>
            </w:pPr>
            <w:del w:id="331" w:author="Byther, Jonah M (Student)" w:date="2024-05-21T23:18:00Z">
              <w:r w:rsidRPr="00CF3E51" w:rsidDel="0031650E">
                <w:rPr>
                  <w:rFonts w:ascii="Arial" w:hAnsi="Arial" w:cs="Arial"/>
                  <w:iCs/>
                  <w:sz w:val="22"/>
                  <w:szCs w:val="22"/>
                </w:rPr>
                <w:delText>Jonah Byther</w:delText>
              </w:r>
            </w:del>
          </w:p>
        </w:tc>
      </w:tr>
      <w:tr w:rsidR="00CF3E51" w:rsidRPr="00CF3E51" w:rsidDel="0031650E" w14:paraId="3E98872F" w14:textId="21972698" w:rsidTr="0031650E">
        <w:trPr>
          <w:trHeight w:val="390"/>
          <w:del w:id="332" w:author="Byther, Jonah M (Student)" w:date="2024-05-21T23:18:00Z"/>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CBE29AA" w14:textId="51844641" w:rsidR="0031650E" w:rsidRPr="00CF3E51" w:rsidDel="0031650E" w:rsidRDefault="0031650E" w:rsidP="0031650E">
            <w:pPr>
              <w:rPr>
                <w:del w:id="333" w:author="Byther, Jonah M (Student)" w:date="2024-05-21T23:18:00Z"/>
                <w:rFonts w:ascii="Arial" w:hAnsi="Arial" w:cs="Arial"/>
                <w:b/>
              </w:rPr>
            </w:pPr>
            <w:del w:id="334" w:author="Byther, Jonah M (Student)" w:date="2024-05-21T23:18:00Z">
              <w:r w:rsidRPr="00CF3E51" w:rsidDel="0031650E">
                <w:rPr>
                  <w:rFonts w:ascii="Arial" w:hAnsi="Arial" w:cs="Arial"/>
                  <w:b/>
                  <w:sz w:val="22"/>
                  <w:szCs w:val="22"/>
                </w:rPr>
                <w:delText>Title:</w:delText>
              </w:r>
            </w:del>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6511D78" w14:textId="333137AE" w:rsidR="0031650E" w:rsidRPr="00CF3E51" w:rsidDel="0031650E" w:rsidRDefault="0031650E" w:rsidP="0031650E">
            <w:pPr>
              <w:spacing w:before="120" w:after="60"/>
              <w:rPr>
                <w:del w:id="335" w:author="Byther, Jonah M (Student)" w:date="2024-05-21T23:18:00Z"/>
                <w:rFonts w:ascii="Arial" w:hAnsi="Arial" w:cs="Arial"/>
              </w:rPr>
            </w:pPr>
            <w:del w:id="336" w:author="Byther, Jonah M (Student)" w:date="2024-05-21T23:18:00Z">
              <w:r w:rsidRPr="00CF3E51" w:rsidDel="0031650E">
                <w:rPr>
                  <w:rFonts w:ascii="Arial" w:hAnsi="Arial" w:cs="Arial"/>
                  <w:sz w:val="22"/>
                  <w:szCs w:val="22"/>
                </w:rPr>
                <w:delText>Professor</w:delText>
              </w:r>
            </w:del>
          </w:p>
        </w:tc>
        <w:tc>
          <w:tcPr>
            <w:tcW w:w="255" w:type="dxa"/>
            <w:tcBorders>
              <w:top w:val="nil"/>
              <w:left w:val="single" w:sz="4" w:space="0" w:color="4F81BD"/>
              <w:bottom w:val="nil"/>
              <w:right w:val="single" w:sz="4" w:space="0" w:color="4F81BD"/>
            </w:tcBorders>
            <w:shd w:val="clear" w:color="auto" w:fill="FFFFFF"/>
          </w:tcPr>
          <w:p w14:paraId="20E48612" w14:textId="0231D4CC" w:rsidR="0031650E" w:rsidRPr="00CF3E51" w:rsidDel="0031650E" w:rsidRDefault="0031650E" w:rsidP="0031650E">
            <w:pPr>
              <w:spacing w:before="120" w:after="60"/>
              <w:rPr>
                <w:del w:id="337" w:author="Byther, Jonah M (Student)" w:date="2024-05-21T23:18:00Z"/>
                <w:rFonts w:ascii="Arial" w:hAnsi="Arial" w:cs="Arial"/>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79F83594" w14:textId="15580A30" w:rsidR="0031650E" w:rsidRPr="00CF3E51" w:rsidDel="0031650E" w:rsidRDefault="0031650E" w:rsidP="0031650E">
            <w:pPr>
              <w:rPr>
                <w:del w:id="338" w:author="Byther, Jonah M (Student)" w:date="2024-05-21T23:18:00Z"/>
                <w:rFonts w:ascii="Arial" w:hAnsi="Arial" w:cs="Arial"/>
                <w:b/>
              </w:rPr>
            </w:pPr>
            <w:del w:id="339" w:author="Byther, Jonah M (Student)" w:date="2024-05-21T23:18:00Z">
              <w:r w:rsidRPr="00CF3E51" w:rsidDel="0031650E">
                <w:rPr>
                  <w:rFonts w:ascii="Arial" w:hAnsi="Arial" w:cs="Arial"/>
                  <w:b/>
                  <w:sz w:val="22"/>
                  <w:szCs w:val="22"/>
                </w:rPr>
                <w:delText>Title:</w:delText>
              </w:r>
            </w:del>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422C7530" w14:textId="1B8A3EC7" w:rsidR="0031650E" w:rsidRPr="00CF3E51" w:rsidDel="0031650E" w:rsidRDefault="0031650E" w:rsidP="0031650E">
            <w:pPr>
              <w:spacing w:before="120" w:after="60"/>
              <w:rPr>
                <w:del w:id="340" w:author="Byther, Jonah M (Student)" w:date="2024-05-21T23:18:00Z"/>
                <w:rFonts w:ascii="Arial" w:hAnsi="Arial" w:cs="Arial"/>
              </w:rPr>
            </w:pPr>
            <w:del w:id="341" w:author="Byther, Jonah M (Student)" w:date="2024-05-21T23:18:00Z">
              <w:r w:rsidRPr="00CF3E51" w:rsidDel="0031650E">
                <w:rPr>
                  <w:rFonts w:ascii="Arial" w:hAnsi="Arial" w:cs="Arial"/>
                  <w:sz w:val="22"/>
                  <w:szCs w:val="22"/>
                </w:rPr>
                <w:delText>The Supreme Card</w:delText>
              </w:r>
            </w:del>
          </w:p>
        </w:tc>
      </w:tr>
      <w:tr w:rsidR="00CF3E51" w:rsidRPr="00CF3E51" w:rsidDel="0031650E" w14:paraId="015EB0E2" w14:textId="258995D7" w:rsidTr="0031650E">
        <w:trPr>
          <w:trHeight w:val="390"/>
          <w:del w:id="342" w:author="Byther, Jonah M (Student)" w:date="2024-05-21T23:18:00Z"/>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7C86DA41" w14:textId="10905069" w:rsidR="0031650E" w:rsidRPr="00CF3E51" w:rsidDel="0031650E" w:rsidRDefault="0031650E" w:rsidP="0031650E">
            <w:pPr>
              <w:rPr>
                <w:del w:id="343" w:author="Byther, Jonah M (Student)" w:date="2024-05-21T23:18:00Z"/>
                <w:rFonts w:ascii="Arial" w:hAnsi="Arial" w:cs="Arial"/>
                <w:b/>
              </w:rPr>
            </w:pPr>
            <w:del w:id="344" w:author="Byther, Jonah M (Student)" w:date="2024-05-21T23:18:00Z">
              <w:r w:rsidRPr="00CF3E51" w:rsidDel="0031650E">
                <w:rPr>
                  <w:rFonts w:ascii="Arial" w:hAnsi="Arial" w:cs="Arial"/>
                  <w:b/>
                  <w:sz w:val="22"/>
                  <w:szCs w:val="22"/>
                </w:rPr>
                <w:delText>Department:</w:delText>
              </w:r>
            </w:del>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5C6FFB0E" w14:textId="6A6E5BA1" w:rsidR="0031650E" w:rsidRPr="00CF3E51" w:rsidDel="0031650E" w:rsidRDefault="0031650E" w:rsidP="0031650E">
            <w:pPr>
              <w:spacing w:before="120" w:after="60"/>
              <w:rPr>
                <w:del w:id="345" w:author="Byther, Jonah M (Student)" w:date="2024-05-21T23:18:00Z"/>
                <w:rFonts w:ascii="Arial" w:hAnsi="Arial" w:cs="Arial"/>
              </w:rPr>
            </w:pPr>
            <w:del w:id="346" w:author="Byther, Jonah M (Student)" w:date="2024-05-21T23:18:00Z">
              <w:r w:rsidRPr="00CF3E51" w:rsidDel="0031650E">
                <w:rPr>
                  <w:rFonts w:ascii="Arial" w:hAnsi="Arial" w:cs="Arial"/>
                  <w:sz w:val="22"/>
                  <w:szCs w:val="22"/>
                </w:rPr>
                <w:delText>Computer Science - SPU</w:delText>
              </w:r>
            </w:del>
          </w:p>
        </w:tc>
        <w:tc>
          <w:tcPr>
            <w:tcW w:w="255" w:type="dxa"/>
            <w:tcBorders>
              <w:top w:val="nil"/>
              <w:left w:val="single" w:sz="4" w:space="0" w:color="4F81BD"/>
              <w:bottom w:val="nil"/>
              <w:right w:val="single" w:sz="4" w:space="0" w:color="4F81BD"/>
            </w:tcBorders>
            <w:shd w:val="clear" w:color="auto" w:fill="FFFFFF"/>
          </w:tcPr>
          <w:p w14:paraId="4EFF2346" w14:textId="26BE16E4" w:rsidR="0031650E" w:rsidRPr="00CF3E51" w:rsidDel="0031650E" w:rsidRDefault="0031650E" w:rsidP="0031650E">
            <w:pPr>
              <w:spacing w:before="120" w:after="60"/>
              <w:rPr>
                <w:del w:id="347" w:author="Byther, Jonah M (Student)" w:date="2024-05-21T23:18:00Z"/>
                <w:rFonts w:ascii="Arial" w:hAnsi="Arial" w:cs="Arial"/>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CF91071" w14:textId="1F61C20A" w:rsidR="0031650E" w:rsidRPr="00CF3E51" w:rsidDel="0031650E" w:rsidRDefault="0031650E" w:rsidP="0031650E">
            <w:pPr>
              <w:rPr>
                <w:del w:id="348" w:author="Byther, Jonah M (Student)" w:date="2024-05-21T23:18:00Z"/>
                <w:rFonts w:ascii="Arial" w:hAnsi="Arial" w:cs="Arial"/>
                <w:b/>
              </w:rPr>
            </w:pPr>
            <w:del w:id="349" w:author="Byther, Jonah M (Student)" w:date="2024-05-21T23:18:00Z">
              <w:r w:rsidRPr="00CF3E51" w:rsidDel="0031650E">
                <w:rPr>
                  <w:rFonts w:ascii="Arial" w:hAnsi="Arial" w:cs="Arial"/>
                  <w:b/>
                  <w:sz w:val="22"/>
                  <w:szCs w:val="22"/>
                </w:rPr>
                <w:delText>Department:</w:delText>
              </w:r>
            </w:del>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69F89AFC" w14:textId="1B72FE11" w:rsidR="0031650E" w:rsidRPr="00CF3E51" w:rsidDel="0031650E" w:rsidRDefault="0031650E" w:rsidP="0031650E">
            <w:pPr>
              <w:spacing w:before="120" w:after="60"/>
              <w:rPr>
                <w:del w:id="350" w:author="Byther, Jonah M (Student)" w:date="2024-05-21T23:18:00Z"/>
                <w:rFonts w:ascii="Arial" w:hAnsi="Arial" w:cs="Arial"/>
              </w:rPr>
            </w:pPr>
            <w:del w:id="351" w:author="Byther, Jonah M (Student)" w:date="2024-05-21T23:18:00Z">
              <w:r w:rsidRPr="00CF3E51" w:rsidDel="0031650E">
                <w:rPr>
                  <w:rFonts w:ascii="Arial" w:hAnsi="Arial" w:cs="Arial"/>
                  <w:sz w:val="22"/>
                  <w:szCs w:val="22"/>
                </w:rPr>
                <w:delText>Computer Science - SPU</w:delText>
              </w:r>
            </w:del>
          </w:p>
        </w:tc>
      </w:tr>
      <w:tr w:rsidR="00CF3E51" w:rsidRPr="00CF3E51" w:rsidDel="0031650E" w14:paraId="287AA526" w14:textId="57E6BCA6" w:rsidTr="0031650E">
        <w:trPr>
          <w:trHeight w:val="390"/>
          <w:del w:id="352" w:author="Byther, Jonah M (Student)" w:date="2024-05-21T23:18:00Z"/>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28B480D4" w14:textId="474FFBA9" w:rsidR="0031650E" w:rsidRPr="00CF3E51" w:rsidDel="0031650E" w:rsidRDefault="0031650E" w:rsidP="0031650E">
            <w:pPr>
              <w:rPr>
                <w:del w:id="353" w:author="Byther, Jonah M (Student)" w:date="2024-05-21T23:18:00Z"/>
                <w:rFonts w:ascii="Arial" w:hAnsi="Arial" w:cs="Arial"/>
                <w:b/>
              </w:rPr>
            </w:pPr>
            <w:del w:id="354" w:author="Byther, Jonah M (Student)" w:date="2024-05-21T23:18:00Z">
              <w:r w:rsidRPr="00CF3E51" w:rsidDel="0031650E">
                <w:rPr>
                  <w:rFonts w:ascii="Arial" w:hAnsi="Arial" w:cs="Arial"/>
                  <w:b/>
                  <w:sz w:val="22"/>
                  <w:szCs w:val="22"/>
                </w:rPr>
                <w:delText>Email:</w:delText>
              </w:r>
            </w:del>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2FBF1DBC" w14:textId="709DC866" w:rsidR="0031650E" w:rsidRPr="00CF3E51" w:rsidDel="0031650E" w:rsidRDefault="0031650E" w:rsidP="0031650E">
            <w:pPr>
              <w:spacing w:before="120" w:after="60"/>
              <w:rPr>
                <w:del w:id="355" w:author="Byther, Jonah M (Student)" w:date="2024-05-21T23:18:00Z"/>
                <w:rFonts w:ascii="Arial" w:hAnsi="Arial" w:cs="Arial"/>
              </w:rPr>
            </w:pPr>
            <w:del w:id="356" w:author="Byther, Jonah M (Student)" w:date="2024-05-21T23:18:00Z">
              <w:r w:rsidRPr="00CF3E51" w:rsidDel="0031650E">
                <w:rPr>
                  <w:rFonts w:ascii="Arial" w:hAnsi="Arial" w:cs="Arial"/>
                  <w:sz w:val="22"/>
                  <w:szCs w:val="22"/>
                </w:rPr>
                <w:delText>acameron@spu.edu</w:delText>
              </w:r>
            </w:del>
          </w:p>
        </w:tc>
        <w:tc>
          <w:tcPr>
            <w:tcW w:w="255" w:type="dxa"/>
            <w:tcBorders>
              <w:top w:val="nil"/>
              <w:left w:val="single" w:sz="4" w:space="0" w:color="4F81BD"/>
              <w:bottom w:val="nil"/>
              <w:right w:val="single" w:sz="4" w:space="0" w:color="4F81BD"/>
            </w:tcBorders>
            <w:shd w:val="clear" w:color="auto" w:fill="FFFFFF"/>
          </w:tcPr>
          <w:p w14:paraId="51E476AC" w14:textId="701DE6EA" w:rsidR="0031650E" w:rsidRPr="00CF3E51" w:rsidDel="0031650E" w:rsidRDefault="0031650E" w:rsidP="0031650E">
            <w:pPr>
              <w:spacing w:before="120" w:after="60"/>
              <w:rPr>
                <w:del w:id="357" w:author="Byther, Jonah M (Student)" w:date="2024-05-21T23:18:00Z"/>
                <w:rFonts w:ascii="Arial" w:hAnsi="Arial" w:cs="Arial"/>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44A97D9D" w14:textId="03CA8FAC" w:rsidR="0031650E" w:rsidRPr="00CF3E51" w:rsidDel="0031650E" w:rsidRDefault="0031650E" w:rsidP="0031650E">
            <w:pPr>
              <w:rPr>
                <w:del w:id="358" w:author="Byther, Jonah M (Student)" w:date="2024-05-21T23:18:00Z"/>
                <w:rFonts w:ascii="Arial" w:hAnsi="Arial" w:cs="Arial"/>
                <w:b/>
              </w:rPr>
            </w:pPr>
            <w:del w:id="359" w:author="Byther, Jonah M (Student)" w:date="2024-05-21T23:18:00Z">
              <w:r w:rsidRPr="00CF3E51" w:rsidDel="0031650E">
                <w:rPr>
                  <w:rFonts w:ascii="Arial" w:hAnsi="Arial" w:cs="Arial"/>
                  <w:b/>
                  <w:sz w:val="22"/>
                  <w:szCs w:val="22"/>
                </w:rPr>
                <w:delText>Email:</w:delText>
              </w:r>
            </w:del>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3544B904" w14:textId="65E9DD96" w:rsidR="0031650E" w:rsidRPr="00CF3E51" w:rsidDel="0031650E" w:rsidRDefault="0031650E" w:rsidP="0031650E">
            <w:pPr>
              <w:spacing w:before="120" w:after="60"/>
              <w:rPr>
                <w:del w:id="360" w:author="Byther, Jonah M (Student)" w:date="2024-05-21T23:18:00Z"/>
                <w:rFonts w:ascii="Arial" w:hAnsi="Arial" w:cs="Arial"/>
              </w:rPr>
            </w:pPr>
            <w:del w:id="361" w:author="Byther, Jonah M (Student)" w:date="2024-05-21T23:18:00Z">
              <w:r w:rsidRPr="00CF3E51" w:rsidDel="0031650E">
                <w:rPr>
                  <w:rFonts w:ascii="Arial" w:hAnsi="Arial" w:cs="Arial"/>
                  <w:sz w:val="22"/>
                  <w:szCs w:val="22"/>
                </w:rPr>
                <w:delText>bytherj@spu.edu</w:delText>
              </w:r>
            </w:del>
          </w:p>
        </w:tc>
      </w:tr>
    </w:tbl>
    <w:p w14:paraId="041E5C5B" w14:textId="1238361D" w:rsidR="0031650E" w:rsidRPr="00CF3E51" w:rsidDel="0031650E" w:rsidRDefault="0031650E" w:rsidP="0031650E">
      <w:pPr>
        <w:keepNext/>
        <w:keepLines/>
        <w:numPr>
          <w:ilvl w:val="0"/>
          <w:numId w:val="3"/>
        </w:numPr>
        <w:spacing w:before="240" w:after="120"/>
        <w:jc w:val="both"/>
        <w:rPr>
          <w:del w:id="362" w:author="Byther, Jonah M (Student)" w:date="2024-05-21T23:18:00Z"/>
          <w:rFonts w:ascii="Arial" w:hAnsi="Arial" w:cs="Arial"/>
          <w:b/>
          <w:sz w:val="22"/>
          <w:szCs w:val="22"/>
        </w:rPr>
      </w:pPr>
      <w:bookmarkStart w:id="363" w:name="OLE_LINK2"/>
      <w:bookmarkStart w:id="364" w:name="OLE_LINK3"/>
      <w:del w:id="365" w:author="Byther, Jonah M (Student)" w:date="2024-05-21T23:18:00Z">
        <w:r w:rsidRPr="00CF3E51" w:rsidDel="0031650E">
          <w:rPr>
            <w:rFonts w:ascii="Arial" w:hAnsi="Arial" w:cs="Arial"/>
            <w:b/>
            <w:sz w:val="22"/>
            <w:szCs w:val="22"/>
          </w:rPr>
          <w:delText>Business Problem or Opportunity: The motivation for this request</w:delText>
        </w:r>
      </w:del>
    </w:p>
    <w:p w14:paraId="1BC9AF5B" w14:textId="1F27C43F" w:rsidR="0031650E" w:rsidRPr="00CF3E51" w:rsidDel="0031650E" w:rsidRDefault="0031650E" w:rsidP="0031650E">
      <w:pPr>
        <w:keepNext/>
        <w:keepLines/>
        <w:ind w:left="360"/>
        <w:jc w:val="both"/>
        <w:rPr>
          <w:del w:id="366" w:author="Byther, Jonah M (Student)" w:date="2024-05-21T23:18:00Z"/>
          <w:rFonts w:ascii="Arial" w:hAnsi="Arial" w:cs="Arial"/>
          <w:i/>
          <w:sz w:val="22"/>
          <w:szCs w:val="22"/>
        </w:rPr>
      </w:pPr>
      <w:del w:id="367" w:author="Byther, Jonah M (Student)" w:date="2024-05-21T23:18:00Z">
        <w:r w:rsidRPr="00CF3E51" w:rsidDel="0031650E">
          <w:rPr>
            <w:rFonts w:ascii="Arial" w:hAnsi="Arial" w:cs="Arial"/>
            <w:i/>
            <w:sz w:val="22"/>
            <w:szCs w:val="22"/>
          </w:rPr>
          <w:delText>Describe the problem or opportunity that you would like to solve. Include a simple, high-level description of this request’s business problems or opportunities. Focus on the problem or opportunity, not the solution. Be sure to include any date or deadline-related dependencies or needs related to the project.</w:delText>
        </w:r>
      </w:del>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CF3E51" w:rsidRPr="00CF3E51" w:rsidDel="0031650E" w14:paraId="4A19E115" w14:textId="5B84BF1E" w:rsidTr="0031650E">
        <w:trPr>
          <w:trHeight w:val="2125"/>
          <w:tblHeader/>
          <w:del w:id="368" w:author="Byther, Jonah M (Student)" w:date="2024-05-21T23:18:00Z"/>
        </w:trPr>
        <w:tc>
          <w:tcPr>
            <w:tcW w:w="9856" w:type="dxa"/>
            <w:shd w:val="clear" w:color="auto" w:fill="D3DFEE"/>
          </w:tcPr>
          <w:p w14:paraId="2358F48D" w14:textId="5F198F52" w:rsidR="0031650E" w:rsidRPr="00CF3E51" w:rsidDel="0031650E" w:rsidRDefault="0031650E" w:rsidP="0031650E">
            <w:pPr>
              <w:keepNext/>
              <w:keepLines/>
              <w:spacing w:after="180"/>
              <w:ind w:left="72" w:right="72"/>
              <w:rPr>
                <w:del w:id="369" w:author="Byther, Jonah M (Student)" w:date="2024-05-21T23:18:00Z"/>
                <w:rFonts w:ascii="Arial" w:hAnsi="Arial" w:cs="Arial"/>
                <w:i/>
                <w:iCs/>
              </w:rPr>
            </w:pPr>
            <w:bookmarkStart w:id="370" w:name="_Hlk69654956"/>
            <w:del w:id="371" w:author="Byther, Jonah M (Student)" w:date="2024-05-21T23:18:00Z">
              <w:r w:rsidRPr="00CF3E51" w:rsidDel="0031650E">
                <w:rPr>
                  <w:rFonts w:ascii="Arial" w:hAnsi="Arial" w:cs="Arial"/>
                  <w:i/>
                  <w:iCs/>
                  <w:sz w:val="22"/>
                  <w:szCs w:val="22"/>
                </w:rPr>
                <w:delText xml:space="preserve">The </w:delText>
              </w:r>
              <w:r w:rsidRPr="00CF3E51" w:rsidDel="0031650E">
                <w:rPr>
                  <w:rFonts w:ascii="Arial" w:hAnsi="Arial" w:cs="Arial"/>
                  <w:i/>
                  <w:iCs/>
                  <w:sz w:val="22"/>
                  <w:szCs w:val="22"/>
                  <w:u w:val="single"/>
                </w:rPr>
                <w:delText>w</w:delText>
              </w:r>
              <w:r w:rsidRPr="00CF3E51" w:rsidDel="0031650E">
                <w:rPr>
                  <w:rFonts w:ascii="Arial" w:hAnsi="Arial" w:cs="Arial"/>
                  <w:i/>
                  <w:iCs/>
                  <w:sz w:val="22"/>
                  <w:szCs w:val="22"/>
                </w:rPr>
                <w:delText xml:space="preserve">hy and </w:delText>
              </w:r>
              <w:r w:rsidRPr="00CF3E51" w:rsidDel="0031650E">
                <w:rPr>
                  <w:rFonts w:ascii="Arial" w:hAnsi="Arial" w:cs="Arial"/>
                  <w:i/>
                  <w:iCs/>
                  <w:sz w:val="22"/>
                  <w:szCs w:val="22"/>
                  <w:u w:val="single"/>
                </w:rPr>
                <w:delText>w</w:delText>
              </w:r>
              <w:r w:rsidRPr="00CF3E51" w:rsidDel="0031650E">
                <w:rPr>
                  <w:rFonts w:ascii="Arial" w:hAnsi="Arial" w:cs="Arial"/>
                  <w:i/>
                  <w:iCs/>
                  <w:sz w:val="22"/>
                  <w:szCs w:val="22"/>
                </w:rPr>
                <w:delText>hat? (Do not include ‘the ho</w:delText>
              </w:r>
              <w:r w:rsidRPr="00CF3E51" w:rsidDel="0031650E">
                <w:rPr>
                  <w:rFonts w:ascii="Arial" w:hAnsi="Arial" w:cs="Arial"/>
                  <w:i/>
                  <w:iCs/>
                  <w:sz w:val="22"/>
                  <w:szCs w:val="22"/>
                  <w:u w:val="single"/>
                </w:rPr>
                <w:delText>w</w:delText>
              </w:r>
              <w:r w:rsidRPr="00CF3E51" w:rsidDel="0031650E">
                <w:rPr>
                  <w:rFonts w:ascii="Arial" w:hAnsi="Arial" w:cs="Arial"/>
                  <w:i/>
                  <w:iCs/>
                  <w:sz w:val="22"/>
                  <w:szCs w:val="22"/>
                </w:rPr>
                <w:delText>’ at this stage.)</w:delText>
              </w:r>
            </w:del>
          </w:p>
          <w:p w14:paraId="26AA8B6F" w14:textId="5E657B75" w:rsidR="0031650E" w:rsidRPr="00CF3E51" w:rsidDel="0031650E" w:rsidRDefault="0031650E" w:rsidP="0031650E">
            <w:pPr>
              <w:keepNext/>
              <w:keepLines/>
              <w:spacing w:after="180"/>
              <w:ind w:right="72"/>
              <w:rPr>
                <w:del w:id="372" w:author="Byther, Jonah M (Student)" w:date="2024-05-21T23:18:00Z"/>
                <w:rFonts w:ascii="Arial" w:hAnsi="Arial" w:cs="Arial"/>
              </w:rPr>
            </w:pPr>
            <w:del w:id="373" w:author="Byther, Jonah M (Student)" w:date="2024-05-21T23:18:00Z">
              <w:r w:rsidRPr="00CF3E51" w:rsidDel="0031650E">
                <w:rPr>
                  <w:rFonts w:ascii="Arial" w:hAnsi="Arial" w:cs="Arial"/>
                  <w:sz w:val="22"/>
                  <w:szCs w:val="22"/>
                </w:rPr>
                <w:delText>There is an issue of people not knowing what their credit card rewards and cashback look like. With this product, people won’t have to know which of their credit cards gives the most cashback and rewards because this card will do it for them. This product is not a physical card; it is just a card you can add to your Apple wallet to simplify things. People also won’t have to scroll through all their credit cards; they just have to use 1.</w:delText>
              </w:r>
            </w:del>
          </w:p>
          <w:p w14:paraId="77B3DC5D" w14:textId="53C22EA8" w:rsidR="0031650E" w:rsidRPr="00CF3E51" w:rsidDel="0031650E" w:rsidRDefault="0031650E" w:rsidP="0031650E">
            <w:pPr>
              <w:keepNext/>
              <w:keepLines/>
              <w:spacing w:after="180"/>
              <w:ind w:right="72"/>
              <w:rPr>
                <w:del w:id="374" w:author="Byther, Jonah M (Student)" w:date="2024-05-21T23:18:00Z"/>
                <w:rFonts w:ascii="Arial" w:hAnsi="Arial" w:cs="Arial"/>
              </w:rPr>
            </w:pPr>
            <w:del w:id="375" w:author="Byther, Jonah M (Student)" w:date="2024-05-21T23:18:00Z">
              <w:r w:rsidRPr="00CF3E51" w:rsidDel="0031650E">
                <w:rPr>
                  <w:rFonts w:ascii="Arial" w:hAnsi="Arial" w:cs="Arial"/>
                  <w:sz w:val="22"/>
                  <w:szCs w:val="22"/>
                </w:rPr>
                <w:delText xml:space="preserve">This app will connect the person’s credit cards and help determine which card will be best to use when using the tap feature on Apple Wallet using the Supreme Card. By using this app, people will earn a lot more money back because of each card’s different rewards. Banks will also be happy because people will buy more credit cards to get more rewards. </w:delText>
              </w:r>
            </w:del>
          </w:p>
        </w:tc>
      </w:tr>
      <w:bookmarkEnd w:id="370"/>
    </w:tbl>
    <w:p w14:paraId="5DDCC1DC" w14:textId="0EA4C4CF" w:rsidR="0031650E" w:rsidRPr="00CF3E51" w:rsidDel="0031650E" w:rsidRDefault="0031650E" w:rsidP="0031650E">
      <w:pPr>
        <w:jc w:val="both"/>
        <w:rPr>
          <w:del w:id="376" w:author="Byther, Jonah M (Student)" w:date="2024-05-21T23:18:00Z"/>
          <w:rFonts w:ascii="Arial" w:hAnsi="Arial" w:cs="Arial"/>
          <w:b/>
          <w:sz w:val="22"/>
          <w:szCs w:val="22"/>
        </w:rPr>
      </w:pPr>
    </w:p>
    <w:p w14:paraId="79060FF3" w14:textId="56118A0A" w:rsidR="0031650E" w:rsidRPr="00CF3E51" w:rsidDel="0031650E" w:rsidRDefault="0031650E" w:rsidP="0031650E">
      <w:pPr>
        <w:keepNext/>
        <w:keepLines/>
        <w:numPr>
          <w:ilvl w:val="0"/>
          <w:numId w:val="3"/>
        </w:numPr>
        <w:spacing w:before="60" w:after="120"/>
        <w:jc w:val="both"/>
        <w:rPr>
          <w:del w:id="377" w:author="Byther, Jonah M (Student)" w:date="2024-05-21T23:18:00Z"/>
          <w:rFonts w:ascii="Arial" w:hAnsi="Arial" w:cs="Arial"/>
          <w:b/>
          <w:sz w:val="22"/>
          <w:szCs w:val="22"/>
        </w:rPr>
      </w:pPr>
      <w:del w:id="378" w:author="Byther, Jonah M (Student)" w:date="2024-05-21T23:18:00Z">
        <w:r w:rsidRPr="00CF3E51" w:rsidDel="0031650E">
          <w:rPr>
            <w:rFonts w:ascii="Arial" w:hAnsi="Arial" w:cs="Arial"/>
            <w:b/>
            <w:sz w:val="22"/>
            <w:szCs w:val="22"/>
          </w:rPr>
          <w:delText>Justification, Impact, and Importance</w:delText>
        </w:r>
      </w:del>
    </w:p>
    <w:p w14:paraId="789EE738" w14:textId="228288EF" w:rsidR="0031650E" w:rsidRPr="00CF3E51" w:rsidDel="0031650E" w:rsidRDefault="0031650E" w:rsidP="0031650E">
      <w:pPr>
        <w:keepNext/>
        <w:keepLines/>
        <w:ind w:left="360"/>
        <w:jc w:val="both"/>
        <w:rPr>
          <w:del w:id="379" w:author="Byther, Jonah M (Student)" w:date="2024-05-21T23:18:00Z"/>
          <w:rFonts w:ascii="Arial" w:hAnsi="Arial" w:cs="Arial"/>
          <w:i/>
          <w:sz w:val="22"/>
          <w:szCs w:val="22"/>
        </w:rPr>
      </w:pPr>
      <w:del w:id="380" w:author="Byther, Jonah M (Student)" w:date="2024-05-21T23:18:00Z">
        <w:r w:rsidRPr="00CF3E51" w:rsidDel="0031650E">
          <w:rPr>
            <w:rFonts w:ascii="Arial" w:hAnsi="Arial" w:cs="Arial"/>
            <w:i/>
            <w:sz w:val="22"/>
            <w:szCs w:val="22"/>
          </w:rPr>
          <w:delText>What is the financial impact and justification for this request? How will the investment of time, resources, and capital be returned to our company? (Please note any contractual or regulatory requirements associated with the request. If you have an NPV, IRR, or ROI calculation, please provide the link(s) in this section.)</w:delText>
        </w:r>
      </w:del>
    </w:p>
    <w:p w14:paraId="0319389F" w14:textId="2090BC7D" w:rsidR="0031650E" w:rsidRPr="00CF3E51" w:rsidDel="0031650E" w:rsidRDefault="0031650E" w:rsidP="0031650E">
      <w:pPr>
        <w:keepNext/>
        <w:pBdr>
          <w:bottom w:val="single" w:sz="12" w:space="1" w:color="4F81BD"/>
        </w:pBdr>
        <w:ind w:left="360" w:right="90"/>
        <w:jc w:val="both"/>
        <w:rPr>
          <w:del w:id="381" w:author="Byther, Jonah M (Student)" w:date="2024-05-21T23:18:00Z"/>
          <w:rFonts w:ascii="Arial" w:hAnsi="Arial" w:cs="Arial"/>
          <w:b/>
          <w:bCs/>
          <w:sz w:val="22"/>
          <w:szCs w:val="22"/>
        </w:rPr>
      </w:pPr>
      <w:del w:id="382" w:author="Byther, Jonah M (Student)" w:date="2024-05-21T23:18:00Z">
        <w:r w:rsidRPr="00CF3E51" w:rsidDel="0031650E">
          <w:rPr>
            <w:rFonts w:ascii="Arial" w:hAnsi="Arial" w:cs="Arial"/>
            <w:b/>
            <w:bCs/>
            <w:sz w:val="22"/>
            <w:szCs w:val="22"/>
          </w:rPr>
          <w:delText>Assumptions</w:delText>
        </w:r>
      </w:del>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CF3E51" w:rsidRPr="00CF3E51" w:rsidDel="0031650E" w14:paraId="4D228587" w14:textId="77777777" w:rsidTr="0031650E">
        <w:trPr>
          <w:trHeight w:val="411"/>
          <w:del w:id="383" w:author="Byther, Jonah M (Student)" w:date="2024-05-21T23:18:00Z"/>
        </w:trPr>
        <w:tc>
          <w:tcPr>
            <w:tcW w:w="9690" w:type="dxa"/>
            <w:shd w:val="clear" w:color="auto" w:fill="D3DFEE"/>
          </w:tcPr>
          <w:p w14:paraId="799DE72D" w14:textId="52D5CBAF" w:rsidR="0031650E" w:rsidRPr="00CF3E51" w:rsidDel="0031650E" w:rsidRDefault="0031650E" w:rsidP="0031650E">
            <w:pPr>
              <w:keepNext/>
              <w:keepLines/>
              <w:numPr>
                <w:ilvl w:val="0"/>
                <w:numId w:val="4"/>
              </w:numPr>
              <w:tabs>
                <w:tab w:val="left" w:pos="342"/>
              </w:tabs>
              <w:spacing w:before="60" w:after="120"/>
              <w:ind w:left="342" w:hanging="270"/>
              <w:jc w:val="both"/>
              <w:rPr>
                <w:del w:id="384" w:author="Byther, Jonah M (Student)" w:date="2024-05-21T23:18:00Z"/>
                <w:rFonts w:ascii="Arial" w:hAnsi="Arial" w:cs="Arial"/>
              </w:rPr>
            </w:pPr>
            <w:del w:id="385" w:author="Byther, Jonah M (Student)" w:date="2024-05-21T23:18:00Z">
              <w:r w:rsidRPr="00CF3E51" w:rsidDel="0031650E">
                <w:rPr>
                  <w:rFonts w:ascii="Arial" w:hAnsi="Arial" w:cs="Arial"/>
                  <w:sz w:val="22"/>
                  <w:szCs w:val="22"/>
                </w:rPr>
                <w:delText>Coding the app will take a while</w:delText>
              </w:r>
            </w:del>
          </w:p>
        </w:tc>
      </w:tr>
      <w:tr w:rsidR="00CF3E51" w:rsidRPr="00CF3E51" w:rsidDel="0031650E" w14:paraId="48FFCD74" w14:textId="41908CB9" w:rsidTr="0031650E">
        <w:trPr>
          <w:trHeight w:val="411"/>
          <w:del w:id="386" w:author="Byther, Jonah M (Student)" w:date="2024-05-21T23:18:00Z"/>
        </w:trPr>
        <w:tc>
          <w:tcPr>
            <w:tcW w:w="9690" w:type="dxa"/>
          </w:tcPr>
          <w:p w14:paraId="4943CC42" w14:textId="474F2022" w:rsidR="0031650E" w:rsidRPr="00CF3E51" w:rsidDel="0031650E" w:rsidRDefault="0031650E" w:rsidP="0031650E">
            <w:pPr>
              <w:keepNext/>
              <w:keepLines/>
              <w:numPr>
                <w:ilvl w:val="0"/>
                <w:numId w:val="4"/>
              </w:numPr>
              <w:tabs>
                <w:tab w:val="left" w:pos="342"/>
              </w:tabs>
              <w:spacing w:before="60" w:after="120"/>
              <w:ind w:left="342" w:hanging="270"/>
              <w:jc w:val="both"/>
              <w:rPr>
                <w:del w:id="387" w:author="Byther, Jonah M (Student)" w:date="2024-05-21T23:18:00Z"/>
                <w:rFonts w:ascii="Arial" w:hAnsi="Arial" w:cs="Arial"/>
              </w:rPr>
            </w:pPr>
            <w:del w:id="388" w:author="Byther, Jonah M (Student)" w:date="2024-05-21T23:18:00Z">
              <w:r w:rsidRPr="00CF3E51" w:rsidDel="0031650E">
                <w:rPr>
                  <w:rFonts w:ascii="Arial" w:hAnsi="Arial" w:cs="Arial"/>
                  <w:sz w:val="22"/>
                  <w:szCs w:val="22"/>
                </w:rPr>
                <w:delText>Advertising will be essential</w:delText>
              </w:r>
            </w:del>
          </w:p>
        </w:tc>
      </w:tr>
    </w:tbl>
    <w:p w14:paraId="1879ADF0" w14:textId="61735CE9" w:rsidR="0031650E" w:rsidRPr="00CF3E51" w:rsidDel="0031650E" w:rsidRDefault="0031650E" w:rsidP="0031650E">
      <w:pPr>
        <w:keepNext/>
        <w:pBdr>
          <w:bottom w:val="single" w:sz="12" w:space="1" w:color="4F81BD"/>
        </w:pBdr>
        <w:ind w:left="360" w:right="90"/>
        <w:jc w:val="both"/>
        <w:rPr>
          <w:del w:id="389" w:author="Byther, Jonah M (Student)" w:date="2024-05-21T23:18:00Z"/>
          <w:rFonts w:ascii="Arial" w:hAnsi="Arial" w:cs="Arial"/>
          <w:b/>
          <w:bCs/>
          <w:sz w:val="22"/>
          <w:szCs w:val="22"/>
        </w:rPr>
      </w:pPr>
    </w:p>
    <w:p w14:paraId="0F129F04" w14:textId="69D67FC1" w:rsidR="0031650E" w:rsidRPr="00CF3E51" w:rsidDel="0031650E" w:rsidRDefault="0031650E" w:rsidP="0031650E">
      <w:pPr>
        <w:keepNext/>
        <w:pBdr>
          <w:bottom w:val="single" w:sz="12" w:space="1" w:color="4F81BD"/>
        </w:pBdr>
        <w:ind w:left="360" w:right="90"/>
        <w:jc w:val="both"/>
        <w:rPr>
          <w:del w:id="390" w:author="Byther, Jonah M (Student)" w:date="2024-05-21T23:18:00Z"/>
          <w:rFonts w:ascii="Arial" w:hAnsi="Arial" w:cs="Arial"/>
          <w:b/>
          <w:bCs/>
          <w:sz w:val="22"/>
          <w:szCs w:val="22"/>
        </w:rPr>
      </w:pPr>
      <w:del w:id="391" w:author="Byther, Jonah M (Student)" w:date="2024-05-21T23:18:00Z">
        <w:r w:rsidRPr="00CF3E51" w:rsidDel="0031650E">
          <w:rPr>
            <w:rFonts w:ascii="Arial" w:hAnsi="Arial" w:cs="Arial"/>
            <w:b/>
            <w:bCs/>
            <w:sz w:val="22"/>
            <w:szCs w:val="22"/>
          </w:rPr>
          <w:delText>Competitive Landscape / Context</w:delText>
        </w:r>
      </w:del>
    </w:p>
    <w:bookmarkEnd w:id="363"/>
    <w:bookmarkEnd w:id="364"/>
    <w:p w14:paraId="49F1E6FA" w14:textId="77777777" w:rsidR="00B51F1A" w:rsidRPr="00F9251D" w:rsidRDefault="00B51F1A" w:rsidP="00B51F1A">
      <w:pPr>
        <w:pStyle w:val="BodyText"/>
        <w:spacing w:before="120"/>
        <w:jc w:val="center"/>
        <w:rPr>
          <w:rFonts w:ascii="Arial" w:hAnsi="Arial" w:cs="Arial"/>
          <w:bCs/>
          <w:sz w:val="22"/>
          <w:szCs w:val="22"/>
          <w:u w:val="single"/>
        </w:rPr>
      </w:pPr>
      <w:r w:rsidRPr="00F9251D">
        <w:rPr>
          <w:rFonts w:ascii="Arial" w:hAnsi="Arial" w:cs="Arial"/>
          <w:bCs/>
          <w:sz w:val="22"/>
          <w:szCs w:val="22"/>
          <w:u w:val="single"/>
        </w:rPr>
        <w:t>Detailed Instructions</w:t>
      </w:r>
    </w:p>
    <w:p w14:paraId="6036DBA9" w14:textId="77777777" w:rsidR="00B51F1A" w:rsidRPr="00F9251D" w:rsidRDefault="00B51F1A" w:rsidP="00B51F1A">
      <w:pPr>
        <w:pStyle w:val="BodyText"/>
        <w:spacing w:after="120"/>
        <w:jc w:val="center"/>
        <w:rPr>
          <w:rFonts w:ascii="Arial" w:hAnsi="Arial" w:cs="Arial"/>
          <w:bCs/>
          <w:sz w:val="22"/>
          <w:szCs w:val="22"/>
          <w:u w:val="single"/>
        </w:rPr>
      </w:pPr>
      <w:r w:rsidRPr="00F9251D">
        <w:rPr>
          <w:rFonts w:ascii="Arial" w:hAnsi="Arial" w:cs="Arial"/>
          <w:bCs/>
          <w:sz w:val="22"/>
          <w:szCs w:val="22"/>
          <w:u w:val="single"/>
        </w:rPr>
        <w:t>(section by section)</w:t>
      </w:r>
    </w:p>
    <w:p w14:paraId="029214CB" w14:textId="71659CDD" w:rsidR="00B51F1A" w:rsidRPr="00B51F1A" w:rsidRDefault="00B51F1A" w:rsidP="00B51F1A">
      <w:pPr>
        <w:pStyle w:val="BodyText"/>
        <w:keepNext/>
        <w:tabs>
          <w:tab w:val="num" w:pos="540"/>
        </w:tabs>
        <w:ind w:left="547" w:hanging="547"/>
        <w:rPr>
          <w:rFonts w:ascii="Arial" w:hAnsi="Arial" w:cs="Arial"/>
          <w:bCs/>
          <w:sz w:val="22"/>
          <w:szCs w:val="22"/>
        </w:rPr>
      </w:pPr>
      <w:r w:rsidRPr="00F9251D">
        <w:rPr>
          <w:rFonts w:ascii="Arial" w:hAnsi="Arial" w:cs="Arial"/>
          <w:bCs/>
          <w:sz w:val="22"/>
          <w:szCs w:val="22"/>
        </w:rPr>
        <w:t>Cover Pag</w:t>
      </w:r>
    </w:p>
    <w:p w14:paraId="259B643B" w14:textId="77777777" w:rsidR="00F9251D" w:rsidRPr="00F9251D" w:rsidRDefault="00F9251D" w:rsidP="00B51F1A">
      <w:pPr>
        <w:pStyle w:val="BodyText"/>
        <w:tabs>
          <w:tab w:val="num" w:pos="540"/>
        </w:tabs>
        <w:rPr>
          <w:rFonts w:ascii="Arial" w:hAnsi="Arial" w:cs="Arial"/>
          <w:bCs/>
          <w:sz w:val="22"/>
          <w:szCs w:val="22"/>
        </w:rPr>
      </w:pPr>
      <w:r w:rsidRPr="00F9251D">
        <w:rPr>
          <w:rFonts w:ascii="Arial" w:hAnsi="Arial" w:cs="Arial"/>
          <w:noProof/>
          <w:sz w:val="22"/>
          <w:szCs w:val="22"/>
        </w:rPr>
        <w:drawing>
          <wp:inline distT="0" distB="0" distL="0" distR="0" wp14:anchorId="3DFE2BB3" wp14:editId="5ADF5575">
            <wp:extent cx="6054989" cy="4038600"/>
            <wp:effectExtent l="0" t="0" r="3175" b="0"/>
            <wp:docPr id="3" name="Picture 3" descr="What Is A Black Credit Card? - nj.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lack Credit Card? - nj.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1021" cy="4042623"/>
                    </a:xfrm>
                    <a:prstGeom prst="rect">
                      <a:avLst/>
                    </a:prstGeom>
                    <a:noFill/>
                    <a:ln>
                      <a:noFill/>
                    </a:ln>
                  </pic:spPr>
                </pic:pic>
              </a:graphicData>
            </a:graphic>
          </wp:inline>
        </w:drawing>
      </w:r>
    </w:p>
    <w:p w14:paraId="5560F802" w14:textId="77777777" w:rsidR="00F9251D" w:rsidRPr="00F9251D" w:rsidRDefault="00F9251D" w:rsidP="00F9251D">
      <w:pPr>
        <w:pStyle w:val="BodyText"/>
        <w:keepNext/>
        <w:tabs>
          <w:tab w:val="left" w:pos="540"/>
        </w:tabs>
        <w:outlineLvl w:val="0"/>
        <w:rPr>
          <w:rFonts w:ascii="Arial" w:hAnsi="Arial" w:cs="Arial"/>
          <w:sz w:val="22"/>
          <w:szCs w:val="22"/>
          <w:u w:val="single"/>
          <w:lang w:val="fr-FR"/>
        </w:rPr>
      </w:pPr>
      <w:r w:rsidRPr="00F9251D">
        <w:rPr>
          <w:rFonts w:ascii="Arial" w:hAnsi="Arial" w:cs="Arial"/>
          <w:sz w:val="22"/>
          <w:szCs w:val="22"/>
          <w:u w:val="single"/>
          <w:lang w:val="fr-FR"/>
        </w:rPr>
        <w:t>Table of Contents</w:t>
      </w:r>
    </w:p>
    <w:sdt>
      <w:sdtPr>
        <w:rPr>
          <w:rFonts w:ascii="Arial" w:eastAsia="Times New Roman" w:hAnsi="Arial" w:cs="Arial"/>
          <w:color w:val="auto"/>
          <w:sz w:val="22"/>
          <w:szCs w:val="22"/>
        </w:rPr>
        <w:id w:val="993222019"/>
        <w:docPartObj>
          <w:docPartGallery w:val="Table of Contents"/>
          <w:docPartUnique/>
        </w:docPartObj>
      </w:sdtPr>
      <w:sdtEndPr>
        <w:rPr>
          <w:b/>
          <w:bCs/>
          <w:noProof/>
        </w:rPr>
      </w:sdtEndPr>
      <w:sdtContent>
        <w:p w14:paraId="041756FF" w14:textId="176B075B" w:rsidR="00F9251D" w:rsidRPr="00F9251D" w:rsidRDefault="00F9251D" w:rsidP="00F9251D">
          <w:pPr>
            <w:pStyle w:val="TOCHeading"/>
            <w:rPr>
              <w:rFonts w:ascii="Arial" w:hAnsi="Arial" w:cs="Arial"/>
              <w:color w:val="auto"/>
              <w:sz w:val="22"/>
              <w:szCs w:val="22"/>
            </w:rPr>
          </w:pPr>
        </w:p>
        <w:p w14:paraId="0E712831" w14:textId="77777777" w:rsidR="00F9251D" w:rsidRPr="00F9251D" w:rsidRDefault="00F9251D" w:rsidP="00F9251D">
          <w:pPr>
            <w:pStyle w:val="TOC1"/>
            <w:tabs>
              <w:tab w:val="right" w:leader="dot" w:pos="9350"/>
            </w:tabs>
            <w:rPr>
              <w:rFonts w:ascii="Arial" w:eastAsiaTheme="minorEastAsia" w:hAnsi="Arial" w:cs="Arial"/>
              <w:noProof/>
              <w:sz w:val="22"/>
              <w:szCs w:val="22"/>
            </w:rPr>
          </w:pPr>
          <w:r w:rsidRPr="00F9251D">
            <w:rPr>
              <w:rFonts w:ascii="Arial" w:hAnsi="Arial" w:cs="Arial"/>
              <w:sz w:val="22"/>
              <w:szCs w:val="22"/>
            </w:rPr>
            <w:fldChar w:fldCharType="begin"/>
          </w:r>
          <w:r w:rsidRPr="00F9251D">
            <w:rPr>
              <w:rFonts w:ascii="Arial" w:hAnsi="Arial" w:cs="Arial"/>
              <w:sz w:val="22"/>
              <w:szCs w:val="22"/>
            </w:rPr>
            <w:instrText xml:space="preserve"> TOC \o "1-3" \h \z \u </w:instrText>
          </w:r>
          <w:r w:rsidRPr="00F9251D">
            <w:rPr>
              <w:rFonts w:ascii="Arial" w:hAnsi="Arial" w:cs="Arial"/>
              <w:sz w:val="22"/>
              <w:szCs w:val="22"/>
            </w:rPr>
            <w:fldChar w:fldCharType="separate"/>
          </w:r>
          <w:hyperlink w:anchor="_Toc166676309" w:history="1">
            <w:r w:rsidRPr="00F9251D">
              <w:rPr>
                <w:rStyle w:val="Hyperlink"/>
                <w:rFonts w:ascii="Arial" w:hAnsi="Arial" w:cs="Arial"/>
                <w:noProof/>
                <w:color w:val="auto"/>
                <w:sz w:val="22"/>
                <w:szCs w:val="22"/>
                <w:lang w:val="fr-FR"/>
              </w:rPr>
              <w:t>Table of Contents</w:t>
            </w:r>
            <w:r w:rsidRPr="00F9251D">
              <w:rPr>
                <w:rFonts w:ascii="Arial" w:hAnsi="Arial" w:cs="Arial"/>
                <w:noProof/>
                <w:webHidden/>
                <w:sz w:val="22"/>
                <w:szCs w:val="22"/>
              </w:rPr>
              <w:tab/>
            </w:r>
            <w:r w:rsidRPr="00F9251D">
              <w:rPr>
                <w:rFonts w:ascii="Arial" w:hAnsi="Arial" w:cs="Arial"/>
                <w:noProof/>
                <w:webHidden/>
                <w:sz w:val="22"/>
                <w:szCs w:val="22"/>
              </w:rPr>
              <w:fldChar w:fldCharType="begin"/>
            </w:r>
            <w:r w:rsidRPr="00F9251D">
              <w:rPr>
                <w:rFonts w:ascii="Arial" w:hAnsi="Arial" w:cs="Arial"/>
                <w:noProof/>
                <w:webHidden/>
                <w:sz w:val="22"/>
                <w:szCs w:val="22"/>
              </w:rPr>
              <w:instrText xml:space="preserve"> PAGEREF _Toc166676309 \h </w:instrText>
            </w:r>
            <w:r w:rsidRPr="00F9251D">
              <w:rPr>
                <w:rFonts w:ascii="Arial" w:hAnsi="Arial" w:cs="Arial"/>
                <w:noProof/>
                <w:webHidden/>
                <w:sz w:val="22"/>
                <w:szCs w:val="22"/>
              </w:rPr>
            </w:r>
            <w:r w:rsidRPr="00F9251D">
              <w:rPr>
                <w:rFonts w:ascii="Arial" w:hAnsi="Arial" w:cs="Arial"/>
                <w:noProof/>
                <w:webHidden/>
                <w:sz w:val="22"/>
                <w:szCs w:val="22"/>
              </w:rPr>
              <w:fldChar w:fldCharType="separate"/>
            </w:r>
            <w:r w:rsidRPr="00F9251D">
              <w:rPr>
                <w:rFonts w:ascii="Arial" w:hAnsi="Arial" w:cs="Arial"/>
                <w:noProof/>
                <w:webHidden/>
                <w:sz w:val="22"/>
                <w:szCs w:val="22"/>
              </w:rPr>
              <w:t>2</w:t>
            </w:r>
            <w:r w:rsidRPr="00F9251D">
              <w:rPr>
                <w:rFonts w:ascii="Arial" w:hAnsi="Arial" w:cs="Arial"/>
                <w:noProof/>
                <w:webHidden/>
                <w:sz w:val="22"/>
                <w:szCs w:val="22"/>
              </w:rPr>
              <w:fldChar w:fldCharType="end"/>
            </w:r>
          </w:hyperlink>
        </w:p>
        <w:p w14:paraId="261F9214" w14:textId="77777777" w:rsidR="00F9251D" w:rsidRPr="00F9251D" w:rsidRDefault="00900AF1" w:rsidP="00F9251D">
          <w:pPr>
            <w:pStyle w:val="TOC1"/>
            <w:tabs>
              <w:tab w:val="right" w:leader="dot" w:pos="9350"/>
            </w:tabs>
            <w:rPr>
              <w:rFonts w:ascii="Arial" w:eastAsiaTheme="minorEastAsia" w:hAnsi="Arial" w:cs="Arial"/>
              <w:noProof/>
              <w:sz w:val="22"/>
              <w:szCs w:val="22"/>
            </w:rPr>
          </w:pPr>
          <w:hyperlink w:anchor="_Toc166676310" w:history="1">
            <w:r w:rsidR="00F9251D" w:rsidRPr="00F9251D">
              <w:rPr>
                <w:rStyle w:val="Hyperlink"/>
                <w:rFonts w:ascii="Arial" w:hAnsi="Arial" w:cs="Arial"/>
                <w:bCs/>
                <w:noProof/>
                <w:color w:val="auto"/>
                <w:sz w:val="22"/>
                <w:szCs w:val="22"/>
                <w:highlight w:val="darkCyan"/>
              </w:rPr>
              <w:t>Executive Summary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_Toc166676310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3</w:t>
            </w:r>
            <w:r w:rsidR="00F9251D" w:rsidRPr="00F9251D">
              <w:rPr>
                <w:rFonts w:ascii="Arial" w:hAnsi="Arial" w:cs="Arial"/>
                <w:noProof/>
                <w:webHidden/>
                <w:sz w:val="22"/>
                <w:szCs w:val="22"/>
              </w:rPr>
              <w:fldChar w:fldCharType="end"/>
            </w:r>
          </w:hyperlink>
        </w:p>
        <w:p w14:paraId="2433DE89" w14:textId="77777777" w:rsidR="00F9251D" w:rsidRPr="00F9251D" w:rsidRDefault="00900AF1" w:rsidP="00F9251D">
          <w:pPr>
            <w:pStyle w:val="TOC1"/>
            <w:tabs>
              <w:tab w:val="left" w:pos="660"/>
              <w:tab w:val="right" w:leader="dot" w:pos="9350"/>
            </w:tabs>
            <w:rPr>
              <w:rFonts w:ascii="Arial" w:eastAsiaTheme="minorEastAsia" w:hAnsi="Arial" w:cs="Arial"/>
              <w:noProof/>
              <w:sz w:val="22"/>
              <w:szCs w:val="22"/>
            </w:rPr>
          </w:pPr>
          <w:hyperlink w:anchor="_Toc166676311" w:history="1">
            <w:r w:rsidR="00F9251D" w:rsidRPr="00F9251D">
              <w:rPr>
                <w:rStyle w:val="Hyperlink"/>
                <w:rFonts w:ascii="Arial" w:hAnsi="Arial" w:cs="Arial"/>
                <w:noProof/>
                <w:color w:val="auto"/>
                <w:sz w:val="22"/>
                <w:szCs w:val="22"/>
                <w:lang w:val="fr-FR"/>
              </w:rPr>
              <w:t>1.0</w:t>
            </w:r>
            <w:r w:rsidR="00F9251D" w:rsidRPr="00F9251D">
              <w:rPr>
                <w:rFonts w:ascii="Arial" w:eastAsiaTheme="minorEastAsia" w:hAnsi="Arial" w:cs="Arial"/>
                <w:noProof/>
                <w:sz w:val="22"/>
                <w:szCs w:val="22"/>
              </w:rPr>
              <w:tab/>
            </w:r>
            <w:r w:rsidR="00F9251D" w:rsidRPr="00F9251D">
              <w:rPr>
                <w:rStyle w:val="Hyperlink"/>
                <w:rFonts w:ascii="Arial" w:hAnsi="Arial" w:cs="Arial"/>
                <w:noProof/>
                <w:color w:val="auto"/>
                <w:sz w:val="22"/>
                <w:szCs w:val="22"/>
                <w:lang w:val="fr-FR"/>
              </w:rPr>
              <w:t>Introduction and Overview</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_Toc166676311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3</w:t>
            </w:r>
            <w:r w:rsidR="00F9251D" w:rsidRPr="00F9251D">
              <w:rPr>
                <w:rFonts w:ascii="Arial" w:hAnsi="Arial" w:cs="Arial"/>
                <w:noProof/>
                <w:webHidden/>
                <w:sz w:val="22"/>
                <w:szCs w:val="22"/>
              </w:rPr>
              <w:fldChar w:fldCharType="end"/>
            </w:r>
          </w:hyperlink>
        </w:p>
        <w:p w14:paraId="74ECFC5E"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12" w:history="1">
            <w:r w:rsidR="00F9251D" w:rsidRPr="00F9251D">
              <w:rPr>
                <w:rStyle w:val="Hyperlink"/>
                <w:rFonts w:ascii="Arial" w:hAnsi="Arial" w:cs="Arial"/>
                <w:noProof/>
                <w:color w:val="auto"/>
                <w:sz w:val="22"/>
                <w:szCs w:val="22"/>
              </w:rPr>
              <w:t>Problem Statement</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_Toc166676312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3</w:t>
            </w:r>
            <w:r w:rsidR="00F9251D" w:rsidRPr="00F9251D">
              <w:rPr>
                <w:rFonts w:ascii="Arial" w:hAnsi="Arial" w:cs="Arial"/>
                <w:noProof/>
                <w:webHidden/>
                <w:sz w:val="22"/>
                <w:szCs w:val="22"/>
              </w:rPr>
              <w:fldChar w:fldCharType="end"/>
            </w:r>
          </w:hyperlink>
        </w:p>
        <w:p w14:paraId="429A90BE"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13" w:history="1">
            <w:r w:rsidR="00F9251D" w:rsidRPr="00F9251D">
              <w:rPr>
                <w:rStyle w:val="Hyperlink"/>
                <w:rFonts w:ascii="Arial" w:hAnsi="Arial" w:cs="Arial"/>
                <w:noProof/>
                <w:color w:val="auto"/>
                <w:sz w:val="22"/>
                <w:szCs w:val="22"/>
              </w:rPr>
              <w:t>Project Vision and Scope</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_Toc166676313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4</w:t>
            </w:r>
            <w:r w:rsidR="00F9251D" w:rsidRPr="00F9251D">
              <w:rPr>
                <w:rFonts w:ascii="Arial" w:hAnsi="Arial" w:cs="Arial"/>
                <w:noProof/>
                <w:webHidden/>
                <w:sz w:val="22"/>
                <w:szCs w:val="22"/>
              </w:rPr>
              <w:fldChar w:fldCharType="end"/>
            </w:r>
          </w:hyperlink>
        </w:p>
        <w:p w14:paraId="3EAFA6C2"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14" w:history="1">
            <w:r w:rsidR="00F9251D" w:rsidRPr="00F9251D">
              <w:rPr>
                <w:rStyle w:val="Hyperlink"/>
                <w:rFonts w:ascii="Arial" w:hAnsi="Arial" w:cs="Arial"/>
                <w:noProof/>
                <w:color w:val="auto"/>
                <w:sz w:val="22"/>
                <w:szCs w:val="22"/>
              </w:rPr>
              <w:t>Requirements Summary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_Toc166676314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4</w:t>
            </w:r>
            <w:r w:rsidR="00F9251D" w:rsidRPr="00F9251D">
              <w:rPr>
                <w:rFonts w:ascii="Arial" w:hAnsi="Arial" w:cs="Arial"/>
                <w:noProof/>
                <w:webHidden/>
                <w:sz w:val="22"/>
                <w:szCs w:val="22"/>
              </w:rPr>
              <w:fldChar w:fldCharType="end"/>
            </w:r>
          </w:hyperlink>
        </w:p>
        <w:p w14:paraId="739D433B"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15" w:history="1">
            <w:r w:rsidR="00F9251D" w:rsidRPr="00F9251D">
              <w:rPr>
                <w:rStyle w:val="Hyperlink"/>
                <w:rFonts w:ascii="Arial" w:hAnsi="Arial" w:cs="Arial"/>
                <w:noProof/>
                <w:color w:val="auto"/>
                <w:sz w:val="22"/>
                <w:szCs w:val="22"/>
              </w:rPr>
              <w:t>Stakeholders and Their Interests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_Toc166676315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4</w:t>
            </w:r>
            <w:r w:rsidR="00F9251D" w:rsidRPr="00F9251D">
              <w:rPr>
                <w:rFonts w:ascii="Arial" w:hAnsi="Arial" w:cs="Arial"/>
                <w:noProof/>
                <w:webHidden/>
                <w:sz w:val="22"/>
                <w:szCs w:val="22"/>
              </w:rPr>
              <w:fldChar w:fldCharType="end"/>
            </w:r>
          </w:hyperlink>
        </w:p>
        <w:p w14:paraId="732917B4"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16" w:history="1">
            <w:r w:rsidR="00F9251D" w:rsidRPr="00F9251D">
              <w:rPr>
                <w:rStyle w:val="Hyperlink"/>
                <w:rFonts w:ascii="Arial" w:hAnsi="Arial" w:cs="Arial"/>
                <w:noProof/>
                <w:color w:val="auto"/>
                <w:sz w:val="22"/>
                <w:szCs w:val="22"/>
              </w:rPr>
              <w:t>Expected Costs and Benefits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_Toc166676316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5</w:t>
            </w:r>
            <w:r w:rsidR="00F9251D" w:rsidRPr="00F9251D">
              <w:rPr>
                <w:rFonts w:ascii="Arial" w:hAnsi="Arial" w:cs="Arial"/>
                <w:noProof/>
                <w:webHidden/>
                <w:sz w:val="22"/>
                <w:szCs w:val="22"/>
              </w:rPr>
              <w:fldChar w:fldCharType="end"/>
            </w:r>
          </w:hyperlink>
        </w:p>
        <w:p w14:paraId="0A7F5C8A"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17" w:history="1">
            <w:r w:rsidR="00F9251D" w:rsidRPr="00F9251D">
              <w:rPr>
                <w:rStyle w:val="Hyperlink"/>
                <w:rFonts w:ascii="Arial" w:hAnsi="Arial" w:cs="Arial"/>
                <w:noProof/>
                <w:color w:val="auto"/>
                <w:sz w:val="22"/>
                <w:szCs w:val="22"/>
              </w:rPr>
              <w:t>Constraints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_Toc166676317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5</w:t>
            </w:r>
            <w:r w:rsidR="00F9251D" w:rsidRPr="00F9251D">
              <w:rPr>
                <w:rFonts w:ascii="Arial" w:hAnsi="Arial" w:cs="Arial"/>
                <w:noProof/>
                <w:webHidden/>
                <w:sz w:val="22"/>
                <w:szCs w:val="22"/>
              </w:rPr>
              <w:fldChar w:fldCharType="end"/>
            </w:r>
          </w:hyperlink>
        </w:p>
        <w:p w14:paraId="530DCF42"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18" w:history="1">
            <w:r w:rsidR="00F9251D" w:rsidRPr="00F9251D">
              <w:rPr>
                <w:rStyle w:val="Hyperlink"/>
                <w:rFonts w:ascii="Arial" w:hAnsi="Arial" w:cs="Arial"/>
                <w:noProof/>
                <w:color w:val="auto"/>
                <w:sz w:val="22"/>
                <w:szCs w:val="22"/>
                <w:highlight w:val="darkCyan"/>
              </w:rPr>
              <w:t>Recommendation</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_Toc166676318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6</w:t>
            </w:r>
            <w:r w:rsidR="00F9251D" w:rsidRPr="00F9251D">
              <w:rPr>
                <w:rFonts w:ascii="Arial" w:hAnsi="Arial" w:cs="Arial"/>
                <w:noProof/>
                <w:webHidden/>
                <w:sz w:val="22"/>
                <w:szCs w:val="22"/>
              </w:rPr>
              <w:fldChar w:fldCharType="end"/>
            </w:r>
          </w:hyperlink>
        </w:p>
        <w:p w14:paraId="53D4E87F"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19" w:history="1">
            <w:r w:rsidR="00F9251D" w:rsidRPr="00F9251D">
              <w:rPr>
                <w:rStyle w:val="Hyperlink"/>
                <w:rFonts w:ascii="Arial" w:hAnsi="Arial" w:cs="Arial"/>
                <w:bCs/>
                <w:noProof/>
                <w:color w:val="auto"/>
                <w:sz w:val="22"/>
                <w:szCs w:val="22"/>
              </w:rPr>
              <w:t>Document Overview</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_Toc166676319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6</w:t>
            </w:r>
            <w:r w:rsidR="00F9251D" w:rsidRPr="00F9251D">
              <w:rPr>
                <w:rFonts w:ascii="Arial" w:hAnsi="Arial" w:cs="Arial"/>
                <w:noProof/>
                <w:webHidden/>
                <w:sz w:val="22"/>
                <w:szCs w:val="22"/>
              </w:rPr>
              <w:fldChar w:fldCharType="end"/>
            </w:r>
          </w:hyperlink>
        </w:p>
        <w:p w14:paraId="29E841F4" w14:textId="77777777" w:rsidR="00F9251D" w:rsidRPr="00F9251D" w:rsidRDefault="00900AF1" w:rsidP="00F9251D">
          <w:pPr>
            <w:pStyle w:val="TOC1"/>
            <w:tabs>
              <w:tab w:val="left" w:pos="660"/>
              <w:tab w:val="right" w:leader="dot" w:pos="9350"/>
            </w:tabs>
            <w:rPr>
              <w:rFonts w:ascii="Arial" w:eastAsiaTheme="minorEastAsia" w:hAnsi="Arial" w:cs="Arial"/>
              <w:noProof/>
              <w:sz w:val="22"/>
              <w:szCs w:val="22"/>
            </w:rPr>
          </w:pPr>
          <w:hyperlink w:anchor="_Toc166676320" w:history="1">
            <w:r w:rsidR="00F9251D" w:rsidRPr="00F9251D">
              <w:rPr>
                <w:rStyle w:val="Hyperlink"/>
                <w:rFonts w:ascii="Arial" w:hAnsi="Arial" w:cs="Arial"/>
                <w:noProof/>
                <w:color w:val="auto"/>
                <w:sz w:val="22"/>
                <w:szCs w:val="22"/>
              </w:rPr>
              <w:t>2.0</w:t>
            </w:r>
            <w:r w:rsidR="00F9251D" w:rsidRPr="00F9251D">
              <w:rPr>
                <w:rFonts w:ascii="Arial" w:eastAsiaTheme="minorEastAsia" w:hAnsi="Arial" w:cs="Arial"/>
                <w:noProof/>
                <w:sz w:val="22"/>
                <w:szCs w:val="22"/>
              </w:rPr>
              <w:tab/>
            </w:r>
            <w:r w:rsidR="00F9251D" w:rsidRPr="00F9251D">
              <w:rPr>
                <w:rStyle w:val="Hyperlink"/>
                <w:rFonts w:ascii="Arial" w:hAnsi="Arial" w:cs="Arial"/>
                <w:noProof/>
                <w:color w:val="auto"/>
                <w:sz w:val="22"/>
                <w:szCs w:val="22"/>
              </w:rPr>
              <w:t>System Initiation</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_Toc166676320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7</w:t>
            </w:r>
            <w:r w:rsidR="00F9251D" w:rsidRPr="00F9251D">
              <w:rPr>
                <w:rFonts w:ascii="Arial" w:hAnsi="Arial" w:cs="Arial"/>
                <w:noProof/>
                <w:webHidden/>
                <w:sz w:val="22"/>
                <w:szCs w:val="22"/>
              </w:rPr>
              <w:fldChar w:fldCharType="end"/>
            </w:r>
          </w:hyperlink>
        </w:p>
        <w:p w14:paraId="4E37041B"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21" w:history="1">
            <w:r w:rsidR="00F9251D" w:rsidRPr="00F9251D">
              <w:rPr>
                <w:rStyle w:val="Hyperlink"/>
                <w:rFonts w:ascii="Arial" w:hAnsi="Arial" w:cs="Arial"/>
                <w:noProof/>
                <w:color w:val="auto"/>
                <w:sz w:val="22"/>
                <w:szCs w:val="22"/>
              </w:rPr>
              <w:t>Project Initiation Request (PIR)</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_Toc166676321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7</w:t>
            </w:r>
            <w:r w:rsidR="00F9251D" w:rsidRPr="00F9251D">
              <w:rPr>
                <w:rFonts w:ascii="Arial" w:hAnsi="Arial" w:cs="Arial"/>
                <w:noProof/>
                <w:webHidden/>
                <w:sz w:val="22"/>
                <w:szCs w:val="22"/>
              </w:rPr>
              <w:fldChar w:fldCharType="end"/>
            </w:r>
          </w:hyperlink>
        </w:p>
        <w:p w14:paraId="2FA5712D" w14:textId="77777777" w:rsidR="00F9251D" w:rsidRPr="00F9251D" w:rsidRDefault="00900AF1" w:rsidP="00F9251D">
          <w:pPr>
            <w:pStyle w:val="TOC1"/>
            <w:tabs>
              <w:tab w:val="left" w:pos="660"/>
              <w:tab w:val="right" w:leader="dot" w:pos="9350"/>
            </w:tabs>
            <w:rPr>
              <w:rFonts w:ascii="Arial" w:eastAsiaTheme="minorEastAsia" w:hAnsi="Arial" w:cs="Arial"/>
              <w:noProof/>
              <w:sz w:val="22"/>
              <w:szCs w:val="22"/>
            </w:rPr>
          </w:pPr>
          <w:hyperlink w:anchor="_Toc166676322" w:history="1">
            <w:r w:rsidR="00F9251D" w:rsidRPr="00F9251D">
              <w:rPr>
                <w:rStyle w:val="Hyperlink"/>
                <w:rFonts w:ascii="Arial" w:hAnsi="Arial" w:cs="Arial"/>
                <w:noProof/>
                <w:color w:val="auto"/>
                <w:sz w:val="22"/>
                <w:szCs w:val="22"/>
              </w:rPr>
              <w:t xml:space="preserve">3.0 </w:t>
            </w:r>
            <w:r w:rsidR="00F9251D" w:rsidRPr="00F9251D">
              <w:rPr>
                <w:rFonts w:ascii="Arial" w:eastAsiaTheme="minorEastAsia" w:hAnsi="Arial" w:cs="Arial"/>
                <w:noProof/>
                <w:sz w:val="22"/>
                <w:szCs w:val="22"/>
              </w:rPr>
              <w:tab/>
            </w:r>
            <w:r w:rsidR="00F9251D" w:rsidRPr="00F9251D">
              <w:rPr>
                <w:rStyle w:val="Hyperlink"/>
                <w:rFonts w:ascii="Arial" w:hAnsi="Arial" w:cs="Arial"/>
                <w:noProof/>
                <w:color w:val="auto"/>
                <w:sz w:val="22"/>
                <w:szCs w:val="22"/>
              </w:rPr>
              <w:t>Feasibility Assessment</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_Toc166676322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11</w:t>
            </w:r>
            <w:r w:rsidR="00F9251D" w:rsidRPr="00F9251D">
              <w:rPr>
                <w:rFonts w:ascii="Arial" w:hAnsi="Arial" w:cs="Arial"/>
                <w:noProof/>
                <w:webHidden/>
                <w:sz w:val="22"/>
                <w:szCs w:val="22"/>
              </w:rPr>
              <w:fldChar w:fldCharType="end"/>
            </w:r>
          </w:hyperlink>
        </w:p>
        <w:p w14:paraId="78F39E5D"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23" w:history="1">
            <w:r w:rsidR="00F9251D" w:rsidRPr="00F9251D">
              <w:rPr>
                <w:rStyle w:val="Hyperlink"/>
                <w:rFonts w:ascii="Arial" w:hAnsi="Arial" w:cs="Arial"/>
                <w:noProof/>
                <w:color w:val="auto"/>
                <w:sz w:val="22"/>
                <w:szCs w:val="22"/>
              </w:rPr>
              <w:t>Introduction</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_Toc166676323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11</w:t>
            </w:r>
            <w:r w:rsidR="00F9251D" w:rsidRPr="00F9251D">
              <w:rPr>
                <w:rFonts w:ascii="Arial" w:hAnsi="Arial" w:cs="Arial"/>
                <w:noProof/>
                <w:webHidden/>
                <w:sz w:val="22"/>
                <w:szCs w:val="22"/>
              </w:rPr>
              <w:fldChar w:fldCharType="end"/>
            </w:r>
          </w:hyperlink>
        </w:p>
        <w:p w14:paraId="350F5FE1"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24" w:history="1">
            <w:r w:rsidR="00F9251D" w:rsidRPr="00F9251D">
              <w:rPr>
                <w:rStyle w:val="Hyperlink"/>
                <w:rFonts w:ascii="Arial" w:hAnsi="Arial" w:cs="Arial"/>
                <w:noProof/>
                <w:color w:val="auto"/>
                <w:sz w:val="22"/>
                <w:szCs w:val="22"/>
              </w:rPr>
              <w:t>Feasibility Analysis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_Toc166676324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11</w:t>
            </w:r>
            <w:r w:rsidR="00F9251D" w:rsidRPr="00F9251D">
              <w:rPr>
                <w:rFonts w:ascii="Arial" w:hAnsi="Arial" w:cs="Arial"/>
                <w:noProof/>
                <w:webHidden/>
                <w:sz w:val="22"/>
                <w:szCs w:val="22"/>
              </w:rPr>
              <w:fldChar w:fldCharType="end"/>
            </w:r>
          </w:hyperlink>
        </w:p>
        <w:p w14:paraId="29DE0B96"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25" w:history="1">
            <w:r w:rsidR="00F9251D" w:rsidRPr="00F9251D">
              <w:rPr>
                <w:rStyle w:val="Hyperlink"/>
                <w:rFonts w:ascii="Arial" w:hAnsi="Arial" w:cs="Arial"/>
                <w:b/>
                <w:bCs/>
                <w:noProof/>
                <w:color w:val="auto"/>
                <w:sz w:val="22"/>
                <w:szCs w:val="22"/>
              </w:rPr>
              <w:t>Technical Feasibility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_Toc166676325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11</w:t>
            </w:r>
            <w:r w:rsidR="00F9251D" w:rsidRPr="00F9251D">
              <w:rPr>
                <w:rFonts w:ascii="Arial" w:hAnsi="Arial" w:cs="Arial"/>
                <w:noProof/>
                <w:webHidden/>
                <w:sz w:val="22"/>
                <w:szCs w:val="22"/>
              </w:rPr>
              <w:fldChar w:fldCharType="end"/>
            </w:r>
          </w:hyperlink>
        </w:p>
        <w:p w14:paraId="466F52F5"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26" w:history="1">
            <w:r w:rsidR="00F9251D" w:rsidRPr="00F9251D">
              <w:rPr>
                <w:rStyle w:val="Hyperlink"/>
                <w:rFonts w:ascii="Arial" w:hAnsi="Arial" w:cs="Arial"/>
                <w:noProof/>
                <w:color w:val="auto"/>
                <w:sz w:val="22"/>
                <w:szCs w:val="22"/>
              </w:rPr>
              <w:t>This project brings some new things to learn, so it is technically feasible and has high risk.</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_Toc166676326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11</w:t>
            </w:r>
            <w:r w:rsidR="00F9251D" w:rsidRPr="00F9251D">
              <w:rPr>
                <w:rFonts w:ascii="Arial" w:hAnsi="Arial" w:cs="Arial"/>
                <w:noProof/>
                <w:webHidden/>
                <w:sz w:val="22"/>
                <w:szCs w:val="22"/>
              </w:rPr>
              <w:fldChar w:fldCharType="end"/>
            </w:r>
          </w:hyperlink>
        </w:p>
        <w:p w14:paraId="37CE5633"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27" w:history="1">
            <w:r w:rsidR="00F9251D" w:rsidRPr="00F9251D">
              <w:rPr>
                <w:rStyle w:val="Hyperlink"/>
                <w:rFonts w:ascii="Arial" w:hAnsi="Arial" w:cs="Arial"/>
                <w:b/>
                <w:bCs/>
                <w:noProof/>
                <w:color w:val="auto"/>
                <w:sz w:val="22"/>
                <w:szCs w:val="22"/>
              </w:rPr>
              <w:t>Resource Feasibility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_Toc166676327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11</w:t>
            </w:r>
            <w:r w:rsidR="00F9251D" w:rsidRPr="00F9251D">
              <w:rPr>
                <w:rFonts w:ascii="Arial" w:hAnsi="Arial" w:cs="Arial"/>
                <w:noProof/>
                <w:webHidden/>
                <w:sz w:val="22"/>
                <w:szCs w:val="22"/>
              </w:rPr>
              <w:fldChar w:fldCharType="end"/>
            </w:r>
          </w:hyperlink>
        </w:p>
        <w:p w14:paraId="01CDAA2A"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28" w:history="1">
            <w:r w:rsidR="00F9251D" w:rsidRPr="00F9251D">
              <w:rPr>
                <w:rStyle w:val="Hyperlink"/>
                <w:rFonts w:ascii="Arial" w:hAnsi="Arial" w:cs="Arial"/>
                <w:b/>
                <w:bCs/>
                <w:noProof/>
                <w:color w:val="auto"/>
                <w:sz w:val="22"/>
                <w:szCs w:val="22"/>
              </w:rPr>
              <w:t>Schedule Feasibility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_Toc166676328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11</w:t>
            </w:r>
            <w:r w:rsidR="00F9251D" w:rsidRPr="00F9251D">
              <w:rPr>
                <w:rFonts w:ascii="Arial" w:hAnsi="Arial" w:cs="Arial"/>
                <w:noProof/>
                <w:webHidden/>
                <w:sz w:val="22"/>
                <w:szCs w:val="22"/>
              </w:rPr>
              <w:fldChar w:fldCharType="end"/>
            </w:r>
          </w:hyperlink>
        </w:p>
        <w:p w14:paraId="4A05B33F"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29" w:history="1">
            <w:r w:rsidR="00F9251D" w:rsidRPr="00F9251D">
              <w:rPr>
                <w:rStyle w:val="Hyperlink"/>
                <w:rFonts w:ascii="Arial" w:hAnsi="Arial" w:cs="Arial"/>
                <w:b/>
                <w:bCs/>
                <w:noProof/>
                <w:color w:val="auto"/>
                <w:sz w:val="22"/>
                <w:szCs w:val="22"/>
              </w:rPr>
              <w:t>Organizational Feasibility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_Toc166676329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11</w:t>
            </w:r>
            <w:r w:rsidR="00F9251D" w:rsidRPr="00F9251D">
              <w:rPr>
                <w:rFonts w:ascii="Arial" w:hAnsi="Arial" w:cs="Arial"/>
                <w:noProof/>
                <w:webHidden/>
                <w:sz w:val="22"/>
                <w:szCs w:val="22"/>
              </w:rPr>
              <w:fldChar w:fldCharType="end"/>
            </w:r>
          </w:hyperlink>
        </w:p>
        <w:p w14:paraId="57BA5540"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30" w:history="1">
            <w:r w:rsidR="00F9251D" w:rsidRPr="00F9251D">
              <w:rPr>
                <w:rStyle w:val="Hyperlink"/>
                <w:rFonts w:ascii="Arial" w:hAnsi="Arial" w:cs="Arial"/>
                <w:b/>
                <w:bCs/>
                <w:noProof/>
                <w:color w:val="auto"/>
                <w:sz w:val="22"/>
                <w:szCs w:val="22"/>
              </w:rPr>
              <w:t>Legal Feasibility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_Toc166676330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12</w:t>
            </w:r>
            <w:r w:rsidR="00F9251D" w:rsidRPr="00F9251D">
              <w:rPr>
                <w:rFonts w:ascii="Arial" w:hAnsi="Arial" w:cs="Arial"/>
                <w:noProof/>
                <w:webHidden/>
                <w:sz w:val="22"/>
                <w:szCs w:val="22"/>
              </w:rPr>
              <w:fldChar w:fldCharType="end"/>
            </w:r>
          </w:hyperlink>
        </w:p>
        <w:p w14:paraId="22654F2B"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31" w:history="1">
            <w:r w:rsidR="00F9251D" w:rsidRPr="00F9251D">
              <w:rPr>
                <w:rStyle w:val="Hyperlink"/>
                <w:rFonts w:ascii="Arial" w:hAnsi="Arial" w:cs="Arial"/>
                <w:b/>
                <w:bCs/>
                <w:noProof/>
                <w:color w:val="auto"/>
                <w:sz w:val="22"/>
                <w:szCs w:val="22"/>
              </w:rPr>
              <w:t>Contractual Feasibility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_Toc166676331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12</w:t>
            </w:r>
            <w:r w:rsidR="00F9251D" w:rsidRPr="00F9251D">
              <w:rPr>
                <w:rFonts w:ascii="Arial" w:hAnsi="Arial" w:cs="Arial"/>
                <w:noProof/>
                <w:webHidden/>
                <w:sz w:val="22"/>
                <w:szCs w:val="22"/>
              </w:rPr>
              <w:fldChar w:fldCharType="end"/>
            </w:r>
          </w:hyperlink>
        </w:p>
        <w:p w14:paraId="239AF313"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32" w:history="1">
            <w:r w:rsidR="00F9251D" w:rsidRPr="00F9251D">
              <w:rPr>
                <w:rStyle w:val="Hyperlink"/>
                <w:rFonts w:ascii="Arial" w:hAnsi="Arial" w:cs="Arial"/>
                <w:noProof/>
                <w:color w:val="auto"/>
                <w:sz w:val="22"/>
                <w:szCs w:val="22"/>
              </w:rPr>
              <w:t>Additional Comments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_Toc166676332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12</w:t>
            </w:r>
            <w:r w:rsidR="00F9251D" w:rsidRPr="00F9251D">
              <w:rPr>
                <w:rFonts w:ascii="Arial" w:hAnsi="Arial" w:cs="Arial"/>
                <w:noProof/>
                <w:webHidden/>
                <w:sz w:val="22"/>
                <w:szCs w:val="22"/>
              </w:rPr>
              <w:fldChar w:fldCharType="end"/>
            </w:r>
          </w:hyperlink>
        </w:p>
        <w:p w14:paraId="0A6BDA33"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33" w:history="1">
            <w:r w:rsidR="00F9251D" w:rsidRPr="00F9251D">
              <w:rPr>
                <w:rStyle w:val="Hyperlink"/>
                <w:rFonts w:ascii="Arial" w:hAnsi="Arial" w:cs="Arial"/>
                <w:noProof/>
                <w:color w:val="auto"/>
                <w:sz w:val="22"/>
                <w:szCs w:val="22"/>
              </w:rPr>
              <w:t>Conclusion</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_Toc166676333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12</w:t>
            </w:r>
            <w:r w:rsidR="00F9251D" w:rsidRPr="00F9251D">
              <w:rPr>
                <w:rFonts w:ascii="Arial" w:hAnsi="Arial" w:cs="Arial"/>
                <w:noProof/>
                <w:webHidden/>
                <w:sz w:val="22"/>
                <w:szCs w:val="22"/>
              </w:rPr>
              <w:fldChar w:fldCharType="end"/>
            </w:r>
          </w:hyperlink>
        </w:p>
        <w:p w14:paraId="669E9624" w14:textId="77777777" w:rsidR="00F9251D" w:rsidRPr="00F9251D" w:rsidRDefault="00900AF1" w:rsidP="00F9251D">
          <w:pPr>
            <w:pStyle w:val="TOC1"/>
            <w:tabs>
              <w:tab w:val="left" w:pos="660"/>
              <w:tab w:val="right" w:leader="dot" w:pos="9350"/>
            </w:tabs>
            <w:rPr>
              <w:rFonts w:ascii="Arial" w:eastAsiaTheme="minorEastAsia" w:hAnsi="Arial" w:cs="Arial"/>
              <w:noProof/>
              <w:sz w:val="22"/>
              <w:szCs w:val="22"/>
            </w:rPr>
          </w:pPr>
          <w:hyperlink w:anchor="_Toc166676334" w:history="1">
            <w:r w:rsidR="00F9251D" w:rsidRPr="00F9251D">
              <w:rPr>
                <w:rStyle w:val="Hyperlink"/>
                <w:rFonts w:ascii="Arial" w:hAnsi="Arial" w:cs="Arial"/>
                <w:noProof/>
                <w:color w:val="auto"/>
                <w:sz w:val="22"/>
                <w:szCs w:val="22"/>
              </w:rPr>
              <w:t>4.0</w:t>
            </w:r>
            <w:r w:rsidR="00F9251D" w:rsidRPr="00F9251D">
              <w:rPr>
                <w:rFonts w:ascii="Arial" w:eastAsiaTheme="minorEastAsia" w:hAnsi="Arial" w:cs="Arial"/>
                <w:noProof/>
                <w:sz w:val="22"/>
                <w:szCs w:val="22"/>
              </w:rPr>
              <w:tab/>
            </w:r>
            <w:r w:rsidR="00F9251D" w:rsidRPr="00F9251D">
              <w:rPr>
                <w:rStyle w:val="Hyperlink"/>
                <w:rFonts w:ascii="Arial" w:hAnsi="Arial" w:cs="Arial"/>
                <w:noProof/>
                <w:color w:val="auto"/>
                <w:sz w:val="22"/>
                <w:szCs w:val="22"/>
              </w:rPr>
              <w:t>Requirements Definition</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_Toc166676334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13</w:t>
            </w:r>
            <w:r w:rsidR="00F9251D" w:rsidRPr="00F9251D">
              <w:rPr>
                <w:rFonts w:ascii="Arial" w:hAnsi="Arial" w:cs="Arial"/>
                <w:noProof/>
                <w:webHidden/>
                <w:sz w:val="22"/>
                <w:szCs w:val="22"/>
              </w:rPr>
              <w:fldChar w:fldCharType="end"/>
            </w:r>
          </w:hyperlink>
        </w:p>
        <w:p w14:paraId="6CF2C515"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35" w:history="1">
            <w:r w:rsidR="00F9251D" w:rsidRPr="00F9251D">
              <w:rPr>
                <w:rStyle w:val="Hyperlink"/>
                <w:rFonts w:ascii="Arial" w:hAnsi="Arial" w:cs="Arial"/>
                <w:noProof/>
                <w:color w:val="auto"/>
                <w:sz w:val="22"/>
                <w:szCs w:val="22"/>
              </w:rPr>
              <w:t>Introduction</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_Toc166676335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13</w:t>
            </w:r>
            <w:r w:rsidR="00F9251D" w:rsidRPr="00F9251D">
              <w:rPr>
                <w:rFonts w:ascii="Arial" w:hAnsi="Arial" w:cs="Arial"/>
                <w:noProof/>
                <w:webHidden/>
                <w:sz w:val="22"/>
                <w:szCs w:val="22"/>
              </w:rPr>
              <w:fldChar w:fldCharType="end"/>
            </w:r>
          </w:hyperlink>
        </w:p>
        <w:p w14:paraId="387FA6F2"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36" w:history="1">
            <w:r w:rsidR="00F9251D" w:rsidRPr="00F9251D">
              <w:rPr>
                <w:rStyle w:val="Hyperlink"/>
                <w:rFonts w:ascii="Arial" w:hAnsi="Arial" w:cs="Arial"/>
                <w:noProof/>
                <w:color w:val="auto"/>
                <w:sz w:val="22"/>
                <w:szCs w:val="22"/>
              </w:rPr>
              <w:t>Functional Requirements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_Toc166676336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13</w:t>
            </w:r>
            <w:r w:rsidR="00F9251D" w:rsidRPr="00F9251D">
              <w:rPr>
                <w:rFonts w:ascii="Arial" w:hAnsi="Arial" w:cs="Arial"/>
                <w:noProof/>
                <w:webHidden/>
                <w:sz w:val="22"/>
                <w:szCs w:val="22"/>
              </w:rPr>
              <w:fldChar w:fldCharType="end"/>
            </w:r>
          </w:hyperlink>
        </w:p>
        <w:p w14:paraId="1434768C"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37" w:history="1">
            <w:r w:rsidR="00F9251D" w:rsidRPr="00F9251D">
              <w:rPr>
                <w:rStyle w:val="Hyperlink"/>
                <w:rFonts w:ascii="Arial" w:hAnsi="Arial" w:cs="Arial"/>
                <w:noProof/>
                <w:color w:val="auto"/>
                <w:sz w:val="22"/>
                <w:szCs w:val="22"/>
                <w:highlight w:val="darkCyan"/>
              </w:rPr>
              <w:t>Data Requirements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_Toc166676337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14</w:t>
            </w:r>
            <w:r w:rsidR="00F9251D" w:rsidRPr="00F9251D">
              <w:rPr>
                <w:rFonts w:ascii="Arial" w:hAnsi="Arial" w:cs="Arial"/>
                <w:noProof/>
                <w:webHidden/>
                <w:sz w:val="22"/>
                <w:szCs w:val="22"/>
              </w:rPr>
              <w:fldChar w:fldCharType="end"/>
            </w:r>
          </w:hyperlink>
        </w:p>
        <w:p w14:paraId="3BB48A2A" w14:textId="77777777" w:rsidR="00F9251D" w:rsidRPr="00F9251D" w:rsidRDefault="00900AF1" w:rsidP="00F9251D">
          <w:pPr>
            <w:pStyle w:val="TOC2"/>
            <w:tabs>
              <w:tab w:val="right" w:leader="dot" w:pos="9350"/>
            </w:tabs>
            <w:rPr>
              <w:rFonts w:ascii="Arial" w:eastAsiaTheme="minorEastAsia" w:hAnsi="Arial" w:cs="Arial"/>
              <w:noProof/>
              <w:sz w:val="22"/>
              <w:szCs w:val="22"/>
            </w:rPr>
          </w:pPr>
          <w:hyperlink w:anchor="_Toc166676338" w:history="1">
            <w:r w:rsidR="00F9251D" w:rsidRPr="00F9251D">
              <w:rPr>
                <w:rStyle w:val="Hyperlink"/>
                <w:rFonts w:ascii="Arial" w:hAnsi="Arial" w:cs="Arial"/>
                <w:noProof/>
                <w:color w:val="auto"/>
                <w:sz w:val="22"/>
                <w:szCs w:val="22"/>
              </w:rPr>
              <w:t>Non-functional Requirements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_Toc166676338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14</w:t>
            </w:r>
            <w:r w:rsidR="00F9251D" w:rsidRPr="00F9251D">
              <w:rPr>
                <w:rFonts w:ascii="Arial" w:hAnsi="Arial" w:cs="Arial"/>
                <w:noProof/>
                <w:webHidden/>
                <w:sz w:val="22"/>
                <w:szCs w:val="22"/>
              </w:rPr>
              <w:fldChar w:fldCharType="end"/>
            </w:r>
          </w:hyperlink>
        </w:p>
        <w:p w14:paraId="182534AB" w14:textId="77777777" w:rsidR="00F9251D" w:rsidRPr="00F9251D" w:rsidRDefault="00900AF1" w:rsidP="00F9251D">
          <w:pPr>
            <w:pStyle w:val="TOC1"/>
            <w:tabs>
              <w:tab w:val="left" w:pos="660"/>
              <w:tab w:val="right" w:leader="dot" w:pos="9350"/>
            </w:tabs>
            <w:rPr>
              <w:rFonts w:ascii="Arial" w:eastAsiaTheme="minorEastAsia" w:hAnsi="Arial" w:cs="Arial"/>
              <w:noProof/>
              <w:sz w:val="22"/>
              <w:szCs w:val="22"/>
            </w:rPr>
          </w:pPr>
          <w:hyperlink w:anchor="_Toc166676339" w:history="1">
            <w:r w:rsidR="00F9251D" w:rsidRPr="00F9251D">
              <w:rPr>
                <w:rStyle w:val="Hyperlink"/>
                <w:rFonts w:ascii="Arial" w:hAnsi="Arial" w:cs="Arial"/>
                <w:noProof/>
                <w:color w:val="auto"/>
                <w:sz w:val="22"/>
                <w:szCs w:val="22"/>
                <w:highlight w:val="darkCyan"/>
              </w:rPr>
              <w:t xml:space="preserve">5.0 </w:t>
            </w:r>
            <w:r w:rsidR="00F9251D" w:rsidRPr="00F9251D">
              <w:rPr>
                <w:rFonts w:ascii="Arial" w:eastAsiaTheme="minorEastAsia" w:hAnsi="Arial" w:cs="Arial"/>
                <w:noProof/>
                <w:sz w:val="22"/>
                <w:szCs w:val="22"/>
              </w:rPr>
              <w:tab/>
            </w:r>
            <w:r w:rsidR="00F9251D" w:rsidRPr="00F9251D">
              <w:rPr>
                <w:rStyle w:val="Hyperlink"/>
                <w:rFonts w:ascii="Arial" w:hAnsi="Arial" w:cs="Arial"/>
                <w:noProof/>
                <w:color w:val="auto"/>
                <w:sz w:val="22"/>
                <w:szCs w:val="22"/>
                <w:highlight w:val="darkCyan"/>
              </w:rPr>
              <w:t>Requirements Model</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_Toc166676339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14</w:t>
            </w:r>
            <w:r w:rsidR="00F9251D" w:rsidRPr="00F9251D">
              <w:rPr>
                <w:rFonts w:ascii="Arial" w:hAnsi="Arial" w:cs="Arial"/>
                <w:noProof/>
                <w:webHidden/>
                <w:sz w:val="22"/>
                <w:szCs w:val="22"/>
              </w:rPr>
              <w:fldChar w:fldCharType="end"/>
            </w:r>
          </w:hyperlink>
        </w:p>
        <w:p w14:paraId="66623B91" w14:textId="77777777" w:rsidR="00F9251D" w:rsidRPr="00F9251D" w:rsidRDefault="00900AF1" w:rsidP="00F9251D">
          <w:pPr>
            <w:pStyle w:val="TOC1"/>
            <w:tabs>
              <w:tab w:val="left" w:pos="660"/>
              <w:tab w:val="right" w:leader="dot" w:pos="9350"/>
            </w:tabs>
            <w:rPr>
              <w:rFonts w:ascii="Arial" w:eastAsiaTheme="minorEastAsia" w:hAnsi="Arial" w:cs="Arial"/>
              <w:noProof/>
              <w:sz w:val="22"/>
              <w:szCs w:val="22"/>
            </w:rPr>
          </w:pPr>
          <w:hyperlink w:anchor="_Toc166676340" w:history="1">
            <w:r w:rsidR="00F9251D" w:rsidRPr="00F9251D">
              <w:rPr>
                <w:rStyle w:val="Hyperlink"/>
                <w:rFonts w:ascii="Arial" w:hAnsi="Arial" w:cs="Arial"/>
                <w:noProof/>
                <w:color w:val="auto"/>
                <w:sz w:val="22"/>
                <w:szCs w:val="22"/>
                <w:highlight w:val="darkCyan"/>
              </w:rPr>
              <w:t xml:space="preserve">6.0  </w:t>
            </w:r>
            <w:r w:rsidR="00F9251D" w:rsidRPr="00F9251D">
              <w:rPr>
                <w:rFonts w:ascii="Arial" w:eastAsiaTheme="minorEastAsia" w:hAnsi="Arial" w:cs="Arial"/>
                <w:noProof/>
                <w:sz w:val="22"/>
                <w:szCs w:val="22"/>
              </w:rPr>
              <w:tab/>
            </w:r>
            <w:r w:rsidR="00F9251D" w:rsidRPr="00F9251D">
              <w:rPr>
                <w:rStyle w:val="Hyperlink"/>
                <w:rFonts w:ascii="Arial" w:hAnsi="Arial" w:cs="Arial"/>
                <w:noProof/>
                <w:color w:val="auto"/>
                <w:sz w:val="22"/>
                <w:szCs w:val="22"/>
                <w:highlight w:val="darkCyan"/>
              </w:rPr>
              <w:t>System Evolution</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_Toc166676340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14</w:t>
            </w:r>
            <w:r w:rsidR="00F9251D" w:rsidRPr="00F9251D">
              <w:rPr>
                <w:rFonts w:ascii="Arial" w:hAnsi="Arial" w:cs="Arial"/>
                <w:noProof/>
                <w:webHidden/>
                <w:sz w:val="22"/>
                <w:szCs w:val="22"/>
              </w:rPr>
              <w:fldChar w:fldCharType="end"/>
            </w:r>
          </w:hyperlink>
        </w:p>
        <w:p w14:paraId="61941366" w14:textId="77777777" w:rsidR="00F9251D" w:rsidRPr="00F9251D" w:rsidRDefault="00900AF1" w:rsidP="00F9251D">
          <w:pPr>
            <w:pStyle w:val="TOC1"/>
            <w:tabs>
              <w:tab w:val="left" w:pos="660"/>
              <w:tab w:val="right" w:leader="dot" w:pos="9350"/>
            </w:tabs>
            <w:rPr>
              <w:rFonts w:ascii="Arial" w:eastAsiaTheme="minorEastAsia" w:hAnsi="Arial" w:cs="Arial"/>
              <w:noProof/>
              <w:sz w:val="22"/>
              <w:szCs w:val="22"/>
            </w:rPr>
          </w:pPr>
          <w:hyperlink w:anchor="_Toc166676341" w:history="1">
            <w:r w:rsidR="00F9251D" w:rsidRPr="00F9251D">
              <w:rPr>
                <w:rStyle w:val="Hyperlink"/>
                <w:rFonts w:ascii="Arial" w:hAnsi="Arial" w:cs="Arial"/>
                <w:noProof/>
                <w:color w:val="auto"/>
                <w:sz w:val="22"/>
                <w:szCs w:val="22"/>
                <w:highlight w:val="darkCyan"/>
              </w:rPr>
              <w:t xml:space="preserve">7.0 </w:t>
            </w:r>
            <w:r w:rsidR="00F9251D" w:rsidRPr="00F9251D">
              <w:rPr>
                <w:rFonts w:ascii="Arial" w:eastAsiaTheme="minorEastAsia" w:hAnsi="Arial" w:cs="Arial"/>
                <w:noProof/>
                <w:sz w:val="22"/>
                <w:szCs w:val="22"/>
              </w:rPr>
              <w:tab/>
            </w:r>
            <w:r w:rsidR="00F9251D" w:rsidRPr="00F9251D">
              <w:rPr>
                <w:rStyle w:val="Hyperlink"/>
                <w:rFonts w:ascii="Arial" w:hAnsi="Arial" w:cs="Arial"/>
                <w:noProof/>
                <w:color w:val="auto"/>
                <w:sz w:val="22"/>
                <w:szCs w:val="22"/>
                <w:highlight w:val="darkCyan"/>
              </w:rPr>
              <w:t>Conclusions and Recommendations</w:t>
            </w:r>
            <w:r w:rsidR="00F9251D" w:rsidRPr="00F9251D">
              <w:rPr>
                <w:rStyle w:val="Hyperlink"/>
                <w:rFonts w:ascii="Arial" w:hAnsi="Arial" w:cs="Arial"/>
                <w:bCs/>
                <w:noProof/>
                <w:color w:val="auto"/>
                <w:sz w:val="22"/>
                <w:szCs w:val="22"/>
              </w:rPr>
              <w:t>.</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_Toc166676341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14</w:t>
            </w:r>
            <w:r w:rsidR="00F9251D" w:rsidRPr="00F9251D">
              <w:rPr>
                <w:rFonts w:ascii="Arial" w:hAnsi="Arial" w:cs="Arial"/>
                <w:noProof/>
                <w:webHidden/>
                <w:sz w:val="22"/>
                <w:szCs w:val="22"/>
              </w:rPr>
              <w:fldChar w:fldCharType="end"/>
            </w:r>
          </w:hyperlink>
        </w:p>
        <w:p w14:paraId="08B91536" w14:textId="77777777" w:rsidR="00F9251D" w:rsidRPr="00F9251D" w:rsidRDefault="00900AF1" w:rsidP="00F9251D">
          <w:pPr>
            <w:pStyle w:val="TOC1"/>
            <w:tabs>
              <w:tab w:val="right" w:leader="dot" w:pos="9350"/>
            </w:tabs>
            <w:rPr>
              <w:rFonts w:ascii="Arial" w:eastAsiaTheme="minorEastAsia" w:hAnsi="Arial" w:cs="Arial"/>
              <w:noProof/>
              <w:sz w:val="22"/>
              <w:szCs w:val="22"/>
            </w:rPr>
          </w:pPr>
          <w:hyperlink w:anchor="_Toc166676342" w:history="1">
            <w:r w:rsidR="00F9251D" w:rsidRPr="00F9251D">
              <w:rPr>
                <w:rStyle w:val="Hyperlink"/>
                <w:rFonts w:ascii="Arial" w:hAnsi="Arial" w:cs="Arial"/>
                <w:b/>
                <w:noProof/>
                <w:color w:val="auto"/>
                <w:sz w:val="22"/>
                <w:szCs w:val="22"/>
              </w:rPr>
              <w:t>Appendices</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_Toc166676342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14</w:t>
            </w:r>
            <w:r w:rsidR="00F9251D" w:rsidRPr="00F9251D">
              <w:rPr>
                <w:rFonts w:ascii="Arial" w:hAnsi="Arial" w:cs="Arial"/>
                <w:noProof/>
                <w:webHidden/>
                <w:sz w:val="22"/>
                <w:szCs w:val="22"/>
              </w:rPr>
              <w:fldChar w:fldCharType="end"/>
            </w:r>
          </w:hyperlink>
        </w:p>
        <w:p w14:paraId="3F6F7456" w14:textId="77777777" w:rsidR="00F9251D" w:rsidRPr="00F9251D" w:rsidRDefault="00900AF1" w:rsidP="00F9251D">
          <w:pPr>
            <w:pStyle w:val="TOC1"/>
            <w:tabs>
              <w:tab w:val="right" w:leader="dot" w:pos="9350"/>
            </w:tabs>
            <w:rPr>
              <w:rFonts w:ascii="Arial" w:eastAsiaTheme="minorEastAsia" w:hAnsi="Arial" w:cs="Arial"/>
              <w:noProof/>
              <w:sz w:val="22"/>
              <w:szCs w:val="22"/>
            </w:rPr>
          </w:pPr>
          <w:hyperlink w:anchor="_Toc166676343" w:history="1">
            <w:r w:rsidR="00F9251D" w:rsidRPr="00F9251D">
              <w:rPr>
                <w:rStyle w:val="Hyperlink"/>
                <w:rFonts w:ascii="Arial" w:hAnsi="Arial" w:cs="Arial"/>
                <w:b/>
                <w:noProof/>
                <w:color w:val="auto"/>
                <w:sz w:val="22"/>
                <w:szCs w:val="22"/>
              </w:rPr>
              <w:t>Glossary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_Toc166676343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15</w:t>
            </w:r>
            <w:r w:rsidR="00F9251D" w:rsidRPr="00F9251D">
              <w:rPr>
                <w:rFonts w:ascii="Arial" w:hAnsi="Arial" w:cs="Arial"/>
                <w:noProof/>
                <w:webHidden/>
                <w:sz w:val="22"/>
                <w:szCs w:val="22"/>
              </w:rPr>
              <w:fldChar w:fldCharType="end"/>
            </w:r>
          </w:hyperlink>
        </w:p>
        <w:p w14:paraId="31CED82A" w14:textId="77777777" w:rsidR="00F9251D" w:rsidRPr="00F9251D" w:rsidRDefault="00900AF1" w:rsidP="00F9251D">
          <w:pPr>
            <w:pStyle w:val="TOC1"/>
            <w:tabs>
              <w:tab w:val="right" w:leader="dot" w:pos="9350"/>
            </w:tabs>
            <w:rPr>
              <w:rFonts w:ascii="Arial" w:eastAsiaTheme="minorEastAsia" w:hAnsi="Arial" w:cs="Arial"/>
              <w:noProof/>
              <w:sz w:val="22"/>
              <w:szCs w:val="22"/>
            </w:rPr>
          </w:pPr>
          <w:hyperlink w:anchor="_Toc166676344" w:history="1">
            <w:r w:rsidR="00F9251D" w:rsidRPr="00F9251D">
              <w:rPr>
                <w:rStyle w:val="Hyperlink"/>
                <w:rFonts w:ascii="Arial" w:hAnsi="Arial" w:cs="Arial"/>
                <w:b/>
                <w:noProof/>
                <w:color w:val="auto"/>
                <w:sz w:val="22"/>
                <w:szCs w:val="22"/>
              </w:rPr>
              <w:t>Bibliography</w:t>
            </w:r>
            <w:r w:rsidR="00F9251D" w:rsidRPr="00F9251D">
              <w:rPr>
                <w:rFonts w:ascii="Arial" w:hAnsi="Arial" w:cs="Arial"/>
                <w:noProof/>
                <w:webHidden/>
                <w:sz w:val="22"/>
                <w:szCs w:val="22"/>
              </w:rPr>
              <w:tab/>
            </w:r>
            <w:r w:rsidR="00F9251D" w:rsidRPr="00F9251D">
              <w:rPr>
                <w:rFonts w:ascii="Arial" w:hAnsi="Arial" w:cs="Arial"/>
                <w:noProof/>
                <w:webHidden/>
                <w:sz w:val="22"/>
                <w:szCs w:val="22"/>
              </w:rPr>
              <w:fldChar w:fldCharType="begin"/>
            </w:r>
            <w:r w:rsidR="00F9251D" w:rsidRPr="00F9251D">
              <w:rPr>
                <w:rFonts w:ascii="Arial" w:hAnsi="Arial" w:cs="Arial"/>
                <w:noProof/>
                <w:webHidden/>
                <w:sz w:val="22"/>
                <w:szCs w:val="22"/>
              </w:rPr>
              <w:instrText xml:space="preserve"> PAGEREF _Toc166676344 \h </w:instrText>
            </w:r>
            <w:r w:rsidR="00F9251D" w:rsidRPr="00F9251D">
              <w:rPr>
                <w:rFonts w:ascii="Arial" w:hAnsi="Arial" w:cs="Arial"/>
                <w:noProof/>
                <w:webHidden/>
                <w:sz w:val="22"/>
                <w:szCs w:val="22"/>
              </w:rPr>
            </w:r>
            <w:r w:rsidR="00F9251D" w:rsidRPr="00F9251D">
              <w:rPr>
                <w:rFonts w:ascii="Arial" w:hAnsi="Arial" w:cs="Arial"/>
                <w:noProof/>
                <w:webHidden/>
                <w:sz w:val="22"/>
                <w:szCs w:val="22"/>
              </w:rPr>
              <w:fldChar w:fldCharType="separate"/>
            </w:r>
            <w:r w:rsidR="00F9251D" w:rsidRPr="00F9251D">
              <w:rPr>
                <w:rFonts w:ascii="Arial" w:hAnsi="Arial" w:cs="Arial"/>
                <w:noProof/>
                <w:webHidden/>
                <w:sz w:val="22"/>
                <w:szCs w:val="22"/>
              </w:rPr>
              <w:t>15</w:t>
            </w:r>
            <w:r w:rsidR="00F9251D" w:rsidRPr="00F9251D">
              <w:rPr>
                <w:rFonts w:ascii="Arial" w:hAnsi="Arial" w:cs="Arial"/>
                <w:noProof/>
                <w:webHidden/>
                <w:sz w:val="22"/>
                <w:szCs w:val="22"/>
              </w:rPr>
              <w:fldChar w:fldCharType="end"/>
            </w:r>
          </w:hyperlink>
        </w:p>
        <w:p w14:paraId="6747A3B0" w14:textId="77777777" w:rsidR="00F9251D" w:rsidRPr="00CF3E51" w:rsidRDefault="00F9251D" w:rsidP="00F9251D">
          <w:pPr>
            <w:rPr>
              <w:rFonts w:ascii="Arial" w:hAnsi="Arial" w:cs="Arial"/>
              <w:sz w:val="22"/>
              <w:szCs w:val="22"/>
            </w:rPr>
          </w:pPr>
          <w:r w:rsidRPr="00F9251D">
            <w:rPr>
              <w:rFonts w:ascii="Arial" w:hAnsi="Arial" w:cs="Arial"/>
              <w:b/>
              <w:bCs/>
              <w:noProof/>
              <w:sz w:val="22"/>
              <w:szCs w:val="22"/>
            </w:rPr>
            <w:fldChar w:fldCharType="end"/>
          </w:r>
        </w:p>
      </w:sdtContent>
    </w:sdt>
    <w:p w14:paraId="425F8E60" w14:textId="0005EE6D" w:rsidR="00F9251D" w:rsidRDefault="00F9251D" w:rsidP="00F9251D">
      <w:pPr>
        <w:pStyle w:val="BodyText"/>
        <w:tabs>
          <w:tab w:val="num" w:pos="540"/>
        </w:tabs>
        <w:ind w:left="1080" w:hanging="540"/>
        <w:rPr>
          <w:rFonts w:ascii="Arial" w:hAnsi="Arial" w:cs="Arial"/>
          <w:b w:val="0"/>
          <w:sz w:val="22"/>
          <w:szCs w:val="22"/>
        </w:rPr>
      </w:pPr>
    </w:p>
    <w:p w14:paraId="7E988032" w14:textId="3B7AEBA3" w:rsidR="00B51F1A" w:rsidRDefault="00B51F1A" w:rsidP="00F9251D">
      <w:pPr>
        <w:pStyle w:val="BodyText"/>
        <w:tabs>
          <w:tab w:val="num" w:pos="540"/>
        </w:tabs>
        <w:ind w:left="1080" w:hanging="540"/>
        <w:rPr>
          <w:rFonts w:ascii="Arial" w:hAnsi="Arial" w:cs="Arial"/>
          <w:b w:val="0"/>
          <w:sz w:val="22"/>
          <w:szCs w:val="22"/>
        </w:rPr>
      </w:pPr>
    </w:p>
    <w:p w14:paraId="75AE9C03" w14:textId="46A40A16" w:rsidR="00B51F1A" w:rsidRDefault="00B51F1A" w:rsidP="00F9251D">
      <w:pPr>
        <w:pStyle w:val="BodyText"/>
        <w:tabs>
          <w:tab w:val="num" w:pos="540"/>
        </w:tabs>
        <w:ind w:left="1080" w:hanging="540"/>
        <w:rPr>
          <w:rFonts w:ascii="Arial" w:hAnsi="Arial" w:cs="Arial"/>
          <w:b w:val="0"/>
          <w:sz w:val="22"/>
          <w:szCs w:val="22"/>
        </w:rPr>
      </w:pPr>
    </w:p>
    <w:p w14:paraId="1E23D685" w14:textId="5FE96EB4" w:rsidR="00B51F1A" w:rsidRDefault="00B51F1A" w:rsidP="00F9251D">
      <w:pPr>
        <w:pStyle w:val="BodyText"/>
        <w:tabs>
          <w:tab w:val="num" w:pos="540"/>
        </w:tabs>
        <w:ind w:left="1080" w:hanging="540"/>
        <w:rPr>
          <w:rFonts w:ascii="Arial" w:hAnsi="Arial" w:cs="Arial"/>
          <w:b w:val="0"/>
          <w:sz w:val="22"/>
          <w:szCs w:val="22"/>
        </w:rPr>
      </w:pPr>
    </w:p>
    <w:p w14:paraId="1948C6AF" w14:textId="17FAF281" w:rsidR="00B51F1A" w:rsidRDefault="00B51F1A" w:rsidP="00F9251D">
      <w:pPr>
        <w:pStyle w:val="BodyText"/>
        <w:tabs>
          <w:tab w:val="num" w:pos="540"/>
        </w:tabs>
        <w:ind w:left="1080" w:hanging="540"/>
        <w:rPr>
          <w:rFonts w:ascii="Arial" w:hAnsi="Arial" w:cs="Arial"/>
          <w:b w:val="0"/>
          <w:sz w:val="22"/>
          <w:szCs w:val="22"/>
        </w:rPr>
      </w:pPr>
    </w:p>
    <w:p w14:paraId="11360AEB" w14:textId="614D9ADB" w:rsidR="00B51F1A" w:rsidRDefault="00B51F1A" w:rsidP="00F9251D">
      <w:pPr>
        <w:pStyle w:val="BodyText"/>
        <w:tabs>
          <w:tab w:val="num" w:pos="540"/>
        </w:tabs>
        <w:ind w:left="1080" w:hanging="540"/>
        <w:rPr>
          <w:rFonts w:ascii="Arial" w:hAnsi="Arial" w:cs="Arial"/>
          <w:b w:val="0"/>
          <w:sz w:val="22"/>
          <w:szCs w:val="22"/>
        </w:rPr>
      </w:pPr>
    </w:p>
    <w:p w14:paraId="793ABA51" w14:textId="77777777" w:rsidR="00B51F1A" w:rsidRPr="00CF3E51" w:rsidRDefault="00B51F1A" w:rsidP="00F9251D">
      <w:pPr>
        <w:pStyle w:val="BodyText"/>
        <w:tabs>
          <w:tab w:val="num" w:pos="540"/>
        </w:tabs>
        <w:ind w:left="1080" w:hanging="540"/>
        <w:rPr>
          <w:rFonts w:ascii="Arial" w:hAnsi="Arial" w:cs="Arial"/>
          <w:b w:val="0"/>
          <w:sz w:val="22"/>
          <w:szCs w:val="22"/>
        </w:rPr>
      </w:pPr>
    </w:p>
    <w:p w14:paraId="66E5C0E1" w14:textId="77777777" w:rsidR="00F9251D" w:rsidRPr="00CF3E51" w:rsidRDefault="00F9251D" w:rsidP="00F9251D">
      <w:pPr>
        <w:pStyle w:val="BodyText"/>
        <w:tabs>
          <w:tab w:val="num" w:pos="540"/>
        </w:tabs>
        <w:rPr>
          <w:rFonts w:ascii="Arial" w:hAnsi="Arial" w:cs="Arial"/>
          <w:b w:val="0"/>
          <w:sz w:val="22"/>
          <w:szCs w:val="22"/>
        </w:rPr>
      </w:pPr>
    </w:p>
    <w:p w14:paraId="172566EF" w14:textId="77777777" w:rsidR="00F9251D" w:rsidRPr="00CF3E51" w:rsidRDefault="00F9251D" w:rsidP="00F9251D">
      <w:pPr>
        <w:pStyle w:val="BodyText"/>
        <w:tabs>
          <w:tab w:val="num" w:pos="540"/>
        </w:tabs>
        <w:rPr>
          <w:rFonts w:ascii="Arial" w:hAnsi="Arial" w:cs="Arial"/>
          <w:b w:val="0"/>
          <w:sz w:val="22"/>
          <w:szCs w:val="22"/>
        </w:rPr>
      </w:pPr>
    </w:p>
    <w:p w14:paraId="10EAA795" w14:textId="77777777" w:rsidR="00F9251D" w:rsidRPr="00CF3E51" w:rsidRDefault="00F9251D" w:rsidP="00F9251D">
      <w:pPr>
        <w:pStyle w:val="BodyText"/>
        <w:tabs>
          <w:tab w:val="num" w:pos="540"/>
        </w:tabs>
        <w:rPr>
          <w:rFonts w:ascii="Arial" w:hAnsi="Arial" w:cs="Arial"/>
          <w:b w:val="0"/>
          <w:sz w:val="22"/>
          <w:szCs w:val="22"/>
        </w:rPr>
      </w:pPr>
    </w:p>
    <w:p w14:paraId="152BC0EB" w14:textId="77777777" w:rsidR="00F9251D" w:rsidRPr="00CF3E51" w:rsidRDefault="00F9251D" w:rsidP="00F9251D">
      <w:pPr>
        <w:pStyle w:val="BodyText"/>
        <w:tabs>
          <w:tab w:val="num" w:pos="540"/>
        </w:tabs>
        <w:rPr>
          <w:rFonts w:ascii="Arial" w:hAnsi="Arial" w:cs="Arial"/>
          <w:b w:val="0"/>
          <w:sz w:val="22"/>
          <w:szCs w:val="22"/>
        </w:rPr>
      </w:pPr>
    </w:p>
    <w:p w14:paraId="4A94BD47" w14:textId="1D0FAA72" w:rsidR="00F9251D" w:rsidRDefault="00F9251D" w:rsidP="00F9251D">
      <w:pPr>
        <w:pStyle w:val="BodyText"/>
        <w:tabs>
          <w:tab w:val="num" w:pos="540"/>
        </w:tabs>
        <w:rPr>
          <w:rFonts w:ascii="Arial" w:hAnsi="Arial" w:cs="Arial"/>
          <w:b w:val="0"/>
          <w:sz w:val="22"/>
          <w:szCs w:val="22"/>
        </w:rPr>
      </w:pPr>
    </w:p>
    <w:p w14:paraId="7D0A9839" w14:textId="77777777" w:rsidR="00B51F1A" w:rsidRPr="00CF3E51" w:rsidRDefault="00B51F1A" w:rsidP="00F9251D">
      <w:pPr>
        <w:pStyle w:val="BodyText"/>
        <w:tabs>
          <w:tab w:val="num" w:pos="540"/>
        </w:tabs>
        <w:rPr>
          <w:rFonts w:ascii="Arial" w:hAnsi="Arial" w:cs="Arial"/>
          <w:b w:val="0"/>
          <w:sz w:val="22"/>
          <w:szCs w:val="22"/>
        </w:rPr>
      </w:pPr>
    </w:p>
    <w:p w14:paraId="472E38B1" w14:textId="77777777" w:rsidR="00F9251D" w:rsidRPr="00F9251D" w:rsidRDefault="00F9251D" w:rsidP="00F9251D">
      <w:pPr>
        <w:pStyle w:val="BodyText"/>
        <w:tabs>
          <w:tab w:val="num" w:pos="540"/>
        </w:tabs>
        <w:ind w:left="540" w:hanging="540"/>
        <w:rPr>
          <w:rFonts w:ascii="Arial" w:hAnsi="Arial" w:cs="Arial"/>
          <w:bCs/>
          <w:sz w:val="22"/>
          <w:szCs w:val="22"/>
          <w:highlight w:val="darkCyan"/>
        </w:rPr>
      </w:pPr>
    </w:p>
    <w:p w14:paraId="5341A75B" w14:textId="77777777" w:rsidR="00F9251D" w:rsidRPr="00CF3E51" w:rsidRDefault="00F9251D" w:rsidP="00F9251D">
      <w:pPr>
        <w:pStyle w:val="BodyText"/>
        <w:keepNext/>
        <w:tabs>
          <w:tab w:val="num" w:pos="540"/>
        </w:tabs>
        <w:ind w:left="547" w:hanging="547"/>
        <w:outlineLvl w:val="0"/>
        <w:rPr>
          <w:rFonts w:ascii="Arial" w:hAnsi="Arial" w:cs="Arial"/>
          <w:sz w:val="22"/>
          <w:szCs w:val="22"/>
          <w:lang w:val="fr-FR"/>
        </w:rPr>
      </w:pPr>
      <w:r w:rsidRPr="00F9251D">
        <w:rPr>
          <w:rFonts w:ascii="Arial" w:hAnsi="Arial" w:cs="Arial"/>
          <w:bCs/>
          <w:sz w:val="22"/>
          <w:szCs w:val="22"/>
          <w:highlight w:val="darkCyan"/>
        </w:rPr>
        <w:lastRenderedPageBreak/>
        <w:t>Executive Summary</w:t>
      </w:r>
      <w:r w:rsidRPr="00CF3E51">
        <w:rPr>
          <w:rFonts w:ascii="Arial" w:hAnsi="Arial" w:cs="Arial"/>
          <w:sz w:val="22"/>
          <w:szCs w:val="22"/>
          <w:lang w:val="fr-FR"/>
        </w:rPr>
        <w:t xml:space="preserve"> </w:t>
      </w:r>
    </w:p>
    <w:p w14:paraId="0C25B14E" w14:textId="77777777" w:rsidR="00B51F1A" w:rsidRDefault="00B51F1A" w:rsidP="00B51F1A">
      <w:pPr>
        <w:pStyle w:val="BodyText"/>
        <w:tabs>
          <w:tab w:val="num" w:pos="540"/>
        </w:tabs>
        <w:ind w:left="540" w:hanging="540"/>
        <w:rPr>
          <w:rFonts w:ascii="Arial" w:hAnsi="Arial" w:cs="Arial"/>
          <w:b w:val="0"/>
          <w:sz w:val="22"/>
          <w:szCs w:val="22"/>
        </w:rPr>
      </w:pPr>
      <w:r>
        <w:rPr>
          <w:rFonts w:ascii="Arial" w:hAnsi="Arial" w:cs="Arial"/>
          <w:b w:val="0"/>
          <w:sz w:val="22"/>
          <w:szCs w:val="22"/>
        </w:rPr>
        <w:t>This project is an application for IOS and will revolutionize the digital wallet called The Supreme Card. This app makes choosing which credit card to use more accessible, resulting in more cashback per transaction. People who sign up for this app will receive rewards. The app is a simple-to-use app anyone can use. The benefits of this app will be more than paying for the cost of using it. With a secure database and 24/7 support, users will never have an unpleasant experience using this app.</w:t>
      </w:r>
    </w:p>
    <w:p w14:paraId="33D5AD6F" w14:textId="77777777" w:rsidR="00F9251D" w:rsidRPr="00CF3E51" w:rsidRDefault="00F9251D" w:rsidP="00F9251D">
      <w:pPr>
        <w:rPr>
          <w:rFonts w:ascii="Arial" w:hAnsi="Arial" w:cs="Arial"/>
          <w:sz w:val="22"/>
          <w:szCs w:val="22"/>
        </w:rPr>
      </w:pPr>
    </w:p>
    <w:p w14:paraId="276B534B" w14:textId="77777777" w:rsidR="00F9251D" w:rsidRPr="00CF3E51" w:rsidRDefault="00F9251D" w:rsidP="00F9251D">
      <w:pPr>
        <w:pStyle w:val="BodyText"/>
        <w:keepNext/>
        <w:numPr>
          <w:ilvl w:val="0"/>
          <w:numId w:val="9"/>
        </w:numPr>
        <w:tabs>
          <w:tab w:val="left" w:pos="540"/>
        </w:tabs>
        <w:outlineLvl w:val="0"/>
        <w:rPr>
          <w:rFonts w:ascii="Arial" w:hAnsi="Arial" w:cs="Arial"/>
          <w:sz w:val="22"/>
          <w:szCs w:val="22"/>
          <w:lang w:val="fr-FR"/>
        </w:rPr>
      </w:pPr>
      <w:r w:rsidRPr="00CF3E51">
        <w:rPr>
          <w:rFonts w:ascii="Arial" w:hAnsi="Arial" w:cs="Arial"/>
          <w:sz w:val="22"/>
          <w:szCs w:val="22"/>
          <w:u w:val="single"/>
          <w:lang w:val="fr-FR"/>
        </w:rPr>
        <w:t>Introduction and Overview</w:t>
      </w:r>
      <w:r w:rsidRPr="00CF3E51">
        <w:rPr>
          <w:rFonts w:ascii="Arial" w:hAnsi="Arial" w:cs="Arial"/>
          <w:sz w:val="22"/>
          <w:szCs w:val="22"/>
          <w:lang w:val="fr-FR"/>
        </w:rPr>
        <w:t xml:space="preserve"> </w:t>
      </w:r>
    </w:p>
    <w:p w14:paraId="5B672129" w14:textId="77777777" w:rsidR="00F9251D" w:rsidRPr="00CF3E51" w:rsidRDefault="00F9251D" w:rsidP="00F9251D">
      <w:pPr>
        <w:pStyle w:val="BodyText"/>
        <w:keepNext/>
        <w:tabs>
          <w:tab w:val="left" w:pos="540"/>
        </w:tabs>
        <w:ind w:left="540"/>
        <w:outlineLvl w:val="0"/>
        <w:rPr>
          <w:rFonts w:ascii="Arial" w:hAnsi="Arial" w:cs="Arial"/>
          <w:bCs/>
          <w:sz w:val="22"/>
          <w:szCs w:val="22"/>
        </w:rPr>
      </w:pPr>
    </w:p>
    <w:p w14:paraId="1E701596" w14:textId="77777777" w:rsidR="00F9251D" w:rsidRPr="00CF3E51" w:rsidRDefault="00F9251D" w:rsidP="00F9251D">
      <w:pPr>
        <w:pStyle w:val="Heading2"/>
        <w:ind w:left="907"/>
        <w:rPr>
          <w:rFonts w:ascii="Arial" w:hAnsi="Arial" w:cs="Arial"/>
          <w:sz w:val="22"/>
          <w:szCs w:val="22"/>
        </w:rPr>
      </w:pPr>
      <w:r w:rsidRPr="00CF3E51">
        <w:rPr>
          <w:rFonts w:ascii="Arial" w:hAnsi="Arial" w:cs="Arial"/>
          <w:sz w:val="22"/>
          <w:szCs w:val="22"/>
          <w:u w:val="single"/>
        </w:rPr>
        <w:t>Problem Statement</w:t>
      </w:r>
      <w:r w:rsidRPr="00CF3E51">
        <w:rPr>
          <w:rFonts w:ascii="Arial" w:hAnsi="Arial" w:cs="Arial"/>
          <w:sz w:val="22"/>
          <w:szCs w:val="22"/>
        </w:rPr>
        <w:tab/>
      </w:r>
    </w:p>
    <w:p w14:paraId="4CF8E05A" w14:textId="77777777" w:rsidR="00F9251D" w:rsidRPr="00CF3E51" w:rsidRDefault="00F9251D" w:rsidP="00F9251D">
      <w:pPr>
        <w:ind w:left="900" w:hanging="360"/>
        <w:rPr>
          <w:rFonts w:ascii="Arial" w:hAnsi="Arial" w:cs="Arial"/>
          <w:sz w:val="22"/>
          <w:szCs w:val="22"/>
        </w:rPr>
      </w:pPr>
      <w:r w:rsidRPr="00CF3E51">
        <w:rPr>
          <w:rFonts w:ascii="Arial" w:hAnsi="Arial" w:cs="Arial"/>
          <w:sz w:val="22"/>
          <w:szCs w:val="22"/>
        </w:rPr>
        <w:t xml:space="preserve">According to </w:t>
      </w:r>
      <w:r w:rsidRPr="00CF3E51">
        <w:rPr>
          <w:rFonts w:ascii="Arial" w:hAnsi="Arial" w:cs="Arial"/>
          <w:i/>
          <w:iCs/>
          <w:sz w:val="22"/>
          <w:szCs w:val="22"/>
        </w:rPr>
        <w:t>Forbes</w:t>
      </w:r>
      <w:r w:rsidRPr="00CF3E51">
        <w:rPr>
          <w:rFonts w:ascii="Arial" w:hAnsi="Arial" w:cs="Arial"/>
          <w:sz w:val="22"/>
          <w:szCs w:val="22"/>
        </w:rPr>
        <w:t xml:space="preserve">, "Roughly 191 million American adults have at least one credit card account [and] half of all Americans have at least two cards" (Forbes). With so many people owning a credit card or two, we should expect them to know how to redeem and use their rewards, right? According to a survey of about 1,300 U.S. credit cardholders, "Nearly 70% of rewards credit cardholders are sitting on unused cash back, points or miles" (LendingTree). With The Supreme Card, users won't have to choose which card they use when purchasing. The Supreme Card will automatically know and use their preferences or the card that will provide the most cashback on the purchase. It will also allow users to learn how to redeem their cashback and how much they get. </w:t>
      </w:r>
    </w:p>
    <w:p w14:paraId="02C3B3C4" w14:textId="77777777" w:rsidR="00F9251D" w:rsidRPr="00CF3E51" w:rsidRDefault="00F9251D" w:rsidP="00F9251D">
      <w:pPr>
        <w:ind w:left="900" w:hanging="360"/>
        <w:rPr>
          <w:rFonts w:ascii="Arial" w:hAnsi="Arial" w:cs="Arial"/>
          <w:sz w:val="22"/>
          <w:szCs w:val="22"/>
        </w:rPr>
      </w:pPr>
      <w:r w:rsidRPr="00CF3E51">
        <w:rPr>
          <w:rFonts w:ascii="Arial" w:hAnsi="Arial" w:cs="Arial"/>
          <w:sz w:val="22"/>
          <w:szCs w:val="22"/>
        </w:rPr>
        <w:t xml:space="preserve">The Supreme Card will work with banks to provide more cashback to users who use The Supreme Card. The banks will want to work with us because people want to save the most money possible, so they will open credit cards with different banks to maximize cashback. By partnering with The Supreme Card, banks will have many more customers using their credit cards. Banks will get advertising through our app, which will pull in more users to that bank because they know they will save money with it. Users will use The Supreme Card because it will be convenient for them, and they will start saving a lot of money. Redeeming cashback is daunting for some people, but with The Supreme Card, it will all be in one place, and it will be easy to understand each credit card's benefits. </w:t>
      </w:r>
    </w:p>
    <w:p w14:paraId="28D41C3A" w14:textId="77777777" w:rsidR="00F9251D" w:rsidRPr="00CF3E51" w:rsidRDefault="00F9251D" w:rsidP="00F9251D">
      <w:pPr>
        <w:ind w:left="900" w:hanging="360"/>
        <w:rPr>
          <w:rFonts w:ascii="Arial" w:hAnsi="Arial" w:cs="Arial"/>
          <w:sz w:val="22"/>
          <w:szCs w:val="22"/>
        </w:rPr>
      </w:pPr>
    </w:p>
    <w:p w14:paraId="6C4BB57C" w14:textId="77777777" w:rsidR="00F9251D" w:rsidRPr="00CF3E51" w:rsidRDefault="00F9251D" w:rsidP="00F9251D">
      <w:pPr>
        <w:pStyle w:val="Heading2"/>
        <w:ind w:left="907"/>
        <w:rPr>
          <w:rFonts w:ascii="Arial" w:hAnsi="Arial" w:cs="Arial"/>
          <w:sz w:val="22"/>
          <w:szCs w:val="22"/>
          <w:u w:val="single"/>
        </w:rPr>
      </w:pPr>
      <w:r w:rsidRPr="00CF3E51">
        <w:rPr>
          <w:rFonts w:ascii="Arial" w:hAnsi="Arial" w:cs="Arial"/>
          <w:sz w:val="22"/>
          <w:szCs w:val="22"/>
          <w:u w:val="single"/>
        </w:rPr>
        <w:t>Project Vision and Scope</w:t>
      </w:r>
      <w:r w:rsidRPr="00CF3E51">
        <w:rPr>
          <w:rFonts w:ascii="Arial" w:hAnsi="Arial" w:cs="Arial"/>
          <w:sz w:val="22"/>
          <w:szCs w:val="22"/>
        </w:rPr>
        <w:tab/>
      </w:r>
    </w:p>
    <w:p w14:paraId="2F7E53C7" w14:textId="77777777" w:rsidR="00F9251D" w:rsidRPr="00CF3E51" w:rsidRDefault="00F9251D" w:rsidP="00F9251D">
      <w:pPr>
        <w:tabs>
          <w:tab w:val="left" w:pos="3150"/>
        </w:tabs>
        <w:ind w:left="907" w:hanging="360"/>
        <w:rPr>
          <w:rFonts w:ascii="Arial" w:hAnsi="Arial" w:cs="Arial"/>
          <w:bCs/>
          <w:sz w:val="22"/>
          <w:szCs w:val="22"/>
        </w:rPr>
      </w:pPr>
      <w:r w:rsidRPr="00CF3E51">
        <w:rPr>
          <w:rFonts w:ascii="Arial" w:hAnsi="Arial" w:cs="Arial"/>
          <w:bCs/>
          <w:sz w:val="22"/>
          <w:szCs w:val="22"/>
        </w:rPr>
        <w:t>The vision for this product is that everyone with multiple credit cards will have this app downloaded, and it will reward people who open many credit cards. The Supreme Card will partner with every major bank in the country. First, this must start small because it will be hard to do everything simultaneously. First, we must ensure a large enough database to hold people's credit cards and personal information. We then need to ensure we have perfect security because we are dealing with people's money, so there could be a lot of legal trouble if we get hacked. Once we have the security and database, we must build the app's front end by implementing AI. The AI will detect which card will be best for the transaction and pay with that card. It will be a simple app that everyone can download from their phones and anything with an NFC chip.</w:t>
      </w:r>
    </w:p>
    <w:p w14:paraId="1C60CB58" w14:textId="77777777" w:rsidR="00F9251D" w:rsidRPr="00CF3E51" w:rsidRDefault="00F9251D" w:rsidP="00F9251D">
      <w:pPr>
        <w:tabs>
          <w:tab w:val="left" w:pos="3150"/>
        </w:tabs>
        <w:ind w:left="907" w:hanging="360"/>
        <w:rPr>
          <w:rFonts w:ascii="Arial" w:hAnsi="Arial" w:cs="Arial"/>
          <w:bCs/>
          <w:sz w:val="22"/>
          <w:szCs w:val="22"/>
        </w:rPr>
      </w:pPr>
      <w:r w:rsidRPr="00CF3E51">
        <w:rPr>
          <w:rFonts w:ascii="Arial" w:hAnsi="Arial" w:cs="Arial"/>
          <w:bCs/>
          <w:sz w:val="22"/>
          <w:szCs w:val="22"/>
        </w:rPr>
        <w:t xml:space="preserve">Once we build the whole application, we will contact banks individually to ask if they want to partner with our app. If they say yes, the banks will provide more cashback to the customers if the customers use our app, and the bank will get put into the partner tab, and people can see that they will save more money with that specific bank. Getting at least one bank to partner with us will encourage other banks to partner with us to beat out their competitors. The more banks that partner with us, the more people will download the app, and the more people that download the app, the more different banks will want to partner with our app. Ultimately, we must start with local banks and </w:t>
      </w:r>
      <w:r w:rsidRPr="00CF3E51">
        <w:rPr>
          <w:rFonts w:ascii="Arial" w:hAnsi="Arial" w:cs="Arial"/>
          <w:bCs/>
          <w:sz w:val="22"/>
          <w:szCs w:val="22"/>
        </w:rPr>
        <w:lastRenderedPageBreak/>
        <w:t xml:space="preserve">then branch out. We want to get as many banks as possible in the U.S., but we could also reach out to banks outside the U.S. if it becomes big enough. </w:t>
      </w:r>
    </w:p>
    <w:p w14:paraId="48659E79" w14:textId="77777777" w:rsidR="00F9251D" w:rsidRPr="00CF3E51" w:rsidRDefault="00F9251D" w:rsidP="00F9251D">
      <w:pPr>
        <w:tabs>
          <w:tab w:val="left" w:pos="3150"/>
        </w:tabs>
        <w:ind w:left="907" w:hanging="360"/>
        <w:rPr>
          <w:rFonts w:ascii="Arial" w:hAnsi="Arial" w:cs="Arial"/>
          <w:bCs/>
          <w:sz w:val="22"/>
          <w:szCs w:val="22"/>
        </w:rPr>
      </w:pPr>
      <w:r w:rsidRPr="00CF3E51">
        <w:rPr>
          <w:rFonts w:ascii="Arial" w:hAnsi="Arial" w:cs="Arial"/>
          <w:bCs/>
          <w:sz w:val="22"/>
          <w:szCs w:val="22"/>
        </w:rPr>
        <w:t xml:space="preserve">We must ensure that only banks we partner with get more cashback when people use our app. If banks start giving more cashback when using our app without partnering with us, we will need to either try to get partnered with them or make sure they can't use our app with their card. If they try to use our app without being partnered, we could lose a lot of revenue. </w:t>
      </w:r>
    </w:p>
    <w:p w14:paraId="7D7D67F0" w14:textId="77777777" w:rsidR="00F9251D" w:rsidRPr="00CF3E51" w:rsidRDefault="00F9251D" w:rsidP="00F9251D">
      <w:pPr>
        <w:tabs>
          <w:tab w:val="left" w:pos="3150"/>
        </w:tabs>
        <w:ind w:left="907" w:hanging="360"/>
        <w:rPr>
          <w:rFonts w:ascii="Arial" w:hAnsi="Arial" w:cs="Arial"/>
          <w:bCs/>
          <w:sz w:val="22"/>
          <w:szCs w:val="22"/>
        </w:rPr>
      </w:pPr>
    </w:p>
    <w:p w14:paraId="4F09562D" w14:textId="77777777" w:rsidR="00F9251D" w:rsidRPr="00CF3E51" w:rsidRDefault="00F9251D" w:rsidP="00F9251D">
      <w:pPr>
        <w:tabs>
          <w:tab w:val="left" w:pos="3150"/>
        </w:tabs>
        <w:ind w:left="907" w:hanging="360"/>
        <w:rPr>
          <w:rFonts w:ascii="Arial" w:hAnsi="Arial" w:cs="Arial"/>
          <w:bCs/>
          <w:sz w:val="22"/>
          <w:szCs w:val="22"/>
        </w:rPr>
      </w:pPr>
    </w:p>
    <w:p w14:paraId="343BDD15" w14:textId="77777777" w:rsidR="00F9251D" w:rsidRPr="00CF3E51" w:rsidRDefault="00F9251D" w:rsidP="00F9251D">
      <w:pPr>
        <w:pStyle w:val="Heading2"/>
        <w:ind w:left="907"/>
        <w:rPr>
          <w:rFonts w:ascii="Arial" w:hAnsi="Arial" w:cs="Arial"/>
          <w:sz w:val="22"/>
          <w:szCs w:val="22"/>
          <w:u w:val="single"/>
        </w:rPr>
      </w:pPr>
      <w:r w:rsidRPr="00CF3E51">
        <w:rPr>
          <w:rFonts w:ascii="Arial" w:hAnsi="Arial" w:cs="Arial"/>
          <w:sz w:val="22"/>
          <w:szCs w:val="22"/>
          <w:u w:val="single"/>
        </w:rPr>
        <w:t>Requirements Summary</w:t>
      </w:r>
      <w:r w:rsidRPr="00CF3E51">
        <w:rPr>
          <w:rFonts w:ascii="Arial" w:hAnsi="Arial" w:cs="Arial"/>
          <w:sz w:val="22"/>
          <w:szCs w:val="22"/>
        </w:rPr>
        <w:tab/>
      </w:r>
    </w:p>
    <w:p w14:paraId="779D3535" w14:textId="77777777" w:rsidR="00F9251D" w:rsidRPr="00CF3E51" w:rsidRDefault="00F9251D" w:rsidP="00F9251D">
      <w:pPr>
        <w:tabs>
          <w:tab w:val="left" w:pos="3150"/>
        </w:tabs>
        <w:ind w:left="864" w:hanging="288"/>
        <w:rPr>
          <w:rFonts w:ascii="Arial" w:hAnsi="Arial" w:cs="Arial"/>
          <w:bCs/>
          <w:sz w:val="22"/>
          <w:szCs w:val="22"/>
        </w:rPr>
      </w:pPr>
      <w:r w:rsidRPr="00CF3E51">
        <w:rPr>
          <w:rFonts w:ascii="Arial" w:hAnsi="Arial" w:cs="Arial"/>
          <w:bCs/>
          <w:sz w:val="22"/>
          <w:szCs w:val="22"/>
        </w:rPr>
        <w:t>These items/ideas are required for the development of this application. Without these, the development process will be impossible in the future.</w:t>
      </w:r>
    </w:p>
    <w:p w14:paraId="650F3680" w14:textId="77777777" w:rsidR="00F9251D" w:rsidRPr="00CF3E51" w:rsidRDefault="00F9251D" w:rsidP="00F9251D">
      <w:pPr>
        <w:pStyle w:val="ListParagraph"/>
        <w:numPr>
          <w:ilvl w:val="0"/>
          <w:numId w:val="2"/>
        </w:numPr>
        <w:tabs>
          <w:tab w:val="left" w:pos="3150"/>
        </w:tabs>
        <w:rPr>
          <w:rFonts w:ascii="Arial" w:hAnsi="Arial" w:cs="Arial"/>
          <w:bCs/>
          <w:sz w:val="22"/>
          <w:szCs w:val="22"/>
        </w:rPr>
      </w:pPr>
      <w:r w:rsidRPr="00CF3E51">
        <w:rPr>
          <w:rFonts w:ascii="Arial" w:hAnsi="Arial" w:cs="Arial"/>
          <w:bCs/>
          <w:sz w:val="22"/>
          <w:szCs w:val="22"/>
        </w:rPr>
        <w:t>Developers that either have a macOS environment or an Android environment</w:t>
      </w:r>
    </w:p>
    <w:p w14:paraId="13AABD45" w14:textId="77777777" w:rsidR="00F9251D" w:rsidRPr="00CF3E51" w:rsidRDefault="00F9251D" w:rsidP="00F9251D">
      <w:pPr>
        <w:pStyle w:val="ListParagraph"/>
        <w:numPr>
          <w:ilvl w:val="0"/>
          <w:numId w:val="2"/>
        </w:numPr>
        <w:tabs>
          <w:tab w:val="left" w:pos="3150"/>
        </w:tabs>
        <w:rPr>
          <w:rFonts w:ascii="Arial" w:hAnsi="Arial" w:cs="Arial"/>
          <w:bCs/>
          <w:sz w:val="22"/>
          <w:szCs w:val="22"/>
        </w:rPr>
      </w:pPr>
      <w:r w:rsidRPr="00CF3E51">
        <w:rPr>
          <w:rFonts w:ascii="Arial" w:hAnsi="Arial" w:cs="Arial"/>
          <w:bCs/>
          <w:sz w:val="22"/>
          <w:szCs w:val="22"/>
        </w:rPr>
        <w:t>Marketing Team</w:t>
      </w:r>
    </w:p>
    <w:p w14:paraId="182BC1B5" w14:textId="77777777" w:rsidR="00F9251D" w:rsidRPr="00CF3E51" w:rsidRDefault="00F9251D" w:rsidP="00F9251D">
      <w:pPr>
        <w:pStyle w:val="ListParagraph"/>
        <w:numPr>
          <w:ilvl w:val="0"/>
          <w:numId w:val="2"/>
        </w:numPr>
        <w:tabs>
          <w:tab w:val="left" w:pos="3150"/>
        </w:tabs>
        <w:rPr>
          <w:rFonts w:ascii="Arial" w:hAnsi="Arial" w:cs="Arial"/>
          <w:bCs/>
          <w:sz w:val="22"/>
          <w:szCs w:val="22"/>
        </w:rPr>
      </w:pPr>
      <w:r w:rsidRPr="00CF3E51">
        <w:rPr>
          <w:rFonts w:ascii="Arial" w:hAnsi="Arial" w:cs="Arial"/>
          <w:bCs/>
          <w:sz w:val="22"/>
          <w:szCs w:val="22"/>
        </w:rPr>
        <w:t>Cooperative banks</w:t>
      </w:r>
    </w:p>
    <w:p w14:paraId="61B2F4B9" w14:textId="77777777" w:rsidR="00F9251D" w:rsidRPr="00CF3E51" w:rsidRDefault="00F9251D" w:rsidP="00F9251D">
      <w:pPr>
        <w:pStyle w:val="ListParagraph"/>
        <w:numPr>
          <w:ilvl w:val="0"/>
          <w:numId w:val="2"/>
        </w:numPr>
        <w:tabs>
          <w:tab w:val="left" w:pos="3150"/>
        </w:tabs>
        <w:rPr>
          <w:rFonts w:ascii="Arial" w:hAnsi="Arial" w:cs="Arial"/>
          <w:bCs/>
          <w:sz w:val="22"/>
          <w:szCs w:val="22"/>
        </w:rPr>
      </w:pPr>
      <w:r w:rsidRPr="00CF3E51">
        <w:rPr>
          <w:rFonts w:ascii="Arial" w:hAnsi="Arial" w:cs="Arial"/>
          <w:bCs/>
          <w:sz w:val="22"/>
          <w:szCs w:val="22"/>
        </w:rPr>
        <w:t>Access to people's credit cards</w:t>
      </w:r>
    </w:p>
    <w:p w14:paraId="29635159" w14:textId="77777777" w:rsidR="00F9251D" w:rsidRPr="00CF3E51" w:rsidRDefault="00F9251D" w:rsidP="00F9251D">
      <w:pPr>
        <w:pStyle w:val="ListParagraph"/>
        <w:numPr>
          <w:ilvl w:val="0"/>
          <w:numId w:val="2"/>
        </w:numPr>
        <w:tabs>
          <w:tab w:val="left" w:pos="3150"/>
        </w:tabs>
        <w:rPr>
          <w:rFonts w:ascii="Arial" w:hAnsi="Arial" w:cs="Arial"/>
          <w:bCs/>
          <w:sz w:val="22"/>
          <w:szCs w:val="22"/>
        </w:rPr>
      </w:pPr>
      <w:r w:rsidRPr="00CF3E51">
        <w:rPr>
          <w:rFonts w:ascii="Arial" w:hAnsi="Arial" w:cs="Arial"/>
          <w:bCs/>
          <w:sz w:val="22"/>
          <w:szCs w:val="22"/>
        </w:rPr>
        <w:t>Database</w:t>
      </w:r>
    </w:p>
    <w:p w14:paraId="62348BA3" w14:textId="77777777" w:rsidR="00F9251D" w:rsidRPr="00CF3E51" w:rsidRDefault="00F9251D" w:rsidP="00F9251D">
      <w:pPr>
        <w:tabs>
          <w:tab w:val="left" w:pos="3150"/>
        </w:tabs>
        <w:ind w:left="907" w:hanging="360"/>
        <w:rPr>
          <w:rFonts w:ascii="Arial" w:hAnsi="Arial" w:cs="Arial"/>
          <w:bCs/>
          <w:sz w:val="22"/>
          <w:szCs w:val="22"/>
        </w:rPr>
      </w:pPr>
    </w:p>
    <w:p w14:paraId="14DDD0EC" w14:textId="77777777" w:rsidR="00F9251D" w:rsidRPr="00CF3E51" w:rsidRDefault="00F9251D" w:rsidP="00F9251D">
      <w:pPr>
        <w:pStyle w:val="Heading2"/>
        <w:ind w:left="907"/>
        <w:rPr>
          <w:rFonts w:ascii="Arial" w:hAnsi="Arial" w:cs="Arial"/>
          <w:sz w:val="22"/>
          <w:szCs w:val="22"/>
        </w:rPr>
      </w:pPr>
      <w:r w:rsidRPr="00CF3E51">
        <w:rPr>
          <w:rFonts w:ascii="Arial" w:hAnsi="Arial" w:cs="Arial"/>
          <w:sz w:val="22"/>
          <w:szCs w:val="22"/>
          <w:u w:val="single"/>
        </w:rPr>
        <w:t>Stakeholders and Their Interests</w:t>
      </w:r>
      <w:r w:rsidRPr="00CF3E51">
        <w:rPr>
          <w:rFonts w:ascii="Arial" w:hAnsi="Arial" w:cs="Arial"/>
          <w:sz w:val="22"/>
          <w:szCs w:val="22"/>
        </w:rPr>
        <w:tab/>
      </w:r>
    </w:p>
    <w:p w14:paraId="1CA4A602" w14:textId="77777777" w:rsidR="00F9251D" w:rsidRPr="00CF3E51" w:rsidRDefault="00F9251D" w:rsidP="00F9251D">
      <w:pPr>
        <w:tabs>
          <w:tab w:val="left" w:pos="540"/>
          <w:tab w:val="left" w:pos="3330"/>
        </w:tabs>
        <w:ind w:left="907" w:hanging="360"/>
        <w:rPr>
          <w:rFonts w:ascii="Arial" w:hAnsi="Arial" w:cs="Arial"/>
          <w:sz w:val="22"/>
          <w:szCs w:val="22"/>
        </w:rPr>
      </w:pPr>
      <w:r w:rsidRPr="00CF3E51">
        <w:rPr>
          <w:rFonts w:ascii="Arial" w:hAnsi="Arial" w:cs="Arial"/>
          <w:sz w:val="22"/>
          <w:szCs w:val="22"/>
        </w:rPr>
        <w:t xml:space="preserve">One of the primary stakeholders in this project is the people with multiple credit cards. Of course, people with only one credit card can download and use the app, but it won't be as beneficial to them as it is to people with multiple credit cards. People with various credit cards are interested in this app because it makes choosing the right credit card to pay with more accessible. It also allows for easier access to each card's benefits and shows how easy it is to redeem the rewards. This app will make it easier for people to physically see the cashback or rewards they are getting on their credit cards. People with multiple credit cards who use this app will start noticing that the amount of cashback they get increases. This app is for people who either regularly redeem their cashback or do not know what it is. </w:t>
      </w:r>
    </w:p>
    <w:p w14:paraId="73815E02" w14:textId="77777777" w:rsidR="00F9251D" w:rsidRPr="00CF3E51" w:rsidRDefault="00F9251D" w:rsidP="00F9251D">
      <w:pPr>
        <w:tabs>
          <w:tab w:val="left" w:pos="540"/>
          <w:tab w:val="left" w:pos="3330"/>
        </w:tabs>
        <w:ind w:left="907" w:hanging="360"/>
        <w:rPr>
          <w:rFonts w:ascii="Arial" w:hAnsi="Arial" w:cs="Arial"/>
          <w:sz w:val="22"/>
          <w:szCs w:val="22"/>
        </w:rPr>
      </w:pPr>
      <w:r w:rsidRPr="00CF3E51">
        <w:rPr>
          <w:rFonts w:ascii="Arial" w:hAnsi="Arial" w:cs="Arial"/>
          <w:sz w:val="22"/>
          <w:szCs w:val="22"/>
        </w:rPr>
        <w:t>More stakeholders of the app are the banks. The banks will have more people on their credit cards, and the banks will get more money. If banks partner with us, they will get more advertisements for their bank, and more people will go over and open up credit cards with that bank. Some banks may have people using their credit cards who wouldn't usually use them because those people are too lazy to find the credit card that will give the most cashback. For example, if someone has a card that they primarily use that gives 1% back on groceries, and they constantly use it for everything but have a credit card B that offers 1% cash back on gas, then with The Supreme Card, it will use card B when buying gas. This app will get people to use all their credit cards, which will benefit banks because it may open up people to rewards they need from other banks.</w:t>
      </w:r>
    </w:p>
    <w:p w14:paraId="45007746" w14:textId="77777777" w:rsidR="00F9251D" w:rsidRPr="00CF3E51" w:rsidRDefault="00F9251D" w:rsidP="00F9251D">
      <w:pPr>
        <w:tabs>
          <w:tab w:val="left" w:pos="540"/>
          <w:tab w:val="left" w:pos="3330"/>
        </w:tabs>
        <w:ind w:left="907" w:hanging="360"/>
        <w:rPr>
          <w:rFonts w:ascii="Arial" w:hAnsi="Arial" w:cs="Arial"/>
          <w:sz w:val="22"/>
          <w:szCs w:val="22"/>
        </w:rPr>
      </w:pPr>
      <w:r w:rsidRPr="00CF3E51">
        <w:rPr>
          <w:rFonts w:ascii="Arial" w:hAnsi="Arial" w:cs="Arial"/>
          <w:sz w:val="22"/>
          <w:szCs w:val="22"/>
        </w:rPr>
        <w:t xml:space="preserve">Some other stakeholders of this product are those with only one or zero credit cards. This app will reward them with multiple credit cards because they will save more when buying stuff with The Supreme Card. </w:t>
      </w:r>
    </w:p>
    <w:p w14:paraId="3DEC9EB5" w14:textId="77777777" w:rsidR="00F9251D" w:rsidRPr="00CF3E51" w:rsidRDefault="00F9251D" w:rsidP="00F9251D">
      <w:pPr>
        <w:tabs>
          <w:tab w:val="left" w:pos="540"/>
          <w:tab w:val="left" w:pos="3330"/>
        </w:tabs>
        <w:ind w:left="907" w:hanging="360"/>
        <w:rPr>
          <w:rFonts w:ascii="Arial" w:hAnsi="Arial" w:cs="Arial"/>
          <w:sz w:val="22"/>
          <w:szCs w:val="22"/>
        </w:rPr>
      </w:pPr>
      <w:r w:rsidRPr="00CF3E51">
        <w:rPr>
          <w:rFonts w:ascii="Arial" w:hAnsi="Arial" w:cs="Arial"/>
          <w:sz w:val="22"/>
          <w:szCs w:val="22"/>
        </w:rPr>
        <w:t xml:space="preserve">Other stakeholders in this product are the investors. They are putting their money at risk when investing in us, and they will succeed based on whether we succeed. </w:t>
      </w:r>
    </w:p>
    <w:p w14:paraId="39915D45" w14:textId="77777777" w:rsidR="00F9251D" w:rsidRPr="00CF3E51" w:rsidRDefault="00F9251D" w:rsidP="00F9251D">
      <w:pPr>
        <w:tabs>
          <w:tab w:val="left" w:pos="540"/>
          <w:tab w:val="left" w:pos="3330"/>
        </w:tabs>
        <w:ind w:left="907" w:hanging="360"/>
        <w:rPr>
          <w:rFonts w:ascii="Arial" w:hAnsi="Arial" w:cs="Arial"/>
          <w:sz w:val="22"/>
          <w:szCs w:val="22"/>
        </w:rPr>
      </w:pPr>
    </w:p>
    <w:p w14:paraId="18B3FFE7" w14:textId="77777777" w:rsidR="00F9251D" w:rsidRPr="00CF3E51" w:rsidRDefault="00F9251D" w:rsidP="00F9251D">
      <w:pPr>
        <w:pStyle w:val="Heading2"/>
        <w:ind w:left="907"/>
        <w:rPr>
          <w:rFonts w:ascii="Arial" w:hAnsi="Arial" w:cs="Arial"/>
          <w:sz w:val="22"/>
          <w:szCs w:val="22"/>
        </w:rPr>
      </w:pPr>
      <w:r w:rsidRPr="00CF3E51">
        <w:rPr>
          <w:rFonts w:ascii="Arial" w:hAnsi="Arial" w:cs="Arial"/>
          <w:sz w:val="22"/>
          <w:szCs w:val="22"/>
          <w:u w:val="single"/>
        </w:rPr>
        <w:t>Expected Costs and Benefits</w:t>
      </w:r>
      <w:r w:rsidRPr="00CF3E51">
        <w:rPr>
          <w:rFonts w:ascii="Arial" w:hAnsi="Arial" w:cs="Arial"/>
          <w:sz w:val="22"/>
          <w:szCs w:val="22"/>
        </w:rPr>
        <w:tab/>
      </w:r>
    </w:p>
    <w:p w14:paraId="4C6D009B" w14:textId="77777777" w:rsidR="00F9251D" w:rsidRPr="00CF3E51" w:rsidRDefault="00F9251D" w:rsidP="00F9251D">
      <w:pPr>
        <w:tabs>
          <w:tab w:val="left" w:pos="540"/>
          <w:tab w:val="left" w:pos="3330"/>
        </w:tabs>
        <w:ind w:left="907" w:hanging="360"/>
        <w:rPr>
          <w:rFonts w:ascii="Arial" w:hAnsi="Arial" w:cs="Arial"/>
          <w:bCs/>
          <w:iCs/>
          <w:sz w:val="22"/>
          <w:szCs w:val="22"/>
        </w:rPr>
      </w:pPr>
      <w:r w:rsidRPr="00CF3E51">
        <w:rPr>
          <w:rFonts w:ascii="Arial" w:hAnsi="Arial" w:cs="Arial"/>
          <w:bCs/>
          <w:iCs/>
          <w:sz w:val="22"/>
          <w:szCs w:val="22"/>
        </w:rPr>
        <w:t xml:space="preserve">The team and the hours they put in will pay for the expected costs. Parts of the team include project manager, marketing, development, and business. The company will compensate the project manager for overseeing all teams and ensuring timely product </w:t>
      </w:r>
      <w:r w:rsidRPr="00CF3E51">
        <w:rPr>
          <w:rFonts w:ascii="Arial" w:hAnsi="Arial" w:cs="Arial"/>
          <w:bCs/>
          <w:iCs/>
          <w:sz w:val="22"/>
          <w:szCs w:val="22"/>
        </w:rPr>
        <w:lastRenderedPageBreak/>
        <w:t xml:space="preserve">development. The company will reward the marketing team for promoting the product and raising awareness. The coding team will receive payment for developing the app and ensuring its functionality and consumer safety. The business team will receive payment for securing partnerships with banks and attracting investors for the product. </w:t>
      </w:r>
    </w:p>
    <w:p w14:paraId="0CBD2349" w14:textId="77777777" w:rsidR="00F9251D" w:rsidRPr="00CF3E51" w:rsidRDefault="00F9251D" w:rsidP="00F9251D">
      <w:pPr>
        <w:tabs>
          <w:tab w:val="left" w:pos="540"/>
          <w:tab w:val="left" w:pos="3330"/>
        </w:tabs>
        <w:ind w:left="907" w:hanging="360"/>
        <w:rPr>
          <w:rFonts w:ascii="Arial" w:hAnsi="Arial" w:cs="Arial"/>
          <w:bCs/>
          <w:iCs/>
          <w:sz w:val="22"/>
          <w:szCs w:val="22"/>
        </w:rPr>
      </w:pPr>
      <w:r w:rsidRPr="00CF3E51">
        <w:rPr>
          <w:rFonts w:ascii="Arial" w:hAnsi="Arial" w:cs="Arial"/>
          <w:bCs/>
          <w:iCs/>
          <w:sz w:val="22"/>
          <w:szCs w:val="22"/>
        </w:rPr>
        <w:t xml:space="preserve">Some other costs will include keeping a database running, having an app on the IOS app store, and paying for development environments. It costs money to keep a database in AWS, and it costs money to keep an app in the app store. The development environment could have a cost because, without a MacBook, it would be hard to code an IOS app. </w:t>
      </w:r>
    </w:p>
    <w:p w14:paraId="4EFF6D5A" w14:textId="77777777" w:rsidR="00F9251D" w:rsidRPr="00CF3E51" w:rsidRDefault="00F9251D" w:rsidP="00F9251D">
      <w:pPr>
        <w:tabs>
          <w:tab w:val="left" w:pos="540"/>
          <w:tab w:val="left" w:pos="3330"/>
        </w:tabs>
        <w:ind w:left="907" w:hanging="360"/>
        <w:rPr>
          <w:rFonts w:ascii="Arial" w:hAnsi="Arial" w:cs="Arial"/>
          <w:bCs/>
          <w:iCs/>
          <w:sz w:val="22"/>
          <w:szCs w:val="22"/>
        </w:rPr>
      </w:pPr>
      <w:r w:rsidRPr="00CF3E51">
        <w:rPr>
          <w:rFonts w:ascii="Arial" w:hAnsi="Arial" w:cs="Arial"/>
          <w:bCs/>
          <w:iCs/>
          <w:sz w:val="22"/>
          <w:szCs w:val="22"/>
        </w:rPr>
        <w:t xml:space="preserve">The expected benefits for the team are getting money from a subscription-based service to use the app. It will cost money to use The Supreme Card, but the money the users will get back will be worth it for the users. The benefits the banks will get are that people will sign up for more credit cards and spend more money. The users will get more cashback and better understand what each credit card does. </w:t>
      </w:r>
    </w:p>
    <w:p w14:paraId="3812FAA0" w14:textId="77777777" w:rsidR="00F9251D" w:rsidRPr="00CF3E51" w:rsidRDefault="00F9251D" w:rsidP="00F9251D">
      <w:pPr>
        <w:tabs>
          <w:tab w:val="left" w:pos="540"/>
          <w:tab w:val="left" w:pos="3330"/>
        </w:tabs>
        <w:ind w:left="907" w:hanging="360"/>
        <w:rPr>
          <w:rFonts w:ascii="Arial" w:hAnsi="Arial" w:cs="Arial"/>
          <w:bCs/>
          <w:iCs/>
          <w:sz w:val="22"/>
          <w:szCs w:val="22"/>
        </w:rPr>
      </w:pPr>
    </w:p>
    <w:p w14:paraId="4B25994D" w14:textId="77777777" w:rsidR="00F9251D" w:rsidRPr="00CF3E51" w:rsidRDefault="00F9251D" w:rsidP="00F9251D">
      <w:pPr>
        <w:pStyle w:val="Heading2"/>
        <w:ind w:left="907"/>
        <w:rPr>
          <w:rFonts w:ascii="Arial" w:hAnsi="Arial" w:cs="Arial"/>
          <w:sz w:val="22"/>
          <w:szCs w:val="22"/>
        </w:rPr>
      </w:pPr>
      <w:r w:rsidRPr="00CF3E51">
        <w:rPr>
          <w:rFonts w:ascii="Arial" w:hAnsi="Arial" w:cs="Arial"/>
          <w:sz w:val="22"/>
          <w:szCs w:val="22"/>
          <w:u w:val="single"/>
        </w:rPr>
        <w:t>Constraints</w:t>
      </w:r>
      <w:r w:rsidRPr="00CF3E51">
        <w:rPr>
          <w:rFonts w:ascii="Arial" w:hAnsi="Arial" w:cs="Arial"/>
          <w:sz w:val="22"/>
          <w:szCs w:val="22"/>
        </w:rPr>
        <w:tab/>
      </w:r>
    </w:p>
    <w:p w14:paraId="7C76FC41" w14:textId="77777777" w:rsidR="00F9251D" w:rsidRPr="00CF3E51" w:rsidRDefault="00F9251D" w:rsidP="00F9251D">
      <w:pPr>
        <w:tabs>
          <w:tab w:val="left" w:pos="1890"/>
          <w:tab w:val="left" w:pos="3330"/>
        </w:tabs>
        <w:ind w:left="907" w:hanging="360"/>
        <w:rPr>
          <w:rFonts w:ascii="Arial" w:hAnsi="Arial" w:cs="Arial"/>
          <w:sz w:val="22"/>
          <w:szCs w:val="22"/>
        </w:rPr>
      </w:pPr>
      <w:r w:rsidRPr="00CF3E51">
        <w:rPr>
          <w:rFonts w:ascii="Arial" w:hAnsi="Arial" w:cs="Arial"/>
          <w:sz w:val="22"/>
          <w:szCs w:val="22"/>
        </w:rPr>
        <w:t>One thing that may be a constraint is banks not partnering with us. If banks don't partner with us, it won't affect the app's functionality, but will affect how fast our app spreads. By partnering with banks, we aim to spread our app while building trust quickly and widely with users and ensuring their information remains secure. To ensure we get as many banks as possible, we need to ensure that the banks realize that this is the best thing they can do for themselves, and it will help them bring in more customers.</w:t>
      </w:r>
    </w:p>
    <w:p w14:paraId="7BB84F48" w14:textId="77777777" w:rsidR="00F9251D" w:rsidRPr="00CF3E51" w:rsidRDefault="00F9251D" w:rsidP="00F9251D">
      <w:pPr>
        <w:tabs>
          <w:tab w:val="left" w:pos="1890"/>
          <w:tab w:val="left" w:pos="3330"/>
        </w:tabs>
        <w:ind w:left="907" w:hanging="360"/>
        <w:rPr>
          <w:rFonts w:ascii="Arial" w:hAnsi="Arial" w:cs="Arial"/>
          <w:sz w:val="22"/>
          <w:szCs w:val="22"/>
        </w:rPr>
      </w:pPr>
      <w:r w:rsidRPr="00CF3E51">
        <w:rPr>
          <w:rFonts w:ascii="Arial" w:hAnsi="Arial" w:cs="Arial"/>
          <w:sz w:val="22"/>
          <w:szCs w:val="22"/>
        </w:rPr>
        <w:t>A constraint about the software must pull up an app to pay for something. This app isn't like an Apple wallet where you can press a few buttons to pull up the card to pay for it and open up a whole app to use your cards to pay. Although this is inconvenient, people will realize that opening an app will be worth the time because of how much money they save. It will also prompt users to share what type of transaction the user is about to do.</w:t>
      </w:r>
    </w:p>
    <w:p w14:paraId="68C67F28" w14:textId="77777777" w:rsidR="00F9251D" w:rsidRPr="00CF3E51" w:rsidRDefault="00F9251D" w:rsidP="00F9251D">
      <w:pPr>
        <w:tabs>
          <w:tab w:val="left" w:pos="1890"/>
          <w:tab w:val="left" w:pos="3330"/>
        </w:tabs>
        <w:ind w:left="907" w:hanging="360"/>
        <w:rPr>
          <w:rFonts w:ascii="Arial" w:hAnsi="Arial" w:cs="Arial"/>
          <w:sz w:val="22"/>
          <w:szCs w:val="22"/>
        </w:rPr>
      </w:pPr>
      <w:r w:rsidRPr="00CF3E51">
        <w:rPr>
          <w:rFonts w:ascii="Arial" w:hAnsi="Arial" w:cs="Arial"/>
          <w:sz w:val="22"/>
          <w:szCs w:val="22"/>
        </w:rPr>
        <w:t>Another constraint about the software is that not every place can do Apple Pay. Without a tap-to-pay device, this software is useless. Although it is possible to create a physical card for this app, it is not in this project's scope. It may take a while, but soon, businesses will realize that tap-to-pay is the future of transactions, so eventually, all companies will have a tap-to-pay feature.</w:t>
      </w:r>
    </w:p>
    <w:p w14:paraId="22090111" w14:textId="77777777" w:rsidR="00F9251D" w:rsidRPr="00CF3E51" w:rsidRDefault="00F9251D" w:rsidP="00F9251D">
      <w:pPr>
        <w:tabs>
          <w:tab w:val="left" w:pos="1890"/>
          <w:tab w:val="left" w:pos="3330"/>
        </w:tabs>
        <w:ind w:left="907" w:hanging="360"/>
        <w:rPr>
          <w:rFonts w:ascii="Arial" w:hAnsi="Arial" w:cs="Arial"/>
          <w:sz w:val="22"/>
          <w:szCs w:val="22"/>
        </w:rPr>
      </w:pPr>
    </w:p>
    <w:p w14:paraId="4E7AB35B" w14:textId="77777777" w:rsidR="00F9251D" w:rsidRPr="00CF3E51" w:rsidRDefault="00F9251D" w:rsidP="00F9251D">
      <w:pPr>
        <w:pStyle w:val="Heading2"/>
        <w:ind w:left="907"/>
        <w:rPr>
          <w:rFonts w:ascii="Arial" w:hAnsi="Arial" w:cs="Arial"/>
          <w:sz w:val="22"/>
          <w:szCs w:val="22"/>
        </w:rPr>
      </w:pPr>
      <w:r w:rsidRPr="00F9251D">
        <w:rPr>
          <w:rFonts w:ascii="Arial" w:hAnsi="Arial" w:cs="Arial"/>
          <w:sz w:val="22"/>
          <w:szCs w:val="22"/>
          <w:highlight w:val="darkCyan"/>
        </w:rPr>
        <w:t>Recommendation</w:t>
      </w:r>
      <w:r w:rsidRPr="00CF3E51">
        <w:rPr>
          <w:rFonts w:ascii="Arial" w:hAnsi="Arial" w:cs="Arial"/>
          <w:sz w:val="22"/>
          <w:szCs w:val="22"/>
        </w:rPr>
        <w:tab/>
      </w:r>
    </w:p>
    <w:p w14:paraId="543F7D27" w14:textId="77777777" w:rsidR="00F9251D" w:rsidRPr="00CF3E51" w:rsidRDefault="00F9251D" w:rsidP="00F9251D">
      <w:pPr>
        <w:tabs>
          <w:tab w:val="left" w:pos="540"/>
        </w:tabs>
        <w:ind w:left="907" w:hanging="360"/>
        <w:rPr>
          <w:rFonts w:ascii="Arial" w:hAnsi="Arial" w:cs="Arial"/>
          <w:bCs/>
          <w:sz w:val="22"/>
          <w:szCs w:val="22"/>
        </w:rPr>
      </w:pPr>
      <w:r w:rsidRPr="00CF3E51">
        <w:rPr>
          <w:rFonts w:ascii="Arial" w:hAnsi="Arial" w:cs="Arial"/>
          <w:bCs/>
          <w:sz w:val="22"/>
          <w:szCs w:val="22"/>
        </w:rPr>
        <w:t>After reading this document, we suggest downloading this application on any applicable devices. This action will ensure the application spreads to as many people as possible.</w:t>
      </w:r>
    </w:p>
    <w:p w14:paraId="22B12BDE" w14:textId="77777777" w:rsidR="00F9251D" w:rsidRPr="00CF3E51" w:rsidRDefault="00F9251D" w:rsidP="00F9251D">
      <w:pPr>
        <w:pStyle w:val="BodyText"/>
        <w:keepNext/>
        <w:tabs>
          <w:tab w:val="left" w:pos="540"/>
        </w:tabs>
        <w:spacing w:before="120"/>
        <w:ind w:left="907" w:hanging="360"/>
        <w:outlineLvl w:val="1"/>
        <w:rPr>
          <w:rFonts w:ascii="Arial" w:hAnsi="Arial" w:cs="Arial"/>
          <w:sz w:val="22"/>
          <w:szCs w:val="22"/>
        </w:rPr>
      </w:pPr>
      <w:r w:rsidRPr="00CF3E51">
        <w:rPr>
          <w:rFonts w:ascii="Arial" w:hAnsi="Arial" w:cs="Arial"/>
          <w:bCs/>
          <w:sz w:val="22"/>
          <w:szCs w:val="22"/>
          <w:u w:val="single"/>
        </w:rPr>
        <w:t>Document Overview</w:t>
      </w:r>
      <w:r w:rsidRPr="00CF3E51">
        <w:rPr>
          <w:rFonts w:ascii="Arial" w:hAnsi="Arial" w:cs="Arial"/>
          <w:sz w:val="22"/>
          <w:szCs w:val="22"/>
        </w:rPr>
        <w:t xml:space="preserve"> </w:t>
      </w:r>
    </w:p>
    <w:p w14:paraId="01ECB04E" w14:textId="021C6FBA" w:rsidR="00F9251D" w:rsidRDefault="00F9251D" w:rsidP="00F9251D">
      <w:pPr>
        <w:tabs>
          <w:tab w:val="left" w:pos="540"/>
        </w:tabs>
        <w:ind w:left="907" w:hanging="360"/>
        <w:rPr>
          <w:rFonts w:ascii="Arial" w:hAnsi="Arial" w:cs="Arial"/>
          <w:sz w:val="22"/>
          <w:szCs w:val="22"/>
        </w:rPr>
      </w:pPr>
      <w:r w:rsidRPr="00CF3E51">
        <w:rPr>
          <w:rFonts w:ascii="Arial" w:hAnsi="Arial" w:cs="Arial"/>
          <w:sz w:val="22"/>
          <w:szCs w:val="22"/>
        </w:rPr>
        <w:t>Now that I have established the problem and solution, the rest of the document will review how feasible this is and all the risks of doing this product. It will also review this app's functional and non-functional requirements. Then, it will review the use case diagram and its descriptions. Finally, it will explain the project's next steps and contain a conclusion of the complete documen</w:t>
      </w:r>
      <w:r w:rsidR="00DE3E26">
        <w:rPr>
          <w:rFonts w:ascii="Arial" w:hAnsi="Arial" w:cs="Arial"/>
          <w:sz w:val="22"/>
          <w:szCs w:val="22"/>
        </w:rPr>
        <w:t>t.</w:t>
      </w:r>
    </w:p>
    <w:p w14:paraId="17F6DDF5" w14:textId="74ADB9FF" w:rsidR="00DE3E26" w:rsidRDefault="00DE3E26" w:rsidP="00F9251D">
      <w:pPr>
        <w:tabs>
          <w:tab w:val="left" w:pos="540"/>
        </w:tabs>
        <w:ind w:left="907" w:hanging="360"/>
        <w:rPr>
          <w:rFonts w:ascii="Arial" w:hAnsi="Arial" w:cs="Arial"/>
          <w:sz w:val="22"/>
          <w:szCs w:val="22"/>
        </w:rPr>
      </w:pPr>
    </w:p>
    <w:p w14:paraId="47C5731B" w14:textId="7CDDBC3B" w:rsidR="00DE3E26" w:rsidRDefault="00DE3E26" w:rsidP="00F9251D">
      <w:pPr>
        <w:tabs>
          <w:tab w:val="left" w:pos="540"/>
        </w:tabs>
        <w:ind w:left="907" w:hanging="360"/>
        <w:rPr>
          <w:rFonts w:ascii="Arial" w:hAnsi="Arial" w:cs="Arial"/>
          <w:sz w:val="22"/>
          <w:szCs w:val="22"/>
        </w:rPr>
      </w:pPr>
    </w:p>
    <w:p w14:paraId="618B1313" w14:textId="77777777" w:rsidR="00DE3E26" w:rsidRPr="00CF3E51" w:rsidRDefault="00DE3E26" w:rsidP="00F9251D">
      <w:pPr>
        <w:tabs>
          <w:tab w:val="left" w:pos="540"/>
        </w:tabs>
        <w:ind w:left="907" w:hanging="360"/>
        <w:rPr>
          <w:rFonts w:ascii="Arial" w:hAnsi="Arial" w:cs="Arial"/>
          <w:sz w:val="22"/>
          <w:szCs w:val="22"/>
        </w:rPr>
      </w:pPr>
    </w:p>
    <w:p w14:paraId="70344CD7" w14:textId="77777777" w:rsidR="00F9251D" w:rsidRPr="00CF3E51" w:rsidRDefault="00F9251D" w:rsidP="00F9251D">
      <w:pPr>
        <w:pStyle w:val="BodyText"/>
        <w:tabs>
          <w:tab w:val="left" w:pos="540"/>
        </w:tabs>
        <w:rPr>
          <w:rFonts w:ascii="Arial" w:hAnsi="Arial" w:cs="Arial"/>
          <w:b w:val="0"/>
          <w:bCs/>
          <w:sz w:val="22"/>
          <w:szCs w:val="22"/>
        </w:rPr>
      </w:pPr>
    </w:p>
    <w:p w14:paraId="2174D044" w14:textId="77777777" w:rsidR="00F9251D" w:rsidRPr="00CF3E51" w:rsidRDefault="00F9251D" w:rsidP="00F9251D">
      <w:pPr>
        <w:pStyle w:val="BodyText"/>
        <w:keepNext/>
        <w:tabs>
          <w:tab w:val="left" w:pos="540"/>
        </w:tabs>
        <w:outlineLvl w:val="0"/>
        <w:rPr>
          <w:rFonts w:ascii="Arial" w:hAnsi="Arial" w:cs="Arial"/>
          <w:b w:val="0"/>
          <w:bCs/>
          <w:sz w:val="22"/>
          <w:szCs w:val="22"/>
        </w:rPr>
      </w:pPr>
      <w:r w:rsidRPr="00CF3E51">
        <w:rPr>
          <w:rFonts w:ascii="Arial" w:hAnsi="Arial" w:cs="Arial"/>
          <w:sz w:val="22"/>
          <w:szCs w:val="22"/>
          <w:u w:val="single"/>
        </w:rPr>
        <w:lastRenderedPageBreak/>
        <w:t>2.0</w:t>
      </w:r>
      <w:r w:rsidRPr="00CF3E51">
        <w:rPr>
          <w:rFonts w:ascii="Arial" w:hAnsi="Arial" w:cs="Arial"/>
          <w:sz w:val="22"/>
          <w:szCs w:val="22"/>
          <w:u w:val="single"/>
        </w:rPr>
        <w:tab/>
        <w:t>System Initiation</w:t>
      </w:r>
      <w:r w:rsidRPr="00CF3E51">
        <w:rPr>
          <w:rFonts w:ascii="Arial" w:hAnsi="Arial" w:cs="Arial"/>
          <w:b w:val="0"/>
          <w:sz w:val="22"/>
          <w:szCs w:val="22"/>
        </w:rPr>
        <w:t xml:space="preserve"> </w:t>
      </w:r>
    </w:p>
    <w:p w14:paraId="19668A5C" w14:textId="77777777" w:rsidR="00F9251D" w:rsidRPr="00CF3E51" w:rsidRDefault="00F9251D" w:rsidP="00F9251D">
      <w:pPr>
        <w:pStyle w:val="BodyText"/>
        <w:keepNext/>
        <w:tabs>
          <w:tab w:val="left" w:pos="540"/>
        </w:tabs>
        <w:ind w:left="547"/>
        <w:outlineLvl w:val="1"/>
        <w:rPr>
          <w:rFonts w:ascii="Arial" w:hAnsi="Arial" w:cs="Arial"/>
          <w:sz w:val="22"/>
          <w:szCs w:val="22"/>
          <w:u w:val="single"/>
        </w:rPr>
      </w:pPr>
      <w:r w:rsidRPr="00CF3E51">
        <w:rPr>
          <w:rFonts w:ascii="Arial" w:hAnsi="Arial" w:cs="Arial"/>
          <w:sz w:val="22"/>
          <w:szCs w:val="22"/>
          <w:u w:val="single"/>
        </w:rPr>
        <w:t>Project Initiation Request (PIR)</w:t>
      </w:r>
    </w:p>
    <w:p w14:paraId="0DD6B41B" w14:textId="77777777" w:rsidR="00F9251D" w:rsidRPr="00CF3E51" w:rsidRDefault="00F9251D" w:rsidP="00F9251D">
      <w:pPr>
        <w:rPr>
          <w:rFonts w:ascii="Arial" w:hAnsi="Arial" w:cs="Arial"/>
          <w:sz w:val="22"/>
          <w:szCs w:val="22"/>
        </w:rPr>
      </w:pPr>
      <w:r w:rsidRPr="00CF3E51">
        <w:rPr>
          <w:rFonts w:ascii="Arial" w:hAnsi="Arial" w:cs="Arial"/>
          <w:sz w:val="22"/>
          <w:szCs w:val="22"/>
        </w:rPr>
        <w:t>PIR-</w:t>
      </w:r>
      <w:r w:rsidRPr="00CF3E51">
        <w:rPr>
          <w:rFonts w:ascii="Arial" w:hAnsi="Arial" w:cs="Arial"/>
          <w:sz w:val="22"/>
          <w:szCs w:val="22"/>
          <w:u w:val="single"/>
        </w:rPr>
        <w:t>00000</w:t>
      </w:r>
      <w:r w:rsidRPr="00CF3E51">
        <w:rPr>
          <w:rFonts w:ascii="Arial" w:hAnsi="Arial" w:cs="Arial"/>
          <w:sz w:val="22"/>
          <w:szCs w:val="22"/>
        </w:rPr>
        <w:t xml:space="preserve"> </w:t>
      </w:r>
      <w:r w:rsidRPr="00CF3E51">
        <w:rPr>
          <w:rFonts w:ascii="Arial" w:hAnsi="Arial" w:cs="Arial"/>
          <w:i/>
          <w:iCs/>
          <w:sz w:val="22"/>
          <w:szCs w:val="22"/>
        </w:rPr>
        <w:t>[PIR Number to be assigned by the Project Office]</w:t>
      </w:r>
      <w:r w:rsidRPr="00CF3E51">
        <w:rPr>
          <w:rFonts w:ascii="Arial" w:hAnsi="Arial" w:cs="Arial"/>
          <w:sz w:val="22"/>
          <w:szCs w:val="22"/>
        </w:rPr>
        <w:tab/>
      </w:r>
      <w:r w:rsidRPr="00CF3E51">
        <w:rPr>
          <w:rFonts w:ascii="Arial" w:hAnsi="Arial" w:cs="Arial"/>
          <w:sz w:val="22"/>
          <w:szCs w:val="22"/>
        </w:rPr>
        <w:tab/>
        <w:t xml:space="preserve">       Project Initiation Request (PIR) – Level1 v6.0</w:t>
      </w:r>
    </w:p>
    <w:p w14:paraId="00C82AA2" w14:textId="77777777" w:rsidR="00F9251D" w:rsidRPr="00CF3E51" w:rsidRDefault="00F9251D" w:rsidP="00F9251D">
      <w:pPr>
        <w:rPr>
          <w:rFonts w:ascii="Arial" w:hAnsi="Arial" w:cs="Arial"/>
          <w:sz w:val="22"/>
          <w:szCs w:val="22"/>
        </w:rPr>
      </w:pPr>
      <w:r w:rsidRPr="00CF3E51">
        <w:rPr>
          <w:rFonts w:ascii="Arial" w:hAnsi="Arial" w:cs="Arial"/>
          <w:sz w:val="22"/>
          <w:szCs w:val="22"/>
        </w:rPr>
        <w:t>Project Name: The Supreme Card</w:t>
      </w:r>
      <w:r w:rsidRPr="00CF3E51">
        <w:rPr>
          <w:rFonts w:ascii="Arial" w:hAnsi="Arial" w:cs="Arial"/>
          <w:sz w:val="22"/>
          <w:szCs w:val="22"/>
        </w:rPr>
        <w:tab/>
      </w:r>
      <w:r w:rsidRPr="00CF3E51">
        <w:rPr>
          <w:rFonts w:ascii="Arial" w:hAnsi="Arial" w:cs="Arial"/>
          <w:sz w:val="22"/>
          <w:szCs w:val="22"/>
        </w:rPr>
        <w:tab/>
      </w:r>
      <w:r w:rsidRPr="00CF3E51">
        <w:rPr>
          <w:rFonts w:ascii="Arial" w:hAnsi="Arial" w:cs="Arial"/>
          <w:sz w:val="22"/>
          <w:szCs w:val="22"/>
        </w:rPr>
        <w:tab/>
      </w:r>
      <w:r w:rsidRPr="00CF3E51">
        <w:rPr>
          <w:rFonts w:ascii="Arial" w:hAnsi="Arial" w:cs="Arial"/>
          <w:sz w:val="22"/>
          <w:szCs w:val="22"/>
        </w:rPr>
        <w:tab/>
      </w:r>
      <w:r w:rsidRPr="00CF3E51">
        <w:rPr>
          <w:rFonts w:ascii="Arial" w:hAnsi="Arial" w:cs="Arial"/>
          <w:sz w:val="22"/>
          <w:szCs w:val="22"/>
        </w:rPr>
        <w:tab/>
      </w:r>
      <w:r w:rsidRPr="00CF3E51">
        <w:rPr>
          <w:rFonts w:ascii="Arial" w:hAnsi="Arial" w:cs="Arial"/>
          <w:sz w:val="22"/>
          <w:szCs w:val="22"/>
        </w:rPr>
        <w:tab/>
        <w:t>Student Name: Jonah Byther</w:t>
      </w:r>
    </w:p>
    <w:p w14:paraId="1A182C85" w14:textId="77777777" w:rsidR="00F9251D" w:rsidRPr="00CF3E51" w:rsidRDefault="00F9251D" w:rsidP="00F9251D">
      <w:pPr>
        <w:rPr>
          <w:rFonts w:ascii="Arial" w:hAnsi="Arial" w:cs="Arial"/>
          <w:sz w:val="22"/>
          <w:szCs w:val="22"/>
        </w:rPr>
      </w:pPr>
    </w:p>
    <w:p w14:paraId="2C70AF7A" w14:textId="77777777" w:rsidR="00F9251D" w:rsidRPr="00CF3E51" w:rsidRDefault="00F9251D" w:rsidP="00F9251D">
      <w:pPr>
        <w:jc w:val="both"/>
        <w:rPr>
          <w:rFonts w:ascii="Arial" w:hAnsi="Arial" w:cs="Arial"/>
          <w:b/>
          <w:sz w:val="22"/>
          <w:szCs w:val="22"/>
        </w:rPr>
      </w:pPr>
      <w:r w:rsidRPr="00CF3E51">
        <w:rPr>
          <w:rFonts w:ascii="Arial" w:hAnsi="Arial" w:cs="Arial"/>
          <w:b/>
          <w:sz w:val="22"/>
          <w:szCs w:val="22"/>
        </w:rPr>
        <w:t xml:space="preserve">This Project Initiation Request (PIR) is to be completed for all requests expected to require over 40 hours of effort or over 4 weeks of total duration. For larger requests requiring over 40 person-days or estimated project costs greater than $5,000, this template is used to assess the product's feasibility and get approval to scope and plan the proposed project. </w:t>
      </w:r>
    </w:p>
    <w:p w14:paraId="7A08B365" w14:textId="77777777" w:rsidR="00F9251D" w:rsidRPr="00CF3E51" w:rsidRDefault="00F9251D" w:rsidP="00F9251D">
      <w:pPr>
        <w:jc w:val="both"/>
        <w:rPr>
          <w:rFonts w:ascii="Arial" w:hAnsi="Arial" w:cs="Arial"/>
          <w:b/>
          <w:sz w:val="22"/>
          <w:szCs w:val="22"/>
        </w:rPr>
      </w:pPr>
      <w:r w:rsidRPr="00CF3E51">
        <w:rPr>
          <w:rFonts w:ascii="Arial" w:hAnsi="Arial" w:cs="Arial"/>
          <w:b/>
          <w:sz w:val="22"/>
          <w:szCs w:val="22"/>
        </w:rPr>
        <w:t>If approved, the Level 2 template (System Proposal: Part 1 and Part 2) must be completed.</w:t>
      </w:r>
    </w:p>
    <w:p w14:paraId="3AD72A9B" w14:textId="77777777" w:rsidR="00F9251D" w:rsidRPr="00CF3E51" w:rsidRDefault="00F9251D" w:rsidP="00F9251D">
      <w:pPr>
        <w:jc w:val="both"/>
        <w:rPr>
          <w:rFonts w:ascii="Arial" w:hAnsi="Arial" w:cs="Arial"/>
          <w:b/>
          <w:sz w:val="22"/>
          <w:szCs w:val="22"/>
        </w:rPr>
      </w:pPr>
      <w:r w:rsidRPr="00CF3E51">
        <w:rPr>
          <w:rFonts w:ascii="Arial" w:hAnsi="Arial" w:cs="Arial"/>
          <w:b/>
          <w:sz w:val="22"/>
          <w:szCs w:val="22"/>
        </w:rPr>
        <w:t xml:space="preserve">NOTE: </w:t>
      </w:r>
      <w:r w:rsidRPr="00CF3E51">
        <w:rPr>
          <w:rFonts w:ascii="Arial" w:hAnsi="Arial" w:cs="Arial"/>
          <w:b/>
          <w:sz w:val="22"/>
          <w:szCs w:val="22"/>
          <w:u w:val="single"/>
        </w:rPr>
        <w:t>Sections 0-4 are required</w:t>
      </w:r>
      <w:r w:rsidRPr="00CF3E51">
        <w:rPr>
          <w:rFonts w:ascii="Arial" w:hAnsi="Arial" w:cs="Arial"/>
          <w:b/>
          <w:sz w:val="22"/>
          <w:szCs w:val="22"/>
        </w:rPr>
        <w:t xml:space="preserve">. </w:t>
      </w:r>
      <w:r w:rsidRPr="00CF3E51">
        <w:rPr>
          <w:rFonts w:ascii="Arial" w:hAnsi="Arial" w:cs="Arial"/>
          <w:bCs/>
          <w:sz w:val="22"/>
          <w:szCs w:val="22"/>
        </w:rPr>
        <w:t xml:space="preserve">Section 5 is optional, but any ideas on estimating costs should be included. </w:t>
      </w:r>
      <w:r w:rsidRPr="00CF3E51">
        <w:rPr>
          <w:rFonts w:ascii="Arial" w:hAnsi="Arial" w:cs="Arial"/>
          <w:b/>
          <w:sz w:val="22"/>
          <w:szCs w:val="22"/>
          <w:u w:val="single"/>
        </w:rPr>
        <w:t xml:space="preserve">Replace the </w:t>
      </w:r>
      <w:r w:rsidRPr="00CF3E51">
        <w:rPr>
          <w:rFonts w:ascii="Arial" w:hAnsi="Arial" w:cs="Arial"/>
          <w:b/>
          <w:i/>
          <w:iCs/>
          <w:sz w:val="22"/>
          <w:szCs w:val="22"/>
          <w:u w:val="single"/>
        </w:rPr>
        <w:t>italic</w:t>
      </w:r>
      <w:r w:rsidRPr="00CF3E51">
        <w:rPr>
          <w:rFonts w:ascii="Arial" w:hAnsi="Arial" w:cs="Arial"/>
          <w:b/>
          <w:sz w:val="22"/>
          <w:szCs w:val="22"/>
          <w:u w:val="single"/>
        </w:rPr>
        <w:t xml:space="preserve"> prompts with your answers/information</w:t>
      </w:r>
      <w:r w:rsidRPr="00CF3E51">
        <w:rPr>
          <w:rFonts w:ascii="Arial" w:hAnsi="Arial" w:cs="Arial"/>
          <w:bCs/>
          <w:sz w:val="22"/>
          <w:szCs w:val="22"/>
        </w:rPr>
        <w:t>. [Expand each section in this template as needed</w:t>
      </w:r>
      <w:r w:rsidRPr="00CF3E51">
        <w:rPr>
          <w:rFonts w:ascii="Arial" w:hAnsi="Arial" w:cs="Arial"/>
          <w:b/>
          <w:sz w:val="22"/>
          <w:szCs w:val="22"/>
        </w:rPr>
        <w:t>.]</w:t>
      </w:r>
    </w:p>
    <w:p w14:paraId="6B8A56BF" w14:textId="77777777" w:rsidR="00F9251D" w:rsidRPr="00CF3E51" w:rsidRDefault="00F9251D" w:rsidP="00F9251D">
      <w:pPr>
        <w:rPr>
          <w:rFonts w:ascii="Arial" w:hAnsi="Arial" w:cs="Arial"/>
          <w:b/>
          <w:sz w:val="22"/>
          <w:szCs w:val="22"/>
        </w:rPr>
      </w:pPr>
      <w:r w:rsidRPr="00CF3E51">
        <w:rPr>
          <w:rFonts w:ascii="Arial" w:hAnsi="Arial" w:cs="Arial"/>
          <w:b/>
          <w:sz w:val="22"/>
          <w:szCs w:val="22"/>
        </w:rPr>
        <w:br/>
        <w:t>0.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F9251D" w:rsidRPr="00CF3E51" w14:paraId="66E8DBB4" w14:textId="77777777" w:rsidTr="004509BA">
        <w:trPr>
          <w:trHeight w:val="397"/>
        </w:trPr>
        <w:tc>
          <w:tcPr>
            <w:tcW w:w="3667" w:type="dxa"/>
            <w:shd w:val="clear" w:color="auto" w:fill="D3DFEE"/>
          </w:tcPr>
          <w:p w14:paraId="352EC071" w14:textId="77777777" w:rsidR="00F9251D" w:rsidRPr="00CF3E51" w:rsidRDefault="00F9251D" w:rsidP="004509BA">
            <w:pPr>
              <w:rPr>
                <w:rFonts w:ascii="Arial" w:hAnsi="Arial" w:cs="Arial"/>
                <w:b/>
              </w:rPr>
            </w:pPr>
            <w:r w:rsidRPr="00CF3E51">
              <w:rPr>
                <w:rFonts w:ascii="Arial" w:hAnsi="Arial" w:cs="Arial"/>
                <w:b/>
                <w:sz w:val="22"/>
                <w:szCs w:val="22"/>
              </w:rPr>
              <w:t xml:space="preserve">Project Name: </w:t>
            </w:r>
          </w:p>
        </w:tc>
        <w:tc>
          <w:tcPr>
            <w:tcW w:w="6202" w:type="dxa"/>
            <w:shd w:val="clear" w:color="auto" w:fill="FFFFFF"/>
          </w:tcPr>
          <w:p w14:paraId="5D998DFC" w14:textId="77777777" w:rsidR="00F9251D" w:rsidRPr="00CF3E51" w:rsidRDefault="00F9251D" w:rsidP="004509BA">
            <w:pPr>
              <w:rPr>
                <w:rFonts w:ascii="Arial" w:hAnsi="Arial" w:cs="Arial"/>
              </w:rPr>
            </w:pPr>
            <w:r w:rsidRPr="00CF3E51">
              <w:rPr>
                <w:rFonts w:ascii="Arial" w:hAnsi="Arial" w:cs="Arial"/>
                <w:sz w:val="22"/>
                <w:szCs w:val="22"/>
              </w:rPr>
              <w:t>The Supreme Card</w:t>
            </w:r>
          </w:p>
        </w:tc>
      </w:tr>
      <w:tr w:rsidR="00F9251D" w:rsidRPr="00CF3E51" w14:paraId="01FA01EF" w14:textId="77777777" w:rsidTr="004509BA">
        <w:trPr>
          <w:trHeight w:val="397"/>
        </w:trPr>
        <w:tc>
          <w:tcPr>
            <w:tcW w:w="3667" w:type="dxa"/>
            <w:shd w:val="clear" w:color="auto" w:fill="D3DFEE"/>
          </w:tcPr>
          <w:p w14:paraId="0E417C75" w14:textId="77777777" w:rsidR="00F9251D" w:rsidRPr="00CF3E51" w:rsidRDefault="00F9251D" w:rsidP="004509BA">
            <w:pPr>
              <w:rPr>
                <w:rFonts w:ascii="Arial" w:hAnsi="Arial" w:cs="Arial"/>
                <w:b/>
              </w:rPr>
            </w:pPr>
            <w:r w:rsidRPr="00CF3E51">
              <w:rPr>
                <w:rFonts w:ascii="Arial" w:hAnsi="Arial" w:cs="Arial"/>
                <w:b/>
                <w:sz w:val="22"/>
                <w:szCs w:val="22"/>
              </w:rPr>
              <w:t>Two Sentence Request Description:</w:t>
            </w:r>
          </w:p>
        </w:tc>
        <w:tc>
          <w:tcPr>
            <w:tcW w:w="6202" w:type="dxa"/>
            <w:shd w:val="clear" w:color="auto" w:fill="FFFFFF"/>
          </w:tcPr>
          <w:p w14:paraId="015055D8" w14:textId="77777777" w:rsidR="00F9251D" w:rsidRPr="00CF3E51" w:rsidRDefault="00F9251D" w:rsidP="004509BA">
            <w:pPr>
              <w:rPr>
                <w:rFonts w:ascii="Arial" w:hAnsi="Arial" w:cs="Arial"/>
                <w:iCs/>
              </w:rPr>
            </w:pPr>
            <w:r w:rsidRPr="00CF3E51">
              <w:rPr>
                <w:rFonts w:ascii="Arial" w:hAnsi="Arial" w:cs="Arial"/>
                <w:iCs/>
                <w:sz w:val="22"/>
                <w:szCs w:val="22"/>
              </w:rPr>
              <w:t>This card will combine all credit cards to make spending easier. No more manually choosing which card is best for you.</w:t>
            </w:r>
          </w:p>
        </w:tc>
      </w:tr>
      <w:tr w:rsidR="00F9251D" w:rsidRPr="00CF3E51" w14:paraId="50A9D810" w14:textId="77777777" w:rsidTr="004509BA">
        <w:trPr>
          <w:trHeight w:val="397"/>
        </w:trPr>
        <w:tc>
          <w:tcPr>
            <w:tcW w:w="3667" w:type="dxa"/>
            <w:shd w:val="clear" w:color="auto" w:fill="D3DFEE"/>
          </w:tcPr>
          <w:p w14:paraId="6F28E5B8" w14:textId="77777777" w:rsidR="00F9251D" w:rsidRPr="00CF3E51" w:rsidRDefault="00F9251D" w:rsidP="004509BA">
            <w:pPr>
              <w:rPr>
                <w:rFonts w:ascii="Arial" w:hAnsi="Arial" w:cs="Arial"/>
                <w:b/>
              </w:rPr>
            </w:pPr>
            <w:r w:rsidRPr="00CF3E51">
              <w:rPr>
                <w:rFonts w:ascii="Arial" w:hAnsi="Arial" w:cs="Arial"/>
                <w:b/>
                <w:sz w:val="22"/>
                <w:szCs w:val="22"/>
              </w:rPr>
              <w:t xml:space="preserve">Requested Launch Date(s): </w:t>
            </w:r>
          </w:p>
        </w:tc>
        <w:tc>
          <w:tcPr>
            <w:tcW w:w="6202" w:type="dxa"/>
            <w:shd w:val="clear" w:color="auto" w:fill="FFFFFF"/>
          </w:tcPr>
          <w:p w14:paraId="0F01BC84" w14:textId="77777777" w:rsidR="00F9251D" w:rsidRPr="00CF3E51" w:rsidRDefault="00F9251D" w:rsidP="004509BA">
            <w:pPr>
              <w:rPr>
                <w:rFonts w:ascii="Arial" w:hAnsi="Arial" w:cs="Arial"/>
                <w:i/>
              </w:rPr>
            </w:pPr>
            <w:r w:rsidRPr="00CF3E51">
              <w:rPr>
                <w:rFonts w:ascii="Arial" w:hAnsi="Arial" w:cs="Arial"/>
                <w:iCs/>
                <w:sz w:val="22"/>
                <w:szCs w:val="22"/>
              </w:rPr>
              <w:t>June 1st, 2024</w:t>
            </w:r>
            <w:r w:rsidRPr="00CF3E51">
              <w:rPr>
                <w:rFonts w:ascii="Arial" w:hAnsi="Arial" w:cs="Arial"/>
                <w:i/>
                <w:sz w:val="22"/>
                <w:szCs w:val="22"/>
              </w:rPr>
              <w:t xml:space="preserve"> </w:t>
            </w:r>
          </w:p>
        </w:tc>
      </w:tr>
      <w:tr w:rsidR="00F9251D" w:rsidRPr="00CF3E51" w14:paraId="71239DC3" w14:textId="77777777" w:rsidTr="004509BA">
        <w:trPr>
          <w:trHeight w:val="397"/>
        </w:trPr>
        <w:tc>
          <w:tcPr>
            <w:tcW w:w="3667" w:type="dxa"/>
            <w:shd w:val="clear" w:color="auto" w:fill="D3DFEE"/>
          </w:tcPr>
          <w:p w14:paraId="1ED2BBED" w14:textId="77777777" w:rsidR="00F9251D" w:rsidRPr="00CF3E51" w:rsidRDefault="00F9251D" w:rsidP="004509BA">
            <w:pPr>
              <w:rPr>
                <w:rFonts w:ascii="Arial" w:hAnsi="Arial" w:cs="Arial"/>
                <w:b/>
              </w:rPr>
            </w:pPr>
            <w:r w:rsidRPr="00CF3E51">
              <w:rPr>
                <w:rFonts w:ascii="Arial" w:hAnsi="Arial" w:cs="Arial"/>
                <w:b/>
                <w:sz w:val="22"/>
                <w:szCs w:val="22"/>
              </w:rPr>
              <w:t>Department(s) Affected By Project:</w:t>
            </w:r>
          </w:p>
        </w:tc>
        <w:tc>
          <w:tcPr>
            <w:tcW w:w="6202" w:type="dxa"/>
            <w:shd w:val="clear" w:color="auto" w:fill="FFFFFF"/>
          </w:tcPr>
          <w:p w14:paraId="15802BF9" w14:textId="77777777" w:rsidR="00F9251D" w:rsidRPr="00CF3E51" w:rsidRDefault="00F9251D" w:rsidP="004509BA">
            <w:pPr>
              <w:rPr>
                <w:rFonts w:ascii="Arial" w:hAnsi="Arial" w:cs="Arial"/>
                <w:iCs/>
              </w:rPr>
            </w:pPr>
            <w:r w:rsidRPr="00CF3E51">
              <w:rPr>
                <w:rFonts w:ascii="Arial" w:hAnsi="Arial" w:cs="Arial"/>
                <w:iCs/>
                <w:sz w:val="22"/>
                <w:szCs w:val="22"/>
              </w:rPr>
              <w:t>Computer Science</w:t>
            </w:r>
          </w:p>
        </w:tc>
      </w:tr>
      <w:tr w:rsidR="00F9251D" w:rsidRPr="00CF3E51" w14:paraId="7E986438" w14:textId="77777777" w:rsidTr="004509BA">
        <w:trPr>
          <w:trHeight w:val="397"/>
        </w:trPr>
        <w:tc>
          <w:tcPr>
            <w:tcW w:w="3667" w:type="dxa"/>
            <w:shd w:val="clear" w:color="auto" w:fill="D3DFEE"/>
          </w:tcPr>
          <w:p w14:paraId="7E68256B" w14:textId="77777777" w:rsidR="00F9251D" w:rsidRPr="00CF3E51" w:rsidRDefault="00F9251D" w:rsidP="004509BA">
            <w:pPr>
              <w:rPr>
                <w:rFonts w:ascii="Arial" w:hAnsi="Arial" w:cs="Arial"/>
                <w:b/>
              </w:rPr>
            </w:pPr>
            <w:r w:rsidRPr="00CF3E51">
              <w:rPr>
                <w:rFonts w:ascii="Arial" w:hAnsi="Arial" w:cs="Arial"/>
                <w:b/>
                <w:sz w:val="22"/>
                <w:szCs w:val="22"/>
              </w:rPr>
              <w:t>Project's Customers:</w:t>
            </w:r>
          </w:p>
        </w:tc>
        <w:tc>
          <w:tcPr>
            <w:tcW w:w="6202" w:type="dxa"/>
            <w:shd w:val="clear" w:color="auto" w:fill="FFFFFF"/>
          </w:tcPr>
          <w:p w14:paraId="7C706324" w14:textId="77777777" w:rsidR="00F9251D" w:rsidRPr="00CF3E51" w:rsidRDefault="00F9251D" w:rsidP="004509BA">
            <w:pPr>
              <w:rPr>
                <w:rFonts w:ascii="Arial" w:hAnsi="Arial" w:cs="Arial"/>
                <w:i/>
              </w:rPr>
            </w:pPr>
            <w:r w:rsidRPr="00CF3E51">
              <w:rPr>
                <w:rFonts w:ascii="Arial" w:hAnsi="Arial" w:cs="Arial"/>
                <w:iCs/>
                <w:sz w:val="22"/>
                <w:szCs w:val="22"/>
              </w:rPr>
              <w:t>Everyone with multiple credit cards</w:t>
            </w:r>
            <w:r w:rsidRPr="00CF3E51">
              <w:rPr>
                <w:rFonts w:ascii="Arial" w:hAnsi="Arial" w:cs="Arial"/>
                <w:i/>
                <w:sz w:val="22"/>
                <w:szCs w:val="22"/>
              </w:rPr>
              <w:t xml:space="preserve"> </w:t>
            </w:r>
          </w:p>
        </w:tc>
      </w:tr>
      <w:tr w:rsidR="00F9251D" w:rsidRPr="00CF3E51" w14:paraId="1279C844" w14:textId="77777777" w:rsidTr="004509BA">
        <w:trPr>
          <w:trHeight w:val="397"/>
        </w:trPr>
        <w:tc>
          <w:tcPr>
            <w:tcW w:w="3667" w:type="dxa"/>
            <w:shd w:val="clear" w:color="auto" w:fill="D3DFEE"/>
          </w:tcPr>
          <w:p w14:paraId="3749BA32" w14:textId="77777777" w:rsidR="00F9251D" w:rsidRPr="00CF3E51" w:rsidRDefault="00F9251D" w:rsidP="004509BA">
            <w:pPr>
              <w:rPr>
                <w:rFonts w:ascii="Arial" w:hAnsi="Arial" w:cs="Arial"/>
                <w:b/>
              </w:rPr>
            </w:pPr>
            <w:r w:rsidRPr="00CF3E51">
              <w:rPr>
                <w:rFonts w:ascii="Arial" w:hAnsi="Arial" w:cs="Arial"/>
                <w:b/>
                <w:sz w:val="22"/>
                <w:szCs w:val="22"/>
              </w:rPr>
              <w:t>Date Request Submitted:</w:t>
            </w:r>
          </w:p>
        </w:tc>
        <w:tc>
          <w:tcPr>
            <w:tcW w:w="6202" w:type="dxa"/>
            <w:shd w:val="clear" w:color="auto" w:fill="FFFFFF"/>
          </w:tcPr>
          <w:p w14:paraId="2278E1C3" w14:textId="77777777" w:rsidR="00F9251D" w:rsidRPr="00CF3E51" w:rsidRDefault="00F9251D" w:rsidP="004509BA">
            <w:pPr>
              <w:rPr>
                <w:rFonts w:ascii="Arial" w:hAnsi="Arial" w:cs="Arial"/>
              </w:rPr>
            </w:pPr>
            <w:r w:rsidRPr="00CF3E51">
              <w:rPr>
                <w:rFonts w:ascii="Arial" w:hAnsi="Arial" w:cs="Arial"/>
                <w:sz w:val="22"/>
                <w:szCs w:val="22"/>
              </w:rPr>
              <w:t>4/28/2024</w:t>
            </w:r>
          </w:p>
        </w:tc>
      </w:tr>
    </w:tbl>
    <w:p w14:paraId="650484AF" w14:textId="77777777" w:rsidR="00F9251D" w:rsidRPr="00CF3E51" w:rsidRDefault="00F9251D" w:rsidP="00F9251D">
      <w:pPr>
        <w:numPr>
          <w:ilvl w:val="0"/>
          <w:numId w:val="3"/>
        </w:numPr>
        <w:spacing w:before="240" w:after="120"/>
        <w:jc w:val="both"/>
        <w:rPr>
          <w:rFonts w:ascii="Arial" w:hAnsi="Arial" w:cs="Arial"/>
          <w:b/>
          <w:sz w:val="22"/>
          <w:szCs w:val="22"/>
        </w:rPr>
      </w:pPr>
      <w:r w:rsidRPr="00CF3E51">
        <w:rPr>
          <w:rFonts w:ascii="Arial" w:hAnsi="Arial" w:cs="Arial"/>
          <w:b/>
          <w:sz w:val="22"/>
          <w:szCs w:val="22"/>
        </w:rPr>
        <w:t>Project 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513"/>
        <w:gridCol w:w="3287"/>
        <w:gridCol w:w="251"/>
        <w:gridCol w:w="1512"/>
        <w:gridCol w:w="3321"/>
      </w:tblGrid>
      <w:tr w:rsidR="00F9251D" w:rsidRPr="00CF3E51" w14:paraId="43600139" w14:textId="77777777" w:rsidTr="004509BA">
        <w:trPr>
          <w:trHeight w:val="390"/>
        </w:trPr>
        <w:tc>
          <w:tcPr>
            <w:tcW w:w="4772" w:type="dxa"/>
            <w:gridSpan w:val="2"/>
            <w:tcBorders>
              <w:top w:val="nil"/>
              <w:left w:val="nil"/>
              <w:bottom w:val="single" w:sz="4" w:space="0" w:color="4F81BD"/>
              <w:right w:val="nil"/>
            </w:tcBorders>
            <w:shd w:val="clear" w:color="auto" w:fill="auto"/>
          </w:tcPr>
          <w:p w14:paraId="79631F50" w14:textId="77777777" w:rsidR="00F9251D" w:rsidRPr="00CF3E51" w:rsidRDefault="00F9251D" w:rsidP="004509BA">
            <w:pPr>
              <w:spacing w:before="120" w:after="60"/>
              <w:rPr>
                <w:rFonts w:ascii="Arial" w:hAnsi="Arial" w:cs="Arial"/>
              </w:rPr>
            </w:pPr>
            <w:r w:rsidRPr="00CF3E51">
              <w:rPr>
                <w:rFonts w:ascii="Arial" w:hAnsi="Arial" w:cs="Arial"/>
                <w:b/>
                <w:sz w:val="22"/>
                <w:szCs w:val="22"/>
              </w:rPr>
              <w:t>Project Sponsor</w:t>
            </w:r>
          </w:p>
        </w:tc>
        <w:tc>
          <w:tcPr>
            <w:tcW w:w="255" w:type="dxa"/>
            <w:tcBorders>
              <w:top w:val="nil"/>
              <w:left w:val="nil"/>
              <w:bottom w:val="nil"/>
              <w:right w:val="nil"/>
            </w:tcBorders>
          </w:tcPr>
          <w:p w14:paraId="6AB535EC" w14:textId="77777777" w:rsidR="00F9251D" w:rsidRPr="00CF3E51" w:rsidRDefault="00F9251D" w:rsidP="004509BA">
            <w:pPr>
              <w:spacing w:before="120" w:after="60"/>
              <w:rPr>
                <w:rFonts w:ascii="Arial" w:hAnsi="Arial" w:cs="Arial"/>
                <w:b/>
              </w:rPr>
            </w:pPr>
          </w:p>
        </w:tc>
        <w:tc>
          <w:tcPr>
            <w:tcW w:w="4857" w:type="dxa"/>
            <w:gridSpan w:val="2"/>
            <w:tcBorders>
              <w:top w:val="nil"/>
              <w:left w:val="nil"/>
              <w:bottom w:val="single" w:sz="4" w:space="0" w:color="4F81BD"/>
              <w:right w:val="nil"/>
            </w:tcBorders>
            <w:shd w:val="clear" w:color="auto" w:fill="auto"/>
          </w:tcPr>
          <w:p w14:paraId="44E2944C" w14:textId="77777777" w:rsidR="00F9251D" w:rsidRPr="00CF3E51" w:rsidRDefault="00F9251D" w:rsidP="004509BA">
            <w:pPr>
              <w:spacing w:before="120" w:after="60"/>
              <w:rPr>
                <w:rFonts w:ascii="Arial" w:hAnsi="Arial" w:cs="Arial"/>
              </w:rPr>
            </w:pPr>
            <w:r w:rsidRPr="00CF3E51">
              <w:rPr>
                <w:rFonts w:ascii="Arial" w:hAnsi="Arial" w:cs="Arial"/>
                <w:b/>
                <w:sz w:val="22"/>
                <w:szCs w:val="22"/>
              </w:rPr>
              <w:t xml:space="preserve">Business Project Manager &amp; Requestor </w:t>
            </w:r>
          </w:p>
        </w:tc>
      </w:tr>
      <w:tr w:rsidR="00F9251D" w:rsidRPr="00CF3E51" w14:paraId="34E15C03" w14:textId="77777777" w:rsidTr="004509BA">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551BCAD6" w14:textId="77777777" w:rsidR="00F9251D" w:rsidRPr="00CF3E51" w:rsidRDefault="00F9251D" w:rsidP="004509BA">
            <w:pPr>
              <w:rPr>
                <w:rFonts w:ascii="Arial" w:hAnsi="Arial" w:cs="Arial"/>
                <w:b/>
              </w:rPr>
            </w:pPr>
            <w:r w:rsidRPr="00CF3E51">
              <w:rPr>
                <w:rFonts w:ascii="Arial" w:hAnsi="Arial" w:cs="Arial"/>
                <w:b/>
                <w:sz w:val="22"/>
                <w:szCs w:val="22"/>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2641597F" w14:textId="77777777" w:rsidR="00F9251D" w:rsidRPr="00CF3E51" w:rsidRDefault="00F9251D" w:rsidP="004509BA">
            <w:pPr>
              <w:spacing w:before="120" w:after="60"/>
              <w:rPr>
                <w:rFonts w:ascii="Arial" w:hAnsi="Arial" w:cs="Arial"/>
              </w:rPr>
            </w:pPr>
            <w:r w:rsidRPr="00CF3E51">
              <w:rPr>
                <w:rFonts w:ascii="Arial" w:hAnsi="Arial" w:cs="Arial"/>
                <w:sz w:val="22"/>
                <w:szCs w:val="22"/>
              </w:rPr>
              <w:t>Andy Cameron</w:t>
            </w:r>
          </w:p>
        </w:tc>
        <w:tc>
          <w:tcPr>
            <w:tcW w:w="255" w:type="dxa"/>
            <w:tcBorders>
              <w:top w:val="nil"/>
              <w:left w:val="single" w:sz="4" w:space="0" w:color="4F81BD"/>
              <w:bottom w:val="nil"/>
              <w:right w:val="single" w:sz="4" w:space="0" w:color="4F81BD"/>
            </w:tcBorders>
            <w:shd w:val="clear" w:color="auto" w:fill="FFFFFF"/>
          </w:tcPr>
          <w:p w14:paraId="34132A3D" w14:textId="77777777" w:rsidR="00F9251D" w:rsidRPr="00CF3E51" w:rsidRDefault="00F9251D" w:rsidP="004509BA">
            <w:pPr>
              <w:spacing w:before="120" w:after="60"/>
              <w:rPr>
                <w:rFonts w:ascii="Arial" w:hAnsi="Arial" w:cs="Arial"/>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5E483C7A" w14:textId="77777777" w:rsidR="00F9251D" w:rsidRPr="00CF3E51" w:rsidRDefault="00F9251D" w:rsidP="004509BA">
            <w:pPr>
              <w:rPr>
                <w:rFonts w:ascii="Arial" w:hAnsi="Arial" w:cs="Arial"/>
                <w:b/>
              </w:rPr>
            </w:pPr>
            <w:r w:rsidRPr="00CF3E51">
              <w:rPr>
                <w:rFonts w:ascii="Arial" w:hAnsi="Arial" w:cs="Arial"/>
                <w:b/>
                <w:sz w:val="22"/>
                <w:szCs w:val="22"/>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444F7C1" w14:textId="77777777" w:rsidR="00F9251D" w:rsidRPr="00CF3E51" w:rsidRDefault="00F9251D" w:rsidP="004509BA">
            <w:pPr>
              <w:spacing w:before="120" w:after="60"/>
              <w:rPr>
                <w:rFonts w:ascii="Arial" w:hAnsi="Arial" w:cs="Arial"/>
              </w:rPr>
            </w:pPr>
            <w:r w:rsidRPr="00CF3E51">
              <w:rPr>
                <w:rFonts w:ascii="Arial" w:hAnsi="Arial" w:cs="Arial"/>
                <w:iCs/>
                <w:sz w:val="22"/>
                <w:szCs w:val="22"/>
              </w:rPr>
              <w:t>Jonah Byther</w:t>
            </w:r>
          </w:p>
        </w:tc>
      </w:tr>
      <w:tr w:rsidR="00F9251D" w:rsidRPr="00CF3E51" w14:paraId="64B33DD1" w14:textId="77777777" w:rsidTr="004509BA">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4493C212" w14:textId="77777777" w:rsidR="00F9251D" w:rsidRPr="00CF3E51" w:rsidRDefault="00F9251D" w:rsidP="004509BA">
            <w:pPr>
              <w:rPr>
                <w:rFonts w:ascii="Arial" w:hAnsi="Arial" w:cs="Arial"/>
                <w:b/>
              </w:rPr>
            </w:pPr>
            <w:r w:rsidRPr="00CF3E51">
              <w:rPr>
                <w:rFonts w:ascii="Arial" w:hAnsi="Arial" w:cs="Arial"/>
                <w:b/>
                <w:sz w:val="22"/>
                <w:szCs w:val="22"/>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389045A" w14:textId="77777777" w:rsidR="00F9251D" w:rsidRPr="00CF3E51" w:rsidRDefault="00F9251D" w:rsidP="004509BA">
            <w:pPr>
              <w:spacing w:before="120" w:after="60"/>
              <w:rPr>
                <w:rFonts w:ascii="Arial" w:hAnsi="Arial" w:cs="Arial"/>
              </w:rPr>
            </w:pPr>
            <w:r w:rsidRPr="00CF3E51">
              <w:rPr>
                <w:rFonts w:ascii="Arial" w:hAnsi="Arial" w:cs="Arial"/>
                <w:sz w:val="22"/>
                <w:szCs w:val="22"/>
              </w:rPr>
              <w:t>Professor</w:t>
            </w:r>
          </w:p>
        </w:tc>
        <w:tc>
          <w:tcPr>
            <w:tcW w:w="255" w:type="dxa"/>
            <w:tcBorders>
              <w:top w:val="nil"/>
              <w:left w:val="single" w:sz="4" w:space="0" w:color="4F81BD"/>
              <w:bottom w:val="nil"/>
              <w:right w:val="single" w:sz="4" w:space="0" w:color="4F81BD"/>
            </w:tcBorders>
            <w:shd w:val="clear" w:color="auto" w:fill="FFFFFF"/>
          </w:tcPr>
          <w:p w14:paraId="6A78EC66" w14:textId="77777777" w:rsidR="00F9251D" w:rsidRPr="00CF3E51" w:rsidRDefault="00F9251D" w:rsidP="004509BA">
            <w:pPr>
              <w:spacing w:before="120" w:after="60"/>
              <w:rPr>
                <w:rFonts w:ascii="Arial" w:hAnsi="Arial" w:cs="Arial"/>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3C120110" w14:textId="77777777" w:rsidR="00F9251D" w:rsidRPr="00CF3E51" w:rsidRDefault="00F9251D" w:rsidP="004509BA">
            <w:pPr>
              <w:rPr>
                <w:rFonts w:ascii="Arial" w:hAnsi="Arial" w:cs="Arial"/>
                <w:b/>
              </w:rPr>
            </w:pPr>
            <w:r w:rsidRPr="00CF3E51">
              <w:rPr>
                <w:rFonts w:ascii="Arial" w:hAnsi="Arial" w:cs="Arial"/>
                <w:b/>
                <w:sz w:val="22"/>
                <w:szCs w:val="22"/>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9BF8DE5" w14:textId="77777777" w:rsidR="00F9251D" w:rsidRPr="00CF3E51" w:rsidRDefault="00F9251D" w:rsidP="004509BA">
            <w:pPr>
              <w:spacing w:before="120" w:after="60"/>
              <w:rPr>
                <w:rFonts w:ascii="Arial" w:hAnsi="Arial" w:cs="Arial"/>
              </w:rPr>
            </w:pPr>
            <w:r w:rsidRPr="00CF3E51">
              <w:rPr>
                <w:rFonts w:ascii="Arial" w:hAnsi="Arial" w:cs="Arial"/>
                <w:sz w:val="22"/>
                <w:szCs w:val="22"/>
              </w:rPr>
              <w:t>The Supreme Card</w:t>
            </w:r>
          </w:p>
        </w:tc>
      </w:tr>
      <w:tr w:rsidR="00F9251D" w:rsidRPr="00CF3E51" w14:paraId="43FC5209" w14:textId="77777777" w:rsidTr="004509BA">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4B575A89" w14:textId="77777777" w:rsidR="00F9251D" w:rsidRPr="00CF3E51" w:rsidRDefault="00F9251D" w:rsidP="004509BA">
            <w:pPr>
              <w:rPr>
                <w:rFonts w:ascii="Arial" w:hAnsi="Arial" w:cs="Arial"/>
                <w:b/>
              </w:rPr>
            </w:pPr>
            <w:r w:rsidRPr="00CF3E51">
              <w:rPr>
                <w:rFonts w:ascii="Arial" w:hAnsi="Arial" w:cs="Arial"/>
                <w:b/>
                <w:sz w:val="22"/>
                <w:szCs w:val="22"/>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1390AEA" w14:textId="77777777" w:rsidR="00F9251D" w:rsidRPr="00CF3E51" w:rsidRDefault="00F9251D" w:rsidP="004509BA">
            <w:pPr>
              <w:spacing w:before="120" w:after="60"/>
              <w:rPr>
                <w:rFonts w:ascii="Arial" w:hAnsi="Arial" w:cs="Arial"/>
              </w:rPr>
            </w:pPr>
            <w:r w:rsidRPr="00CF3E51">
              <w:rPr>
                <w:rFonts w:ascii="Arial" w:hAnsi="Arial" w:cs="Arial"/>
                <w:sz w:val="22"/>
                <w:szCs w:val="22"/>
              </w:rPr>
              <w:t>Computer Science - SPU</w:t>
            </w:r>
          </w:p>
        </w:tc>
        <w:tc>
          <w:tcPr>
            <w:tcW w:w="255" w:type="dxa"/>
            <w:tcBorders>
              <w:top w:val="nil"/>
              <w:left w:val="single" w:sz="4" w:space="0" w:color="4F81BD"/>
              <w:bottom w:val="nil"/>
              <w:right w:val="single" w:sz="4" w:space="0" w:color="4F81BD"/>
            </w:tcBorders>
            <w:shd w:val="clear" w:color="auto" w:fill="FFFFFF"/>
          </w:tcPr>
          <w:p w14:paraId="3464A859" w14:textId="77777777" w:rsidR="00F9251D" w:rsidRPr="00CF3E51" w:rsidRDefault="00F9251D" w:rsidP="004509BA">
            <w:pPr>
              <w:spacing w:before="120" w:after="60"/>
              <w:rPr>
                <w:rFonts w:ascii="Arial" w:hAnsi="Arial" w:cs="Arial"/>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149B2332" w14:textId="77777777" w:rsidR="00F9251D" w:rsidRPr="00CF3E51" w:rsidRDefault="00F9251D" w:rsidP="004509BA">
            <w:pPr>
              <w:rPr>
                <w:rFonts w:ascii="Arial" w:hAnsi="Arial" w:cs="Arial"/>
                <w:b/>
              </w:rPr>
            </w:pPr>
            <w:r w:rsidRPr="00CF3E51">
              <w:rPr>
                <w:rFonts w:ascii="Arial" w:hAnsi="Arial" w:cs="Arial"/>
                <w:b/>
                <w:sz w:val="22"/>
                <w:szCs w:val="22"/>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EA1E5DF" w14:textId="77777777" w:rsidR="00F9251D" w:rsidRPr="00CF3E51" w:rsidRDefault="00F9251D" w:rsidP="004509BA">
            <w:pPr>
              <w:spacing w:before="120" w:after="60"/>
              <w:rPr>
                <w:rFonts w:ascii="Arial" w:hAnsi="Arial" w:cs="Arial"/>
              </w:rPr>
            </w:pPr>
            <w:r w:rsidRPr="00CF3E51">
              <w:rPr>
                <w:rFonts w:ascii="Arial" w:hAnsi="Arial" w:cs="Arial"/>
                <w:sz w:val="22"/>
                <w:szCs w:val="22"/>
              </w:rPr>
              <w:t>Computer Science - SPU</w:t>
            </w:r>
          </w:p>
        </w:tc>
      </w:tr>
      <w:tr w:rsidR="00F9251D" w:rsidRPr="00CF3E51" w14:paraId="10BEE0B5" w14:textId="77777777" w:rsidTr="004509BA">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41E3FBAF" w14:textId="77777777" w:rsidR="00F9251D" w:rsidRPr="00CF3E51" w:rsidRDefault="00F9251D" w:rsidP="004509BA">
            <w:pPr>
              <w:rPr>
                <w:rFonts w:ascii="Arial" w:hAnsi="Arial" w:cs="Arial"/>
                <w:b/>
              </w:rPr>
            </w:pPr>
            <w:r w:rsidRPr="00CF3E51">
              <w:rPr>
                <w:rFonts w:ascii="Arial" w:hAnsi="Arial" w:cs="Arial"/>
                <w:b/>
                <w:sz w:val="22"/>
                <w:szCs w:val="22"/>
              </w:rPr>
              <w:t>Email:</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623B4F4D" w14:textId="77777777" w:rsidR="00F9251D" w:rsidRPr="00CF3E51" w:rsidRDefault="00F9251D" w:rsidP="004509BA">
            <w:pPr>
              <w:spacing w:before="120" w:after="60"/>
              <w:rPr>
                <w:rFonts w:ascii="Arial" w:hAnsi="Arial" w:cs="Arial"/>
              </w:rPr>
            </w:pPr>
            <w:r w:rsidRPr="00CF3E51">
              <w:rPr>
                <w:rFonts w:ascii="Arial" w:hAnsi="Arial" w:cs="Arial"/>
                <w:sz w:val="22"/>
                <w:szCs w:val="22"/>
              </w:rPr>
              <w:t>acameron@spu.edu</w:t>
            </w:r>
          </w:p>
        </w:tc>
        <w:tc>
          <w:tcPr>
            <w:tcW w:w="255" w:type="dxa"/>
            <w:tcBorders>
              <w:top w:val="nil"/>
              <w:left w:val="single" w:sz="4" w:space="0" w:color="4F81BD"/>
              <w:bottom w:val="nil"/>
              <w:right w:val="single" w:sz="4" w:space="0" w:color="4F81BD"/>
            </w:tcBorders>
            <w:shd w:val="clear" w:color="auto" w:fill="FFFFFF"/>
          </w:tcPr>
          <w:p w14:paraId="185E17F0" w14:textId="77777777" w:rsidR="00F9251D" w:rsidRPr="00CF3E51" w:rsidRDefault="00F9251D" w:rsidP="004509BA">
            <w:pPr>
              <w:spacing w:before="120" w:after="60"/>
              <w:rPr>
                <w:rFonts w:ascii="Arial" w:hAnsi="Arial" w:cs="Arial"/>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6CC9194B" w14:textId="77777777" w:rsidR="00F9251D" w:rsidRPr="00CF3E51" w:rsidRDefault="00F9251D" w:rsidP="004509BA">
            <w:pPr>
              <w:rPr>
                <w:rFonts w:ascii="Arial" w:hAnsi="Arial" w:cs="Arial"/>
                <w:b/>
              </w:rPr>
            </w:pPr>
            <w:r w:rsidRPr="00CF3E51">
              <w:rPr>
                <w:rFonts w:ascii="Arial" w:hAnsi="Arial" w:cs="Arial"/>
                <w:b/>
                <w:sz w:val="22"/>
                <w:szCs w:val="22"/>
              </w:rPr>
              <w:t>Email:</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79DC3A8B" w14:textId="77777777" w:rsidR="00F9251D" w:rsidRPr="00CF3E51" w:rsidRDefault="00F9251D" w:rsidP="004509BA">
            <w:pPr>
              <w:spacing w:before="120" w:after="60"/>
              <w:rPr>
                <w:rFonts w:ascii="Arial" w:hAnsi="Arial" w:cs="Arial"/>
              </w:rPr>
            </w:pPr>
            <w:r w:rsidRPr="00CF3E51">
              <w:rPr>
                <w:rFonts w:ascii="Arial" w:hAnsi="Arial" w:cs="Arial"/>
                <w:sz w:val="22"/>
                <w:szCs w:val="22"/>
              </w:rPr>
              <w:t>bytherj@spu.edu</w:t>
            </w:r>
          </w:p>
        </w:tc>
      </w:tr>
    </w:tbl>
    <w:p w14:paraId="05BF3D20" w14:textId="77777777" w:rsidR="00F9251D" w:rsidRPr="00CF3E51" w:rsidRDefault="00F9251D" w:rsidP="00F9251D">
      <w:pPr>
        <w:keepNext/>
        <w:keepLines/>
        <w:numPr>
          <w:ilvl w:val="0"/>
          <w:numId w:val="3"/>
        </w:numPr>
        <w:spacing w:before="240" w:after="120"/>
        <w:jc w:val="both"/>
        <w:rPr>
          <w:rFonts w:ascii="Arial" w:hAnsi="Arial" w:cs="Arial"/>
          <w:b/>
          <w:sz w:val="22"/>
          <w:szCs w:val="22"/>
        </w:rPr>
      </w:pPr>
      <w:r w:rsidRPr="00CF3E51">
        <w:rPr>
          <w:rFonts w:ascii="Arial" w:hAnsi="Arial" w:cs="Arial"/>
          <w:b/>
          <w:sz w:val="22"/>
          <w:szCs w:val="22"/>
        </w:rPr>
        <w:t>Business Problem or Opportunity: The motivation for this request</w:t>
      </w:r>
    </w:p>
    <w:p w14:paraId="14989F0A" w14:textId="77777777" w:rsidR="00F9251D" w:rsidRPr="00CF3E51" w:rsidRDefault="00F9251D" w:rsidP="00F9251D">
      <w:pPr>
        <w:keepNext/>
        <w:keepLines/>
        <w:ind w:left="360"/>
        <w:jc w:val="both"/>
        <w:rPr>
          <w:rFonts w:ascii="Arial" w:hAnsi="Arial" w:cs="Arial"/>
          <w:i/>
          <w:sz w:val="22"/>
          <w:szCs w:val="22"/>
        </w:rPr>
      </w:pPr>
      <w:r w:rsidRPr="00CF3E51">
        <w:rPr>
          <w:rFonts w:ascii="Arial" w:hAnsi="Arial" w:cs="Arial"/>
          <w:i/>
          <w:sz w:val="22"/>
          <w:szCs w:val="22"/>
        </w:rPr>
        <w:t>Describe the problem or opportunity that you would like to solve. Include a simple, high-level description of this request's business problems or opportunities. Focus on the problem or opportunity, not the solution. Be sure to include any date or deadline-related dependencies or needs related to the project.</w:t>
      </w:r>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F9251D" w:rsidRPr="00CF3E51" w14:paraId="3AD23647" w14:textId="77777777" w:rsidTr="004509BA">
        <w:trPr>
          <w:trHeight w:val="2125"/>
          <w:tblHeader/>
        </w:trPr>
        <w:tc>
          <w:tcPr>
            <w:tcW w:w="9856" w:type="dxa"/>
            <w:shd w:val="clear" w:color="auto" w:fill="D3DFEE"/>
          </w:tcPr>
          <w:p w14:paraId="3E19EEC4" w14:textId="77777777" w:rsidR="00F9251D" w:rsidRPr="00CF3E51" w:rsidRDefault="00F9251D" w:rsidP="004509BA">
            <w:pPr>
              <w:keepNext/>
              <w:keepLines/>
              <w:spacing w:after="180"/>
              <w:ind w:left="72" w:right="72"/>
              <w:rPr>
                <w:rFonts w:ascii="Arial" w:hAnsi="Arial" w:cs="Arial"/>
                <w:i/>
                <w:iCs/>
              </w:rPr>
            </w:pPr>
            <w:r w:rsidRPr="00CF3E51">
              <w:rPr>
                <w:rFonts w:ascii="Arial" w:hAnsi="Arial" w:cs="Arial"/>
                <w:i/>
                <w:iCs/>
                <w:sz w:val="22"/>
                <w:szCs w:val="22"/>
              </w:rPr>
              <w:lastRenderedPageBreak/>
              <w:t xml:space="preserve">The </w:t>
            </w:r>
            <w:r w:rsidRPr="00CF3E51">
              <w:rPr>
                <w:rFonts w:ascii="Arial" w:hAnsi="Arial" w:cs="Arial"/>
                <w:i/>
                <w:iCs/>
                <w:sz w:val="22"/>
                <w:szCs w:val="22"/>
                <w:u w:val="single"/>
              </w:rPr>
              <w:t>w</w:t>
            </w:r>
            <w:r w:rsidRPr="00CF3E51">
              <w:rPr>
                <w:rFonts w:ascii="Arial" w:hAnsi="Arial" w:cs="Arial"/>
                <w:i/>
                <w:iCs/>
                <w:sz w:val="22"/>
                <w:szCs w:val="22"/>
              </w:rPr>
              <w:t xml:space="preserve">hy and </w:t>
            </w:r>
            <w:r w:rsidRPr="00CF3E51">
              <w:rPr>
                <w:rFonts w:ascii="Arial" w:hAnsi="Arial" w:cs="Arial"/>
                <w:i/>
                <w:iCs/>
                <w:sz w:val="22"/>
                <w:szCs w:val="22"/>
                <w:u w:val="single"/>
              </w:rPr>
              <w:t>w</w:t>
            </w:r>
            <w:r w:rsidRPr="00CF3E51">
              <w:rPr>
                <w:rFonts w:ascii="Arial" w:hAnsi="Arial" w:cs="Arial"/>
                <w:i/>
                <w:iCs/>
                <w:sz w:val="22"/>
                <w:szCs w:val="22"/>
              </w:rPr>
              <w:t>hat? (Do not include 'the ho</w:t>
            </w:r>
            <w:r w:rsidRPr="00CF3E51">
              <w:rPr>
                <w:rFonts w:ascii="Arial" w:hAnsi="Arial" w:cs="Arial"/>
                <w:i/>
                <w:iCs/>
                <w:sz w:val="22"/>
                <w:szCs w:val="22"/>
                <w:u w:val="single"/>
              </w:rPr>
              <w:t>w</w:t>
            </w:r>
            <w:r w:rsidRPr="00CF3E51">
              <w:rPr>
                <w:rFonts w:ascii="Arial" w:hAnsi="Arial" w:cs="Arial"/>
                <w:i/>
                <w:iCs/>
                <w:sz w:val="22"/>
                <w:szCs w:val="22"/>
              </w:rPr>
              <w:t>' at this stage.)</w:t>
            </w:r>
          </w:p>
          <w:p w14:paraId="03E9AE86" w14:textId="77777777" w:rsidR="00F9251D" w:rsidRPr="00CF3E51" w:rsidRDefault="00F9251D" w:rsidP="004509BA">
            <w:pPr>
              <w:keepNext/>
              <w:keepLines/>
              <w:spacing w:after="180"/>
              <w:ind w:right="72"/>
              <w:rPr>
                <w:rFonts w:ascii="Arial" w:hAnsi="Arial" w:cs="Arial"/>
              </w:rPr>
            </w:pPr>
            <w:r w:rsidRPr="00CF3E51">
              <w:rPr>
                <w:rFonts w:ascii="Arial" w:hAnsi="Arial" w:cs="Arial"/>
                <w:sz w:val="22"/>
                <w:szCs w:val="22"/>
              </w:rPr>
              <w:t>There is an issue of people not knowing what their credit card rewards and cashback look like. With this product, people won't have to know which of their credit cards gives the most cashback and rewards because this card will do it for them. This product is not a physical card; it is just a card you can add to your Apple wallet to simplify things. People also won't have to scroll through all their credit cards; they just have to use 1.</w:t>
            </w:r>
          </w:p>
          <w:p w14:paraId="36D8EB93" w14:textId="77777777" w:rsidR="00F9251D" w:rsidRPr="00CF3E51" w:rsidRDefault="00F9251D" w:rsidP="004509BA">
            <w:pPr>
              <w:keepNext/>
              <w:keepLines/>
              <w:spacing w:after="180"/>
              <w:ind w:right="72"/>
              <w:rPr>
                <w:rFonts w:ascii="Arial" w:hAnsi="Arial" w:cs="Arial"/>
              </w:rPr>
            </w:pPr>
            <w:r w:rsidRPr="00CF3E51">
              <w:rPr>
                <w:rFonts w:ascii="Arial" w:hAnsi="Arial" w:cs="Arial"/>
                <w:sz w:val="22"/>
                <w:szCs w:val="22"/>
              </w:rPr>
              <w:t xml:space="preserve">This app will connect the person's credit cards and help determine which card will be best to use when using the tap feature on Apple Wallet using the Supreme Card. By using this app, people will earn a lot more money back because of each card's different rewards. Banks will also be happy because people will buy more credit cards to get more rewards. </w:t>
            </w:r>
          </w:p>
        </w:tc>
      </w:tr>
    </w:tbl>
    <w:p w14:paraId="2D790D66" w14:textId="77777777" w:rsidR="00F9251D" w:rsidRPr="00CF3E51" w:rsidRDefault="00F9251D" w:rsidP="00F9251D">
      <w:pPr>
        <w:jc w:val="both"/>
        <w:rPr>
          <w:rFonts w:ascii="Arial" w:hAnsi="Arial" w:cs="Arial"/>
          <w:b/>
          <w:sz w:val="22"/>
          <w:szCs w:val="22"/>
        </w:rPr>
      </w:pPr>
    </w:p>
    <w:p w14:paraId="1803C019" w14:textId="77777777" w:rsidR="00F9251D" w:rsidRPr="00CF3E51" w:rsidRDefault="00F9251D" w:rsidP="00F9251D">
      <w:pPr>
        <w:keepNext/>
        <w:keepLines/>
        <w:numPr>
          <w:ilvl w:val="0"/>
          <w:numId w:val="3"/>
        </w:numPr>
        <w:spacing w:before="60" w:after="120"/>
        <w:jc w:val="both"/>
        <w:rPr>
          <w:rFonts w:ascii="Arial" w:hAnsi="Arial" w:cs="Arial"/>
          <w:b/>
          <w:sz w:val="22"/>
          <w:szCs w:val="22"/>
        </w:rPr>
      </w:pPr>
      <w:r w:rsidRPr="00CF3E51">
        <w:rPr>
          <w:rFonts w:ascii="Arial" w:hAnsi="Arial" w:cs="Arial"/>
          <w:b/>
          <w:sz w:val="22"/>
          <w:szCs w:val="22"/>
        </w:rPr>
        <w:t>Justification, Impact, and Importance</w:t>
      </w:r>
    </w:p>
    <w:p w14:paraId="62ED41D7" w14:textId="77777777" w:rsidR="00F9251D" w:rsidRPr="00CF3E51" w:rsidRDefault="00F9251D" w:rsidP="00F9251D">
      <w:pPr>
        <w:keepNext/>
        <w:keepLines/>
        <w:ind w:left="360"/>
        <w:jc w:val="both"/>
        <w:rPr>
          <w:rFonts w:ascii="Arial" w:hAnsi="Arial" w:cs="Arial"/>
          <w:i/>
          <w:sz w:val="22"/>
          <w:szCs w:val="22"/>
        </w:rPr>
      </w:pPr>
      <w:r w:rsidRPr="00CF3E51">
        <w:rPr>
          <w:rFonts w:ascii="Arial" w:hAnsi="Arial" w:cs="Arial"/>
          <w:i/>
          <w:sz w:val="22"/>
          <w:szCs w:val="22"/>
        </w:rPr>
        <w:t>What is the financial impact and justification for this request? How will the investment of time, resources, and capital be returned to our company? (Please note any contractual or regulatory requirements associated with the request. If you have an NPV, IRR, or ROI calculation, please provide the link(s) in this section.)</w:t>
      </w:r>
    </w:p>
    <w:p w14:paraId="4303CF3D" w14:textId="77777777" w:rsidR="00F9251D" w:rsidRPr="00CF3E51" w:rsidRDefault="00F9251D" w:rsidP="00F9251D">
      <w:pPr>
        <w:keepNext/>
        <w:pBdr>
          <w:bottom w:val="single" w:sz="12" w:space="1" w:color="4F81BD"/>
        </w:pBdr>
        <w:ind w:left="360" w:right="90"/>
        <w:jc w:val="both"/>
        <w:rPr>
          <w:rFonts w:ascii="Arial" w:hAnsi="Arial" w:cs="Arial"/>
          <w:b/>
          <w:bCs/>
          <w:sz w:val="22"/>
          <w:szCs w:val="22"/>
        </w:rPr>
      </w:pPr>
      <w:r w:rsidRPr="00CF3E51">
        <w:rPr>
          <w:rFonts w:ascii="Arial" w:hAnsi="Arial" w:cs="Arial"/>
          <w:b/>
          <w:bCs/>
          <w:sz w:val="22"/>
          <w:szCs w:val="22"/>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F9251D" w:rsidRPr="00CF3E51" w14:paraId="14FBD9C3" w14:textId="77777777" w:rsidTr="004509BA">
        <w:trPr>
          <w:trHeight w:val="411"/>
        </w:trPr>
        <w:tc>
          <w:tcPr>
            <w:tcW w:w="9690" w:type="dxa"/>
            <w:shd w:val="clear" w:color="auto" w:fill="D3DFEE"/>
          </w:tcPr>
          <w:p w14:paraId="043233DA" w14:textId="77777777" w:rsidR="00F9251D" w:rsidRPr="00CF3E51" w:rsidRDefault="00F9251D" w:rsidP="004509BA">
            <w:pPr>
              <w:keepNext/>
              <w:keepLines/>
              <w:numPr>
                <w:ilvl w:val="0"/>
                <w:numId w:val="4"/>
              </w:numPr>
              <w:tabs>
                <w:tab w:val="left" w:pos="342"/>
              </w:tabs>
              <w:spacing w:before="60" w:after="120"/>
              <w:ind w:left="342" w:hanging="270"/>
              <w:jc w:val="both"/>
              <w:rPr>
                <w:rFonts w:ascii="Arial" w:hAnsi="Arial" w:cs="Arial"/>
              </w:rPr>
            </w:pPr>
            <w:r w:rsidRPr="00CF3E51">
              <w:rPr>
                <w:rFonts w:ascii="Arial" w:hAnsi="Arial" w:cs="Arial"/>
                <w:sz w:val="22"/>
                <w:szCs w:val="22"/>
              </w:rPr>
              <w:t>Coding the app will take a while</w:t>
            </w:r>
          </w:p>
        </w:tc>
      </w:tr>
      <w:tr w:rsidR="00F9251D" w:rsidRPr="00CF3E51" w14:paraId="01C4184F" w14:textId="77777777" w:rsidTr="004509BA">
        <w:trPr>
          <w:trHeight w:val="411"/>
        </w:trPr>
        <w:tc>
          <w:tcPr>
            <w:tcW w:w="9690" w:type="dxa"/>
          </w:tcPr>
          <w:p w14:paraId="1CDDBDB9" w14:textId="77777777" w:rsidR="00F9251D" w:rsidRPr="00CF3E51" w:rsidRDefault="00F9251D" w:rsidP="004509BA">
            <w:pPr>
              <w:keepNext/>
              <w:keepLines/>
              <w:numPr>
                <w:ilvl w:val="0"/>
                <w:numId w:val="4"/>
              </w:numPr>
              <w:tabs>
                <w:tab w:val="left" w:pos="342"/>
              </w:tabs>
              <w:spacing w:before="60" w:after="120"/>
              <w:ind w:left="342" w:hanging="270"/>
              <w:jc w:val="both"/>
              <w:rPr>
                <w:rFonts w:ascii="Arial" w:hAnsi="Arial" w:cs="Arial"/>
              </w:rPr>
            </w:pPr>
            <w:r w:rsidRPr="00CF3E51">
              <w:rPr>
                <w:rFonts w:ascii="Arial" w:hAnsi="Arial" w:cs="Arial"/>
                <w:sz w:val="22"/>
                <w:szCs w:val="22"/>
              </w:rPr>
              <w:t>Advertising will be essential</w:t>
            </w:r>
          </w:p>
        </w:tc>
      </w:tr>
    </w:tbl>
    <w:p w14:paraId="5AE547B8" w14:textId="77777777" w:rsidR="00F9251D" w:rsidRPr="00CF3E51" w:rsidRDefault="00F9251D" w:rsidP="00F9251D">
      <w:pPr>
        <w:keepNext/>
        <w:pBdr>
          <w:bottom w:val="single" w:sz="12" w:space="1" w:color="4F81BD"/>
        </w:pBdr>
        <w:ind w:left="360" w:right="90"/>
        <w:jc w:val="both"/>
        <w:rPr>
          <w:rFonts w:ascii="Arial" w:hAnsi="Arial" w:cs="Arial"/>
          <w:b/>
          <w:bCs/>
          <w:sz w:val="22"/>
          <w:szCs w:val="22"/>
        </w:rPr>
      </w:pPr>
    </w:p>
    <w:p w14:paraId="28FD4074" w14:textId="77777777" w:rsidR="00F9251D" w:rsidRPr="00CF3E51" w:rsidRDefault="00F9251D" w:rsidP="00F9251D">
      <w:pPr>
        <w:keepNext/>
        <w:pBdr>
          <w:bottom w:val="single" w:sz="12" w:space="1" w:color="4F81BD"/>
        </w:pBdr>
        <w:ind w:left="360" w:right="90"/>
        <w:jc w:val="both"/>
        <w:rPr>
          <w:rFonts w:ascii="Arial" w:hAnsi="Arial" w:cs="Arial"/>
          <w:b/>
          <w:bCs/>
          <w:sz w:val="22"/>
          <w:szCs w:val="22"/>
        </w:rPr>
      </w:pPr>
      <w:r w:rsidRPr="00CF3E51">
        <w:rPr>
          <w:rFonts w:ascii="Arial" w:hAnsi="Arial" w:cs="Arial"/>
          <w:b/>
          <w:bCs/>
          <w:sz w:val="22"/>
          <w:szCs w:val="22"/>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F9251D" w:rsidRPr="00CF3E51" w14:paraId="56F355C8" w14:textId="77777777" w:rsidTr="004509BA">
        <w:trPr>
          <w:trHeight w:val="398"/>
        </w:trPr>
        <w:tc>
          <w:tcPr>
            <w:tcW w:w="9705" w:type="dxa"/>
            <w:shd w:val="clear" w:color="auto" w:fill="D3DFEE"/>
          </w:tcPr>
          <w:p w14:paraId="169E6E1F" w14:textId="77777777" w:rsidR="00F9251D" w:rsidRPr="00CF3E51" w:rsidRDefault="00F9251D" w:rsidP="004509BA">
            <w:pPr>
              <w:keepNext/>
              <w:keepLines/>
              <w:numPr>
                <w:ilvl w:val="0"/>
                <w:numId w:val="4"/>
              </w:numPr>
              <w:tabs>
                <w:tab w:val="left" w:pos="342"/>
              </w:tabs>
              <w:spacing w:before="60" w:after="120"/>
              <w:ind w:left="342" w:hanging="270"/>
              <w:jc w:val="both"/>
              <w:rPr>
                <w:rFonts w:ascii="Arial" w:hAnsi="Arial" w:cs="Arial"/>
              </w:rPr>
            </w:pPr>
            <w:r w:rsidRPr="00CF3E51">
              <w:rPr>
                <w:rFonts w:ascii="Arial" w:hAnsi="Arial" w:cs="Arial"/>
                <w:sz w:val="22"/>
                <w:szCs w:val="22"/>
              </w:rPr>
              <w:t>Nerd Wallet</w:t>
            </w:r>
          </w:p>
        </w:tc>
      </w:tr>
      <w:tr w:rsidR="00F9251D" w:rsidRPr="00CF3E51" w14:paraId="29DCC9FE" w14:textId="77777777" w:rsidTr="004509BA">
        <w:trPr>
          <w:trHeight w:val="398"/>
        </w:trPr>
        <w:tc>
          <w:tcPr>
            <w:tcW w:w="9705" w:type="dxa"/>
          </w:tcPr>
          <w:p w14:paraId="502EAE2D" w14:textId="77777777" w:rsidR="00F9251D" w:rsidRPr="00CF3E51" w:rsidRDefault="00F9251D" w:rsidP="004509BA">
            <w:pPr>
              <w:keepNext/>
              <w:keepLines/>
              <w:numPr>
                <w:ilvl w:val="0"/>
                <w:numId w:val="4"/>
              </w:numPr>
              <w:tabs>
                <w:tab w:val="left" w:pos="342"/>
              </w:tabs>
              <w:spacing w:before="60" w:after="120"/>
              <w:ind w:left="342" w:hanging="270"/>
              <w:jc w:val="both"/>
              <w:rPr>
                <w:rFonts w:ascii="Arial" w:hAnsi="Arial" w:cs="Arial"/>
              </w:rPr>
            </w:pPr>
            <w:r w:rsidRPr="00CF3E51">
              <w:rPr>
                <w:rFonts w:ascii="Arial" w:hAnsi="Arial" w:cs="Arial"/>
                <w:sz w:val="22"/>
                <w:szCs w:val="22"/>
              </w:rPr>
              <w:t>Apple Wallet is jealous of the product</w:t>
            </w:r>
          </w:p>
        </w:tc>
      </w:tr>
    </w:tbl>
    <w:p w14:paraId="163DE05B" w14:textId="77777777" w:rsidR="00F9251D" w:rsidRPr="00CF3E51" w:rsidRDefault="00F9251D" w:rsidP="00F9251D">
      <w:pPr>
        <w:keepNext/>
        <w:ind w:left="360"/>
        <w:jc w:val="both"/>
        <w:rPr>
          <w:rFonts w:ascii="Arial" w:hAnsi="Arial" w:cs="Arial"/>
          <w:sz w:val="22"/>
          <w:szCs w:val="22"/>
        </w:rPr>
      </w:pPr>
    </w:p>
    <w:p w14:paraId="5ED4B6AF" w14:textId="77777777" w:rsidR="00F9251D" w:rsidRPr="00CF3E51" w:rsidRDefault="00F9251D" w:rsidP="00F9251D">
      <w:pPr>
        <w:keepNext/>
        <w:pBdr>
          <w:bottom w:val="single" w:sz="12" w:space="1" w:color="4F81BD"/>
        </w:pBdr>
        <w:tabs>
          <w:tab w:val="right" w:pos="8910"/>
          <w:tab w:val="right" w:pos="10440"/>
        </w:tabs>
        <w:ind w:left="360" w:right="90"/>
        <w:jc w:val="both"/>
        <w:rPr>
          <w:rFonts w:ascii="Arial" w:hAnsi="Arial" w:cs="Arial"/>
          <w:b/>
          <w:bCs/>
          <w:sz w:val="22"/>
          <w:szCs w:val="22"/>
        </w:rPr>
      </w:pPr>
      <w:r w:rsidRPr="00CF3E51">
        <w:rPr>
          <w:rFonts w:ascii="Arial" w:hAnsi="Arial" w:cs="Arial"/>
          <w:b/>
          <w:bCs/>
          <w:sz w:val="22"/>
          <w:szCs w:val="22"/>
        </w:rPr>
        <w:t xml:space="preserve">Tangible Return, Opportunity, or Value </w:t>
      </w:r>
      <w:r w:rsidRPr="00CF3E51">
        <w:rPr>
          <w:rFonts w:ascii="Arial" w:hAnsi="Arial" w:cs="Arial"/>
          <w:b/>
          <w:bCs/>
          <w:sz w:val="22"/>
          <w:szCs w:val="22"/>
        </w:rPr>
        <w:tab/>
        <w:t>One Time</w:t>
      </w:r>
      <w:r w:rsidRPr="00CF3E51">
        <w:rPr>
          <w:rFonts w:ascii="Arial" w:hAnsi="Arial" w:cs="Arial"/>
          <w:b/>
          <w:bCs/>
          <w:sz w:val="22"/>
          <w:szCs w:val="22"/>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920"/>
        <w:gridCol w:w="1392"/>
        <w:gridCol w:w="1392"/>
      </w:tblGrid>
      <w:tr w:rsidR="00F9251D" w:rsidRPr="00CF3E51" w14:paraId="1C502249" w14:textId="77777777" w:rsidTr="004509BA">
        <w:trPr>
          <w:trHeight w:val="398"/>
        </w:trPr>
        <w:tc>
          <w:tcPr>
            <w:tcW w:w="6920" w:type="dxa"/>
            <w:tcBorders>
              <w:right w:val="nil"/>
            </w:tcBorders>
            <w:shd w:val="clear" w:color="auto" w:fill="D3DFEE"/>
          </w:tcPr>
          <w:p w14:paraId="2171372F" w14:textId="77777777" w:rsidR="00F9251D" w:rsidRPr="00CF3E51" w:rsidRDefault="00F9251D" w:rsidP="004509BA">
            <w:pPr>
              <w:keepNext/>
              <w:keepLines/>
              <w:numPr>
                <w:ilvl w:val="0"/>
                <w:numId w:val="4"/>
              </w:numPr>
              <w:tabs>
                <w:tab w:val="left" w:pos="342"/>
              </w:tabs>
              <w:spacing w:before="60" w:after="120"/>
              <w:ind w:left="342" w:hanging="270"/>
              <w:jc w:val="both"/>
              <w:rPr>
                <w:rFonts w:ascii="Arial" w:hAnsi="Arial" w:cs="Arial"/>
              </w:rPr>
            </w:pPr>
            <w:r w:rsidRPr="00CF3E51">
              <w:rPr>
                <w:rFonts w:ascii="Arial" w:hAnsi="Arial" w:cs="Arial"/>
                <w:sz w:val="22"/>
                <w:szCs w:val="22"/>
              </w:rPr>
              <w:t>Monthly Subscription</w:t>
            </w:r>
          </w:p>
        </w:tc>
        <w:tc>
          <w:tcPr>
            <w:tcW w:w="1392" w:type="dxa"/>
            <w:tcBorders>
              <w:left w:val="nil"/>
              <w:right w:val="nil"/>
            </w:tcBorders>
            <w:shd w:val="clear" w:color="auto" w:fill="D3DFEE"/>
          </w:tcPr>
          <w:p w14:paraId="0F5ED73A" w14:textId="77777777" w:rsidR="00F9251D" w:rsidRPr="00CF3E51" w:rsidRDefault="00F9251D" w:rsidP="004509BA">
            <w:pPr>
              <w:keepNext/>
              <w:tabs>
                <w:tab w:val="decimal" w:pos="1062"/>
              </w:tabs>
              <w:jc w:val="both"/>
              <w:rPr>
                <w:rFonts w:ascii="Arial" w:hAnsi="Arial" w:cs="Arial"/>
              </w:rPr>
            </w:pPr>
            <w:r w:rsidRPr="00CF3E51">
              <w:rPr>
                <w:rFonts w:ascii="Arial" w:hAnsi="Arial" w:cs="Arial"/>
                <w:sz w:val="22"/>
                <w:szCs w:val="22"/>
              </w:rPr>
              <w:t>$0</w:t>
            </w:r>
          </w:p>
        </w:tc>
        <w:tc>
          <w:tcPr>
            <w:tcW w:w="1392" w:type="dxa"/>
            <w:tcBorders>
              <w:left w:val="nil"/>
            </w:tcBorders>
            <w:shd w:val="clear" w:color="auto" w:fill="D3DFEE"/>
          </w:tcPr>
          <w:p w14:paraId="447374AE" w14:textId="77777777" w:rsidR="00F9251D" w:rsidRPr="00CF3E51" w:rsidRDefault="00F9251D" w:rsidP="004509BA">
            <w:pPr>
              <w:keepNext/>
              <w:tabs>
                <w:tab w:val="decimal" w:pos="1107"/>
              </w:tabs>
              <w:jc w:val="both"/>
              <w:rPr>
                <w:rFonts w:ascii="Arial" w:hAnsi="Arial" w:cs="Arial"/>
              </w:rPr>
            </w:pPr>
            <w:r w:rsidRPr="00CF3E51">
              <w:rPr>
                <w:rFonts w:ascii="Arial" w:hAnsi="Arial" w:cs="Arial"/>
                <w:sz w:val="22"/>
                <w:szCs w:val="22"/>
              </w:rPr>
              <w:t>$5</w:t>
            </w:r>
          </w:p>
        </w:tc>
      </w:tr>
      <w:tr w:rsidR="00F9251D" w:rsidRPr="00CF3E51" w14:paraId="492FF42E" w14:textId="77777777" w:rsidTr="004509BA">
        <w:trPr>
          <w:trHeight w:val="398"/>
        </w:trPr>
        <w:tc>
          <w:tcPr>
            <w:tcW w:w="6920" w:type="dxa"/>
            <w:tcBorders>
              <w:right w:val="nil"/>
            </w:tcBorders>
          </w:tcPr>
          <w:p w14:paraId="494013A6" w14:textId="77777777" w:rsidR="00F9251D" w:rsidRPr="00CF3E51" w:rsidRDefault="00F9251D" w:rsidP="004509BA">
            <w:pPr>
              <w:keepNext/>
              <w:keepLines/>
              <w:numPr>
                <w:ilvl w:val="0"/>
                <w:numId w:val="4"/>
              </w:numPr>
              <w:tabs>
                <w:tab w:val="left" w:pos="342"/>
              </w:tabs>
              <w:spacing w:before="60" w:after="120"/>
              <w:ind w:left="342" w:hanging="270"/>
              <w:jc w:val="both"/>
              <w:rPr>
                <w:rFonts w:ascii="Arial" w:hAnsi="Arial" w:cs="Arial"/>
              </w:rPr>
            </w:pPr>
            <w:r w:rsidRPr="00CF3E51">
              <w:rPr>
                <w:rFonts w:ascii="Arial" w:hAnsi="Arial" w:cs="Arial"/>
                <w:sz w:val="22"/>
                <w:szCs w:val="22"/>
              </w:rPr>
              <w:t>No ads</w:t>
            </w:r>
          </w:p>
        </w:tc>
        <w:tc>
          <w:tcPr>
            <w:tcW w:w="1392" w:type="dxa"/>
            <w:tcBorders>
              <w:left w:val="nil"/>
              <w:right w:val="nil"/>
            </w:tcBorders>
          </w:tcPr>
          <w:p w14:paraId="3A3EABEF" w14:textId="77777777" w:rsidR="00F9251D" w:rsidRPr="00CF3E51" w:rsidRDefault="00F9251D" w:rsidP="004509BA">
            <w:pPr>
              <w:keepNext/>
              <w:tabs>
                <w:tab w:val="decimal" w:pos="1062"/>
              </w:tabs>
              <w:jc w:val="both"/>
              <w:rPr>
                <w:rFonts w:ascii="Arial" w:hAnsi="Arial" w:cs="Arial"/>
              </w:rPr>
            </w:pPr>
            <w:r w:rsidRPr="00CF3E51">
              <w:rPr>
                <w:rFonts w:ascii="Arial" w:hAnsi="Arial" w:cs="Arial"/>
                <w:sz w:val="22"/>
                <w:szCs w:val="22"/>
              </w:rPr>
              <w:t>$1</w:t>
            </w:r>
          </w:p>
        </w:tc>
        <w:tc>
          <w:tcPr>
            <w:tcW w:w="1392" w:type="dxa"/>
            <w:tcBorders>
              <w:left w:val="nil"/>
            </w:tcBorders>
          </w:tcPr>
          <w:p w14:paraId="1156C77E" w14:textId="77777777" w:rsidR="00F9251D" w:rsidRPr="00CF3E51" w:rsidRDefault="00F9251D" w:rsidP="004509BA">
            <w:pPr>
              <w:keepNext/>
              <w:tabs>
                <w:tab w:val="decimal" w:pos="1107"/>
              </w:tabs>
              <w:jc w:val="both"/>
              <w:rPr>
                <w:rFonts w:ascii="Arial" w:hAnsi="Arial" w:cs="Arial"/>
              </w:rPr>
            </w:pPr>
            <w:r w:rsidRPr="00CF3E51">
              <w:rPr>
                <w:rFonts w:ascii="Arial" w:hAnsi="Arial" w:cs="Arial"/>
                <w:sz w:val="22"/>
                <w:szCs w:val="22"/>
              </w:rPr>
              <w:t>$0</w:t>
            </w:r>
          </w:p>
        </w:tc>
      </w:tr>
    </w:tbl>
    <w:p w14:paraId="4FB76685" w14:textId="77777777" w:rsidR="00F9251D" w:rsidRPr="00CF3E51" w:rsidRDefault="00F9251D" w:rsidP="00F9251D">
      <w:pPr>
        <w:keepNext/>
        <w:ind w:left="360"/>
        <w:jc w:val="both"/>
        <w:rPr>
          <w:rFonts w:ascii="Arial" w:hAnsi="Arial" w:cs="Arial"/>
          <w:sz w:val="22"/>
          <w:szCs w:val="22"/>
        </w:rPr>
      </w:pPr>
    </w:p>
    <w:p w14:paraId="49E4E60A" w14:textId="77777777" w:rsidR="00F9251D" w:rsidRPr="00CF3E51" w:rsidRDefault="00F9251D" w:rsidP="00F9251D">
      <w:pPr>
        <w:keepNext/>
        <w:pBdr>
          <w:bottom w:val="single" w:sz="12" w:space="1" w:color="4F81BD"/>
        </w:pBdr>
        <w:tabs>
          <w:tab w:val="right" w:pos="10440"/>
        </w:tabs>
        <w:ind w:left="360" w:right="90"/>
        <w:jc w:val="both"/>
        <w:rPr>
          <w:rFonts w:ascii="Arial" w:hAnsi="Arial" w:cs="Arial"/>
          <w:b/>
          <w:bCs/>
          <w:sz w:val="22"/>
          <w:szCs w:val="22"/>
        </w:rPr>
      </w:pPr>
      <w:r w:rsidRPr="00CF3E51">
        <w:rPr>
          <w:rFonts w:ascii="Arial" w:hAnsi="Arial" w:cs="Arial"/>
          <w:b/>
          <w:bCs/>
          <w:sz w:val="22"/>
          <w:szCs w:val="22"/>
        </w:rPr>
        <w:t>Intangible Benefits</w:t>
      </w:r>
      <w:r w:rsidRPr="00CF3E51">
        <w:rPr>
          <w:rFonts w:ascii="Arial" w:hAnsi="Arial" w:cs="Arial"/>
          <w:b/>
          <w:bCs/>
          <w:sz w:val="22"/>
          <w:szCs w:val="22"/>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F9251D" w:rsidRPr="00CF3E51" w14:paraId="2D1F1572" w14:textId="77777777" w:rsidTr="004509BA">
        <w:trPr>
          <w:trHeight w:val="420"/>
        </w:trPr>
        <w:tc>
          <w:tcPr>
            <w:tcW w:w="8354" w:type="dxa"/>
            <w:tcBorders>
              <w:right w:val="nil"/>
            </w:tcBorders>
            <w:shd w:val="clear" w:color="auto" w:fill="D3DFEE"/>
          </w:tcPr>
          <w:p w14:paraId="6D59F2C9" w14:textId="77777777" w:rsidR="00F9251D" w:rsidRPr="00CF3E51" w:rsidRDefault="00F9251D" w:rsidP="004509BA">
            <w:pPr>
              <w:keepNext/>
              <w:keepLines/>
              <w:numPr>
                <w:ilvl w:val="0"/>
                <w:numId w:val="4"/>
              </w:numPr>
              <w:tabs>
                <w:tab w:val="left" w:pos="342"/>
              </w:tabs>
              <w:spacing w:before="60" w:after="120"/>
              <w:ind w:left="342" w:hanging="270"/>
              <w:jc w:val="both"/>
              <w:rPr>
                <w:rFonts w:ascii="Arial" w:hAnsi="Arial" w:cs="Arial"/>
              </w:rPr>
            </w:pPr>
            <w:r w:rsidRPr="00CF3E51">
              <w:rPr>
                <w:rFonts w:ascii="Arial" w:hAnsi="Arial" w:cs="Arial"/>
                <w:iCs/>
                <w:sz w:val="22"/>
                <w:szCs w:val="22"/>
              </w:rPr>
              <w:t>Increased customer morale because they are saving money</w:t>
            </w:r>
          </w:p>
        </w:tc>
        <w:tc>
          <w:tcPr>
            <w:tcW w:w="1350" w:type="dxa"/>
            <w:tcBorders>
              <w:left w:val="nil"/>
            </w:tcBorders>
            <w:shd w:val="clear" w:color="auto" w:fill="D3DFEE"/>
          </w:tcPr>
          <w:p w14:paraId="2EC3EB1A" w14:textId="77777777" w:rsidR="00F9251D" w:rsidRPr="00CF3E51" w:rsidRDefault="00F9251D" w:rsidP="004509BA">
            <w:pPr>
              <w:keepNext/>
              <w:tabs>
                <w:tab w:val="decimal" w:pos="1062"/>
              </w:tabs>
              <w:ind w:left="72"/>
              <w:jc w:val="both"/>
              <w:rPr>
                <w:rFonts w:ascii="Arial" w:hAnsi="Arial" w:cs="Arial"/>
              </w:rPr>
            </w:pPr>
            <w:r w:rsidRPr="00CF3E51">
              <w:rPr>
                <w:rFonts w:ascii="Arial" w:hAnsi="Arial" w:cs="Arial"/>
                <w:sz w:val="22"/>
                <w:szCs w:val="22"/>
              </w:rPr>
              <w:t>$0</w:t>
            </w:r>
          </w:p>
        </w:tc>
      </w:tr>
      <w:tr w:rsidR="00F9251D" w:rsidRPr="00CF3E51" w14:paraId="646FE319" w14:textId="77777777" w:rsidTr="004509BA">
        <w:trPr>
          <w:trHeight w:val="420"/>
        </w:trPr>
        <w:tc>
          <w:tcPr>
            <w:tcW w:w="8354" w:type="dxa"/>
            <w:tcBorders>
              <w:right w:val="nil"/>
            </w:tcBorders>
          </w:tcPr>
          <w:p w14:paraId="1C867774" w14:textId="77777777" w:rsidR="00F9251D" w:rsidRPr="00CF3E51" w:rsidRDefault="00F9251D" w:rsidP="004509BA">
            <w:pPr>
              <w:keepNext/>
              <w:keepLines/>
              <w:numPr>
                <w:ilvl w:val="0"/>
                <w:numId w:val="4"/>
              </w:numPr>
              <w:tabs>
                <w:tab w:val="left" w:pos="342"/>
              </w:tabs>
              <w:spacing w:before="60" w:after="120"/>
              <w:ind w:left="342" w:hanging="270"/>
              <w:jc w:val="both"/>
              <w:rPr>
                <w:rFonts w:ascii="Arial" w:hAnsi="Arial" w:cs="Arial"/>
              </w:rPr>
            </w:pPr>
            <w:r w:rsidRPr="00CF3E51">
              <w:rPr>
                <w:rFonts w:ascii="Arial" w:hAnsi="Arial" w:cs="Arial"/>
                <w:sz w:val="22"/>
                <w:szCs w:val="22"/>
              </w:rPr>
              <w:t>Banks will get more customers because they want to save money</w:t>
            </w:r>
          </w:p>
        </w:tc>
        <w:tc>
          <w:tcPr>
            <w:tcW w:w="1350" w:type="dxa"/>
            <w:tcBorders>
              <w:left w:val="nil"/>
            </w:tcBorders>
          </w:tcPr>
          <w:p w14:paraId="6DA16A17" w14:textId="77777777" w:rsidR="00F9251D" w:rsidRPr="00CF3E51" w:rsidRDefault="00F9251D" w:rsidP="004509BA">
            <w:pPr>
              <w:keepNext/>
              <w:tabs>
                <w:tab w:val="decimal" w:pos="1062"/>
              </w:tabs>
              <w:ind w:left="72"/>
              <w:jc w:val="both"/>
              <w:rPr>
                <w:rFonts w:ascii="Arial" w:hAnsi="Arial" w:cs="Arial"/>
              </w:rPr>
            </w:pPr>
            <w:r w:rsidRPr="00CF3E51">
              <w:rPr>
                <w:rFonts w:ascii="Arial" w:hAnsi="Arial" w:cs="Arial"/>
                <w:sz w:val="22"/>
                <w:szCs w:val="22"/>
              </w:rPr>
              <w:t>$0</w:t>
            </w:r>
          </w:p>
        </w:tc>
      </w:tr>
    </w:tbl>
    <w:p w14:paraId="336821E8" w14:textId="77777777" w:rsidR="00F9251D" w:rsidRPr="00CF3E51" w:rsidRDefault="00F9251D" w:rsidP="00F9251D">
      <w:pPr>
        <w:keepNext/>
        <w:ind w:left="360"/>
        <w:jc w:val="both"/>
        <w:rPr>
          <w:rFonts w:ascii="Arial" w:hAnsi="Arial" w:cs="Arial"/>
          <w:b/>
          <w:sz w:val="22"/>
          <w:szCs w:val="22"/>
        </w:rPr>
      </w:pPr>
    </w:p>
    <w:p w14:paraId="3CE9835E" w14:textId="77777777" w:rsidR="00F9251D" w:rsidRPr="00CF3E51" w:rsidRDefault="00F9251D" w:rsidP="00F9251D">
      <w:pPr>
        <w:keepNext/>
        <w:keepLines/>
        <w:numPr>
          <w:ilvl w:val="0"/>
          <w:numId w:val="3"/>
        </w:numPr>
        <w:spacing w:before="60" w:after="120"/>
        <w:jc w:val="both"/>
        <w:rPr>
          <w:rFonts w:ascii="Arial" w:hAnsi="Arial" w:cs="Arial"/>
          <w:b/>
          <w:sz w:val="22"/>
          <w:szCs w:val="22"/>
        </w:rPr>
      </w:pPr>
      <w:r w:rsidRPr="00CF3E51">
        <w:rPr>
          <w:rFonts w:ascii="Arial" w:hAnsi="Arial" w:cs="Arial"/>
          <w:b/>
          <w:sz w:val="22"/>
          <w:szCs w:val="22"/>
        </w:rPr>
        <w:t xml:space="preserve">Product Requirements </w:t>
      </w:r>
    </w:p>
    <w:p w14:paraId="65618EEE" w14:textId="77777777" w:rsidR="00F9251D" w:rsidRPr="00CF3E51" w:rsidRDefault="00F9251D" w:rsidP="00F9251D">
      <w:pPr>
        <w:keepNext/>
        <w:keepLines/>
        <w:ind w:left="360"/>
        <w:jc w:val="both"/>
        <w:rPr>
          <w:rFonts w:ascii="Arial" w:hAnsi="Arial" w:cs="Arial"/>
          <w:i/>
          <w:sz w:val="22"/>
          <w:szCs w:val="22"/>
        </w:rPr>
      </w:pPr>
      <w:r w:rsidRPr="00CF3E51">
        <w:rPr>
          <w:rFonts w:ascii="Arial" w:hAnsi="Arial" w:cs="Arial"/>
          <w:i/>
          <w:sz w:val="22"/>
          <w:szCs w:val="22"/>
        </w:rPr>
        <w:t xml:space="preserve">The Project team will gather detailed requirements once the project is approved. Use this section to articulate the critical solution components to help scope the project's size and complexity. Do not describe how the solution will be implemented; instead, only list the functionality or results you expect to receive when the product is complete/delivered. </w:t>
      </w:r>
    </w:p>
    <w:p w14:paraId="6AB51BDF" w14:textId="77777777" w:rsidR="00F9251D" w:rsidRPr="00CF3E51" w:rsidRDefault="00F9251D" w:rsidP="00F9251D">
      <w:pPr>
        <w:keepNext/>
        <w:keepLines/>
        <w:numPr>
          <w:ilvl w:val="1"/>
          <w:numId w:val="3"/>
        </w:numPr>
        <w:tabs>
          <w:tab w:val="left" w:pos="1080"/>
        </w:tabs>
        <w:spacing w:before="60" w:after="120"/>
        <w:jc w:val="both"/>
        <w:rPr>
          <w:rFonts w:ascii="Arial" w:hAnsi="Arial" w:cs="Arial"/>
          <w:b/>
          <w:iCs/>
          <w:sz w:val="22"/>
          <w:szCs w:val="22"/>
        </w:rPr>
      </w:pPr>
      <w:r w:rsidRPr="00CF3E51">
        <w:rPr>
          <w:rFonts w:ascii="Arial" w:hAnsi="Arial" w:cs="Arial"/>
          <w:b/>
          <w:sz w:val="22"/>
          <w:szCs w:val="22"/>
        </w:rPr>
        <w:t>Must Haves</w:t>
      </w:r>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F9251D" w:rsidRPr="00CF3E51" w14:paraId="7EAABC08" w14:textId="77777777" w:rsidTr="004509BA">
        <w:trPr>
          <w:trHeight w:val="420"/>
        </w:trPr>
        <w:tc>
          <w:tcPr>
            <w:tcW w:w="9778" w:type="dxa"/>
            <w:shd w:val="clear" w:color="auto" w:fill="D3DFEE"/>
          </w:tcPr>
          <w:p w14:paraId="40FB2AEE" w14:textId="77777777" w:rsidR="00F9251D" w:rsidRPr="00CF3E51" w:rsidRDefault="00F9251D" w:rsidP="004509BA">
            <w:pPr>
              <w:keepNext/>
              <w:keepLines/>
              <w:numPr>
                <w:ilvl w:val="2"/>
                <w:numId w:val="3"/>
              </w:numPr>
              <w:tabs>
                <w:tab w:val="left" w:pos="882"/>
              </w:tabs>
              <w:spacing w:before="60" w:after="120"/>
              <w:ind w:left="882" w:hanging="810"/>
              <w:jc w:val="both"/>
              <w:rPr>
                <w:rFonts w:ascii="Arial" w:hAnsi="Arial" w:cs="Arial"/>
                <w:bCs/>
              </w:rPr>
            </w:pPr>
            <w:r w:rsidRPr="00CF3E51">
              <w:rPr>
                <w:rFonts w:ascii="Arial" w:hAnsi="Arial" w:cs="Arial"/>
                <w:bCs/>
                <w:sz w:val="22"/>
                <w:szCs w:val="22"/>
              </w:rPr>
              <w:lastRenderedPageBreak/>
              <w:t>Easy-to-use app that will make it easy to add credit cards</w:t>
            </w:r>
          </w:p>
        </w:tc>
      </w:tr>
      <w:tr w:rsidR="00F9251D" w:rsidRPr="00CF3E51" w14:paraId="4F156D62" w14:textId="77777777" w:rsidTr="004509BA">
        <w:trPr>
          <w:trHeight w:val="420"/>
        </w:trPr>
        <w:tc>
          <w:tcPr>
            <w:tcW w:w="9778" w:type="dxa"/>
          </w:tcPr>
          <w:p w14:paraId="76FC7B5C" w14:textId="77777777" w:rsidR="00F9251D" w:rsidRPr="00CF3E51" w:rsidRDefault="00F9251D" w:rsidP="004509BA">
            <w:pPr>
              <w:keepNext/>
              <w:numPr>
                <w:ilvl w:val="2"/>
                <w:numId w:val="3"/>
              </w:numPr>
              <w:tabs>
                <w:tab w:val="left" w:pos="882"/>
              </w:tabs>
              <w:spacing w:before="60" w:after="120"/>
              <w:ind w:left="882" w:hanging="810"/>
              <w:jc w:val="both"/>
              <w:rPr>
                <w:rFonts w:ascii="Arial" w:hAnsi="Arial" w:cs="Arial"/>
              </w:rPr>
            </w:pPr>
            <w:r w:rsidRPr="00CF3E51">
              <w:rPr>
                <w:rFonts w:ascii="Arial" w:hAnsi="Arial" w:cs="Arial"/>
                <w:sz w:val="22"/>
                <w:szCs w:val="22"/>
              </w:rPr>
              <w:t>AI to determine which credit card will be the best to use</w:t>
            </w:r>
          </w:p>
        </w:tc>
      </w:tr>
    </w:tbl>
    <w:p w14:paraId="04123746" w14:textId="77777777" w:rsidR="00F9251D" w:rsidRPr="00CF3E51" w:rsidRDefault="00F9251D" w:rsidP="00F9251D">
      <w:pPr>
        <w:keepNext/>
        <w:tabs>
          <w:tab w:val="left" w:pos="1080"/>
        </w:tabs>
        <w:ind w:left="360"/>
        <w:jc w:val="both"/>
        <w:rPr>
          <w:rFonts w:ascii="Arial" w:hAnsi="Arial" w:cs="Arial"/>
          <w:b/>
          <w:iCs/>
          <w:sz w:val="22"/>
          <w:szCs w:val="22"/>
        </w:rPr>
      </w:pPr>
    </w:p>
    <w:p w14:paraId="49DF36C5" w14:textId="77777777" w:rsidR="00F9251D" w:rsidRPr="00CF3E51" w:rsidRDefault="00F9251D" w:rsidP="00F9251D">
      <w:pPr>
        <w:keepNext/>
        <w:numPr>
          <w:ilvl w:val="1"/>
          <w:numId w:val="3"/>
        </w:numPr>
        <w:tabs>
          <w:tab w:val="left" w:pos="1080"/>
        </w:tabs>
        <w:spacing w:before="60" w:after="120"/>
        <w:jc w:val="both"/>
        <w:rPr>
          <w:rFonts w:ascii="Arial" w:hAnsi="Arial" w:cs="Arial"/>
          <w:b/>
          <w:iCs/>
          <w:sz w:val="22"/>
          <w:szCs w:val="22"/>
        </w:rPr>
      </w:pPr>
      <w:r w:rsidRPr="00CF3E51">
        <w:rPr>
          <w:rFonts w:ascii="Arial" w:hAnsi="Arial" w:cs="Arial"/>
          <w:b/>
          <w:sz w:val="22"/>
          <w:szCs w:val="22"/>
        </w:rPr>
        <w:t xml:space="preserve">Could Haves </w:t>
      </w:r>
      <w:r w:rsidRPr="00CF3E51">
        <w:rPr>
          <w:rFonts w:ascii="Arial" w:hAnsi="Arial" w:cs="Arial"/>
          <w:bCs/>
          <w:sz w:val="22"/>
          <w:szCs w:val="22"/>
        </w:rPr>
        <w:t>(Nice to Haves)</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F9251D" w:rsidRPr="00CF3E51" w14:paraId="5972482D" w14:textId="77777777" w:rsidTr="004509BA">
        <w:trPr>
          <w:trHeight w:val="405"/>
        </w:trPr>
        <w:tc>
          <w:tcPr>
            <w:tcW w:w="9810" w:type="dxa"/>
            <w:shd w:val="clear" w:color="auto" w:fill="D3DFEE"/>
          </w:tcPr>
          <w:p w14:paraId="13450234" w14:textId="77777777" w:rsidR="00F9251D" w:rsidRPr="00CF3E51" w:rsidRDefault="00F9251D" w:rsidP="004509BA">
            <w:pPr>
              <w:keepNext/>
              <w:keepLines/>
              <w:numPr>
                <w:ilvl w:val="2"/>
                <w:numId w:val="3"/>
              </w:numPr>
              <w:tabs>
                <w:tab w:val="left" w:pos="882"/>
              </w:tabs>
              <w:spacing w:before="60" w:after="120"/>
              <w:ind w:left="882" w:hanging="810"/>
              <w:jc w:val="both"/>
              <w:rPr>
                <w:rFonts w:ascii="Arial" w:hAnsi="Arial" w:cs="Arial"/>
                <w:bCs/>
              </w:rPr>
            </w:pPr>
            <w:r w:rsidRPr="00CF3E51">
              <w:rPr>
                <w:rFonts w:ascii="Arial" w:hAnsi="Arial" w:cs="Arial"/>
                <w:bCs/>
                <w:sz w:val="22"/>
                <w:szCs w:val="22"/>
              </w:rPr>
              <w:t>A chat forum that will allow people to talk with each other</w:t>
            </w:r>
          </w:p>
        </w:tc>
      </w:tr>
      <w:tr w:rsidR="00F9251D" w:rsidRPr="00CF3E51" w14:paraId="2C4B7B9C" w14:textId="77777777" w:rsidTr="004509BA">
        <w:trPr>
          <w:trHeight w:val="405"/>
        </w:trPr>
        <w:tc>
          <w:tcPr>
            <w:tcW w:w="9810" w:type="dxa"/>
          </w:tcPr>
          <w:p w14:paraId="1047C489" w14:textId="77777777" w:rsidR="00F9251D" w:rsidRPr="00CF3E51" w:rsidRDefault="00F9251D" w:rsidP="004509BA">
            <w:pPr>
              <w:keepNext/>
              <w:numPr>
                <w:ilvl w:val="2"/>
                <w:numId w:val="3"/>
              </w:numPr>
              <w:tabs>
                <w:tab w:val="left" w:pos="882"/>
              </w:tabs>
              <w:spacing w:before="60" w:after="120"/>
              <w:ind w:left="882" w:hanging="810"/>
              <w:jc w:val="both"/>
              <w:rPr>
                <w:rFonts w:ascii="Arial" w:hAnsi="Arial" w:cs="Arial"/>
              </w:rPr>
            </w:pPr>
            <w:r w:rsidRPr="00CF3E51">
              <w:rPr>
                <w:rFonts w:ascii="Arial" w:hAnsi="Arial" w:cs="Arial"/>
                <w:sz w:val="22"/>
                <w:szCs w:val="22"/>
              </w:rPr>
              <w:t>AI chat box that will recommend credit cards based on spending habits</w:t>
            </w:r>
          </w:p>
        </w:tc>
      </w:tr>
    </w:tbl>
    <w:p w14:paraId="66D1E038" w14:textId="77777777" w:rsidR="00F9251D" w:rsidRPr="00CF3E51" w:rsidRDefault="00F9251D" w:rsidP="00F9251D">
      <w:pPr>
        <w:keepNext/>
        <w:tabs>
          <w:tab w:val="left" w:pos="1080"/>
        </w:tabs>
        <w:jc w:val="both"/>
        <w:rPr>
          <w:rFonts w:ascii="Arial" w:hAnsi="Arial" w:cs="Arial"/>
          <w:b/>
          <w:iCs/>
          <w:sz w:val="22"/>
          <w:szCs w:val="22"/>
        </w:rPr>
      </w:pPr>
    </w:p>
    <w:p w14:paraId="1C93A84D" w14:textId="77777777" w:rsidR="00F9251D" w:rsidRPr="00CF3E51" w:rsidRDefault="00F9251D" w:rsidP="00F9251D">
      <w:pPr>
        <w:keepNext/>
        <w:numPr>
          <w:ilvl w:val="1"/>
          <w:numId w:val="3"/>
        </w:numPr>
        <w:tabs>
          <w:tab w:val="left" w:pos="1080"/>
        </w:tabs>
        <w:spacing w:before="60" w:after="120"/>
        <w:jc w:val="both"/>
        <w:rPr>
          <w:rFonts w:ascii="Arial" w:hAnsi="Arial" w:cs="Arial"/>
          <w:b/>
          <w:iCs/>
          <w:sz w:val="22"/>
          <w:szCs w:val="22"/>
        </w:rPr>
      </w:pPr>
      <w:r w:rsidRPr="00CF3E51">
        <w:rPr>
          <w:rFonts w:ascii="Arial" w:hAnsi="Arial" w:cs="Arial"/>
          <w:b/>
          <w:sz w:val="22"/>
          <w:szCs w:val="22"/>
        </w:rPr>
        <w:t xml:space="preserve">Won't Haves </w:t>
      </w:r>
      <w:r w:rsidRPr="00CF3E51">
        <w:rPr>
          <w:rFonts w:ascii="Arial" w:hAnsi="Arial" w:cs="Arial"/>
          <w:bCs/>
          <w:sz w:val="22"/>
          <w:szCs w:val="22"/>
        </w:rPr>
        <w:t>(Don't Do's,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F9251D" w:rsidRPr="00CF3E51" w14:paraId="58B74A04" w14:textId="77777777" w:rsidTr="004509BA">
        <w:trPr>
          <w:trHeight w:val="398"/>
        </w:trPr>
        <w:tc>
          <w:tcPr>
            <w:tcW w:w="9810" w:type="dxa"/>
            <w:shd w:val="clear" w:color="auto" w:fill="D3DFEE"/>
          </w:tcPr>
          <w:p w14:paraId="67AC5149" w14:textId="77777777" w:rsidR="00F9251D" w:rsidRPr="00CF3E51" w:rsidRDefault="00F9251D" w:rsidP="004509BA">
            <w:pPr>
              <w:keepNext/>
              <w:keepLines/>
              <w:numPr>
                <w:ilvl w:val="2"/>
                <w:numId w:val="3"/>
              </w:numPr>
              <w:tabs>
                <w:tab w:val="left" w:pos="882"/>
              </w:tabs>
              <w:spacing w:before="60" w:after="120"/>
              <w:ind w:left="882" w:hanging="810"/>
              <w:jc w:val="both"/>
              <w:rPr>
                <w:rFonts w:ascii="Arial" w:hAnsi="Arial" w:cs="Arial"/>
                <w:bCs/>
              </w:rPr>
            </w:pPr>
            <w:r w:rsidRPr="00CF3E51">
              <w:rPr>
                <w:rFonts w:ascii="Arial" w:hAnsi="Arial" w:cs="Arial"/>
                <w:bCs/>
                <w:sz w:val="22"/>
                <w:szCs w:val="22"/>
              </w:rPr>
              <w:t>A physical card.</w:t>
            </w:r>
          </w:p>
        </w:tc>
      </w:tr>
      <w:tr w:rsidR="00F9251D" w:rsidRPr="00CF3E51" w14:paraId="1DAEEEE3" w14:textId="77777777" w:rsidTr="004509BA">
        <w:trPr>
          <w:trHeight w:val="398"/>
        </w:trPr>
        <w:tc>
          <w:tcPr>
            <w:tcW w:w="9810" w:type="dxa"/>
          </w:tcPr>
          <w:p w14:paraId="0A9F55E5" w14:textId="77777777" w:rsidR="00F9251D" w:rsidRPr="00CF3E51" w:rsidRDefault="00F9251D" w:rsidP="004509BA">
            <w:pPr>
              <w:keepNext/>
              <w:numPr>
                <w:ilvl w:val="2"/>
                <w:numId w:val="3"/>
              </w:numPr>
              <w:tabs>
                <w:tab w:val="left" w:pos="882"/>
              </w:tabs>
              <w:spacing w:before="60" w:after="120"/>
              <w:ind w:left="882" w:hanging="810"/>
              <w:jc w:val="both"/>
              <w:rPr>
                <w:rFonts w:ascii="Arial" w:hAnsi="Arial" w:cs="Arial"/>
              </w:rPr>
            </w:pPr>
            <w:r w:rsidRPr="00CF3E51">
              <w:rPr>
                <w:rFonts w:ascii="Arial" w:hAnsi="Arial" w:cs="Arial"/>
                <w:bCs/>
                <w:sz w:val="22"/>
                <w:szCs w:val="22"/>
              </w:rPr>
              <w:t>Automatically find discounts and add them to the transaction.</w:t>
            </w:r>
          </w:p>
        </w:tc>
      </w:tr>
    </w:tbl>
    <w:p w14:paraId="5B0F32E2" w14:textId="77777777" w:rsidR="00F9251D" w:rsidRPr="00CF3E51" w:rsidRDefault="00F9251D" w:rsidP="00F9251D">
      <w:pPr>
        <w:keepNext/>
        <w:keepLines/>
        <w:pageBreakBefore/>
        <w:numPr>
          <w:ilvl w:val="0"/>
          <w:numId w:val="3"/>
        </w:numPr>
        <w:spacing w:before="60" w:after="120"/>
        <w:jc w:val="both"/>
        <w:rPr>
          <w:rFonts w:ascii="Arial" w:hAnsi="Arial" w:cs="Arial"/>
          <w:b/>
          <w:sz w:val="22"/>
          <w:szCs w:val="22"/>
        </w:rPr>
      </w:pPr>
      <w:r w:rsidRPr="00CF3E51">
        <w:rPr>
          <w:rFonts w:ascii="Arial" w:hAnsi="Arial" w:cs="Arial"/>
          <w:b/>
          <w:sz w:val="22"/>
          <w:szCs w:val="22"/>
        </w:rPr>
        <w:lastRenderedPageBreak/>
        <w:t>Project Costs (Operating and Capital: Onetime and Recurring) [Optional]</w:t>
      </w:r>
    </w:p>
    <w:p w14:paraId="711FFFAF" w14:textId="77777777" w:rsidR="00F9251D" w:rsidRPr="00CF3E51" w:rsidRDefault="00F9251D" w:rsidP="00F9251D">
      <w:pPr>
        <w:keepNext/>
        <w:ind w:left="360"/>
        <w:jc w:val="both"/>
        <w:rPr>
          <w:rFonts w:ascii="Arial" w:hAnsi="Arial" w:cs="Arial"/>
          <w:i/>
          <w:sz w:val="22"/>
          <w:szCs w:val="22"/>
        </w:rPr>
      </w:pPr>
      <w:r w:rsidRPr="00CF3E51">
        <w:rPr>
          <w:rFonts w:ascii="Arial" w:hAnsi="Arial" w:cs="Arial"/>
          <w:i/>
          <w:sz w:val="22"/>
          <w:szCs w:val="22"/>
        </w:rPr>
        <w:t xml:space="preserve">This section is typically fleshed out after the requestor has submitted a PIR and received approval for the initial scoping effort. It captures the effort estimates, capital expenditures, and other costs associated with performing this work and creating the product/solution. If the submitter has thoughts or estimates on what these costs are </w:t>
      </w:r>
      <w:r w:rsidRPr="00CF3E51">
        <w:rPr>
          <w:rFonts w:ascii="Arial" w:hAnsi="Arial" w:cs="Arial"/>
          <w:i/>
          <w:sz w:val="22"/>
          <w:szCs w:val="22"/>
          <w:u w:val="single"/>
        </w:rPr>
        <w:t>or suggestions on how they might be estimated, please include those here</w:t>
      </w:r>
      <w:r w:rsidRPr="00CF3E51">
        <w:rPr>
          <w:rFonts w:ascii="Arial" w:hAnsi="Arial" w:cs="Arial"/>
          <w:i/>
          <w:sz w:val="22"/>
          <w:szCs w:val="22"/>
        </w:rPr>
        <w:t xml:space="preserve">. Add brief descriptions as needed. </w:t>
      </w:r>
      <w:r w:rsidRPr="00CF3E51">
        <w:rPr>
          <w:rFonts w:ascii="Arial" w:hAnsi="Arial" w:cs="Arial"/>
          <w:b/>
          <w:bCs/>
          <w:i/>
          <w:sz w:val="22"/>
          <w:szCs w:val="22"/>
          <w:u w:val="single"/>
        </w:rPr>
        <w:t>Include at least 2 comments on your thinking around these items, even if you don't have specifics yet.</w:t>
      </w:r>
    </w:p>
    <w:p w14:paraId="73A0D8E1" w14:textId="77777777" w:rsidR="00F9251D" w:rsidRPr="00CF3E51" w:rsidRDefault="00F9251D" w:rsidP="00F9251D">
      <w:pPr>
        <w:keepNext/>
        <w:ind w:left="360"/>
        <w:jc w:val="both"/>
        <w:rPr>
          <w:rFonts w:ascii="Arial" w:hAnsi="Arial" w:cs="Arial"/>
          <w:b/>
          <w:sz w:val="22"/>
          <w:szCs w:val="22"/>
        </w:rPr>
      </w:pPr>
      <w:r w:rsidRPr="00CF3E51">
        <w:rPr>
          <w:rFonts w:ascii="Arial" w:hAnsi="Arial" w:cs="Arial"/>
          <w:b/>
          <w:sz w:val="22"/>
          <w:szCs w:val="22"/>
        </w:rPr>
        <w:t>Labor Costs</w:t>
      </w:r>
    </w:p>
    <w:tbl>
      <w:tblPr>
        <w:tblpPr w:leftFromText="187" w:rightFromText="187" w:vertAnchor="text" w:horzAnchor="page" w:tblpX="1527" w:tblpY="34"/>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628"/>
        <w:gridCol w:w="1943"/>
        <w:gridCol w:w="1295"/>
        <w:gridCol w:w="1295"/>
      </w:tblGrid>
      <w:tr w:rsidR="00F9251D" w:rsidRPr="00CF3E51" w14:paraId="651A7790" w14:textId="77777777" w:rsidTr="004509BA">
        <w:trPr>
          <w:trHeight w:val="334"/>
        </w:trPr>
        <w:tc>
          <w:tcPr>
            <w:tcW w:w="3628" w:type="dxa"/>
            <w:tcBorders>
              <w:top w:val="single" w:sz="8" w:space="0" w:color="7BA0CD"/>
              <w:left w:val="single" w:sz="8" w:space="0" w:color="7BA0CD"/>
              <w:bottom w:val="single" w:sz="8" w:space="0" w:color="7BA0CD"/>
              <w:right w:val="nil"/>
            </w:tcBorders>
            <w:shd w:val="clear" w:color="auto" w:fill="4F81BD"/>
          </w:tcPr>
          <w:p w14:paraId="7CAD16C3" w14:textId="77777777" w:rsidR="00F9251D" w:rsidRPr="00CF3E51" w:rsidRDefault="00F9251D" w:rsidP="004509BA">
            <w:pPr>
              <w:rPr>
                <w:rFonts w:ascii="Arial" w:hAnsi="Arial" w:cs="Arial"/>
                <w:b/>
                <w:bCs/>
              </w:rPr>
            </w:pPr>
            <w:r w:rsidRPr="00CF3E51">
              <w:rPr>
                <w:rFonts w:ascii="Arial" w:hAnsi="Arial" w:cs="Arial"/>
                <w:b/>
                <w:bCs/>
                <w:sz w:val="22"/>
                <w:szCs w:val="22"/>
              </w:rPr>
              <w:t>Type</w:t>
            </w:r>
          </w:p>
        </w:tc>
        <w:tc>
          <w:tcPr>
            <w:tcW w:w="1943" w:type="dxa"/>
            <w:tcBorders>
              <w:top w:val="single" w:sz="8" w:space="0" w:color="7BA0CD"/>
              <w:left w:val="nil"/>
              <w:bottom w:val="single" w:sz="8" w:space="0" w:color="7BA0CD"/>
              <w:right w:val="nil"/>
            </w:tcBorders>
            <w:shd w:val="clear" w:color="auto" w:fill="4F81BD"/>
          </w:tcPr>
          <w:p w14:paraId="174F2DC1" w14:textId="77777777" w:rsidR="00F9251D" w:rsidRPr="00CF3E51" w:rsidRDefault="00F9251D" w:rsidP="004509BA">
            <w:pPr>
              <w:rPr>
                <w:rFonts w:ascii="Arial" w:hAnsi="Arial" w:cs="Arial"/>
                <w:b/>
                <w:bCs/>
              </w:rPr>
            </w:pPr>
            <w:r w:rsidRPr="00CF3E51">
              <w:rPr>
                <w:rFonts w:ascii="Arial" w:hAnsi="Arial" w:cs="Arial"/>
                <w:b/>
                <w:bCs/>
                <w:sz w:val="22"/>
                <w:szCs w:val="22"/>
              </w:rPr>
              <w:t>Team(s) Affected</w:t>
            </w:r>
          </w:p>
        </w:tc>
        <w:tc>
          <w:tcPr>
            <w:tcW w:w="1295" w:type="dxa"/>
            <w:tcBorders>
              <w:top w:val="single" w:sz="8" w:space="0" w:color="7BA0CD"/>
              <w:left w:val="nil"/>
              <w:bottom w:val="single" w:sz="8" w:space="0" w:color="7BA0CD"/>
              <w:right w:val="nil"/>
            </w:tcBorders>
            <w:shd w:val="clear" w:color="auto" w:fill="4F81BD"/>
          </w:tcPr>
          <w:p w14:paraId="539B02C7" w14:textId="77777777" w:rsidR="00F9251D" w:rsidRPr="00CF3E51" w:rsidRDefault="00F9251D" w:rsidP="004509BA">
            <w:pPr>
              <w:rPr>
                <w:rFonts w:ascii="Arial" w:hAnsi="Arial" w:cs="Arial"/>
                <w:b/>
                <w:bCs/>
              </w:rPr>
            </w:pPr>
            <w:r w:rsidRPr="00CF3E51">
              <w:rPr>
                <w:rFonts w:ascii="Arial" w:hAnsi="Arial" w:cs="Arial"/>
                <w:b/>
                <w:bCs/>
                <w:sz w:val="22"/>
                <w:szCs w:val="22"/>
              </w:rPr>
              <w:t>Low (hrs)</w:t>
            </w:r>
          </w:p>
        </w:tc>
        <w:tc>
          <w:tcPr>
            <w:tcW w:w="1295" w:type="dxa"/>
            <w:tcBorders>
              <w:top w:val="single" w:sz="8" w:space="0" w:color="7BA0CD"/>
              <w:left w:val="nil"/>
              <w:bottom w:val="single" w:sz="8" w:space="0" w:color="7BA0CD"/>
              <w:right w:val="single" w:sz="8" w:space="0" w:color="7BA0CD"/>
            </w:tcBorders>
            <w:shd w:val="clear" w:color="auto" w:fill="4F81BD"/>
          </w:tcPr>
          <w:p w14:paraId="7CC678F0" w14:textId="77777777" w:rsidR="00F9251D" w:rsidRPr="00CF3E51" w:rsidRDefault="00F9251D" w:rsidP="004509BA">
            <w:pPr>
              <w:rPr>
                <w:rFonts w:ascii="Arial" w:hAnsi="Arial" w:cs="Arial"/>
                <w:b/>
                <w:bCs/>
              </w:rPr>
            </w:pPr>
            <w:r w:rsidRPr="00CF3E51">
              <w:rPr>
                <w:rFonts w:ascii="Arial" w:hAnsi="Arial" w:cs="Arial"/>
                <w:b/>
                <w:bCs/>
                <w:sz w:val="22"/>
                <w:szCs w:val="22"/>
              </w:rPr>
              <w:t>High (hrs)</w:t>
            </w:r>
          </w:p>
        </w:tc>
      </w:tr>
      <w:tr w:rsidR="00F9251D" w:rsidRPr="00CF3E51" w14:paraId="69D1DFB4" w14:textId="77777777" w:rsidTr="004509BA">
        <w:tc>
          <w:tcPr>
            <w:tcW w:w="3628" w:type="dxa"/>
            <w:tcBorders>
              <w:right w:val="nil"/>
            </w:tcBorders>
            <w:shd w:val="clear" w:color="auto" w:fill="D3DFEE"/>
          </w:tcPr>
          <w:p w14:paraId="4369AA33" w14:textId="77777777" w:rsidR="00F9251D" w:rsidRPr="00CF3E51" w:rsidRDefault="00F9251D" w:rsidP="004509BA">
            <w:pPr>
              <w:rPr>
                <w:rFonts w:ascii="Arial" w:hAnsi="Arial" w:cs="Arial"/>
              </w:rPr>
            </w:pPr>
            <w:r w:rsidRPr="00CF3E51">
              <w:rPr>
                <w:rFonts w:ascii="Arial" w:hAnsi="Arial" w:cs="Arial"/>
                <w:sz w:val="22"/>
                <w:szCs w:val="22"/>
              </w:rPr>
              <w:t>Analysis &amp; Design</w:t>
            </w:r>
          </w:p>
        </w:tc>
        <w:tc>
          <w:tcPr>
            <w:tcW w:w="1943" w:type="dxa"/>
            <w:tcBorders>
              <w:left w:val="nil"/>
              <w:right w:val="nil"/>
            </w:tcBorders>
            <w:shd w:val="clear" w:color="auto" w:fill="D3DFEE"/>
          </w:tcPr>
          <w:p w14:paraId="47B34D07" w14:textId="77777777" w:rsidR="00F9251D" w:rsidRPr="00CF3E51" w:rsidRDefault="00F9251D" w:rsidP="004509BA">
            <w:pPr>
              <w:rPr>
                <w:rFonts w:ascii="Arial" w:hAnsi="Arial" w:cs="Arial"/>
              </w:rPr>
            </w:pPr>
          </w:p>
        </w:tc>
        <w:tc>
          <w:tcPr>
            <w:tcW w:w="1295" w:type="dxa"/>
            <w:tcBorders>
              <w:left w:val="nil"/>
              <w:right w:val="nil"/>
            </w:tcBorders>
            <w:shd w:val="clear" w:color="auto" w:fill="D3DFEE"/>
          </w:tcPr>
          <w:p w14:paraId="449EF1F7"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1295" w:type="dxa"/>
            <w:tcBorders>
              <w:left w:val="nil"/>
            </w:tcBorders>
            <w:shd w:val="clear" w:color="auto" w:fill="D3DFEE"/>
          </w:tcPr>
          <w:p w14:paraId="20B56434"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1C174361" w14:textId="77777777" w:rsidTr="004509BA">
        <w:tc>
          <w:tcPr>
            <w:tcW w:w="3628" w:type="dxa"/>
            <w:tcBorders>
              <w:right w:val="nil"/>
            </w:tcBorders>
          </w:tcPr>
          <w:p w14:paraId="337FDACD" w14:textId="77777777" w:rsidR="00F9251D" w:rsidRPr="00CF3E51" w:rsidRDefault="00F9251D" w:rsidP="004509BA">
            <w:pPr>
              <w:rPr>
                <w:rFonts w:ascii="Arial" w:hAnsi="Arial" w:cs="Arial"/>
              </w:rPr>
            </w:pPr>
            <w:r w:rsidRPr="00CF3E51">
              <w:rPr>
                <w:rFonts w:ascii="Arial" w:hAnsi="Arial" w:cs="Arial"/>
                <w:sz w:val="22"/>
                <w:szCs w:val="22"/>
              </w:rPr>
              <w:t>Development</w:t>
            </w:r>
          </w:p>
        </w:tc>
        <w:tc>
          <w:tcPr>
            <w:tcW w:w="1943" w:type="dxa"/>
            <w:tcBorders>
              <w:left w:val="nil"/>
              <w:right w:val="nil"/>
            </w:tcBorders>
          </w:tcPr>
          <w:p w14:paraId="4AF9BF37" w14:textId="77777777" w:rsidR="00F9251D" w:rsidRPr="00CF3E51" w:rsidRDefault="00F9251D" w:rsidP="004509BA">
            <w:pPr>
              <w:rPr>
                <w:rFonts w:ascii="Arial" w:hAnsi="Arial" w:cs="Arial"/>
              </w:rPr>
            </w:pPr>
          </w:p>
        </w:tc>
        <w:tc>
          <w:tcPr>
            <w:tcW w:w="1295" w:type="dxa"/>
            <w:tcBorders>
              <w:left w:val="nil"/>
              <w:right w:val="nil"/>
            </w:tcBorders>
          </w:tcPr>
          <w:p w14:paraId="6A298B87"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1295" w:type="dxa"/>
            <w:tcBorders>
              <w:left w:val="nil"/>
            </w:tcBorders>
          </w:tcPr>
          <w:p w14:paraId="56DA9F1F"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49E5B07C" w14:textId="77777777" w:rsidTr="004509BA">
        <w:tc>
          <w:tcPr>
            <w:tcW w:w="3628" w:type="dxa"/>
            <w:tcBorders>
              <w:right w:val="nil"/>
            </w:tcBorders>
            <w:shd w:val="clear" w:color="auto" w:fill="D3DFEE"/>
          </w:tcPr>
          <w:p w14:paraId="43808EEB" w14:textId="77777777" w:rsidR="00F9251D" w:rsidRPr="00CF3E51" w:rsidRDefault="00F9251D" w:rsidP="004509BA">
            <w:pPr>
              <w:rPr>
                <w:rFonts w:ascii="Arial" w:hAnsi="Arial" w:cs="Arial"/>
              </w:rPr>
            </w:pPr>
            <w:r w:rsidRPr="00CF3E51">
              <w:rPr>
                <w:rFonts w:ascii="Arial" w:hAnsi="Arial" w:cs="Arial"/>
                <w:sz w:val="22"/>
                <w:szCs w:val="22"/>
              </w:rPr>
              <w:t>Testing and Quality Assurance</w:t>
            </w:r>
          </w:p>
        </w:tc>
        <w:tc>
          <w:tcPr>
            <w:tcW w:w="1943" w:type="dxa"/>
            <w:tcBorders>
              <w:left w:val="nil"/>
              <w:right w:val="nil"/>
            </w:tcBorders>
            <w:shd w:val="clear" w:color="auto" w:fill="D3DFEE"/>
          </w:tcPr>
          <w:p w14:paraId="35F7AD6E" w14:textId="77777777" w:rsidR="00F9251D" w:rsidRPr="00CF3E51" w:rsidRDefault="00F9251D" w:rsidP="004509BA">
            <w:pPr>
              <w:rPr>
                <w:rFonts w:ascii="Arial" w:hAnsi="Arial" w:cs="Arial"/>
              </w:rPr>
            </w:pPr>
          </w:p>
        </w:tc>
        <w:tc>
          <w:tcPr>
            <w:tcW w:w="1295" w:type="dxa"/>
            <w:tcBorders>
              <w:left w:val="nil"/>
              <w:right w:val="nil"/>
            </w:tcBorders>
            <w:shd w:val="clear" w:color="auto" w:fill="D3DFEE"/>
          </w:tcPr>
          <w:p w14:paraId="79C5298D"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1295" w:type="dxa"/>
            <w:tcBorders>
              <w:left w:val="nil"/>
            </w:tcBorders>
            <w:shd w:val="clear" w:color="auto" w:fill="D3DFEE"/>
          </w:tcPr>
          <w:p w14:paraId="1BD80933"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65C4FEAE" w14:textId="77777777" w:rsidTr="004509BA">
        <w:tc>
          <w:tcPr>
            <w:tcW w:w="3628" w:type="dxa"/>
            <w:tcBorders>
              <w:right w:val="nil"/>
            </w:tcBorders>
          </w:tcPr>
          <w:p w14:paraId="0BB05F6A" w14:textId="77777777" w:rsidR="00F9251D" w:rsidRPr="00CF3E51" w:rsidRDefault="00F9251D" w:rsidP="004509BA">
            <w:pPr>
              <w:rPr>
                <w:rFonts w:ascii="Arial" w:hAnsi="Arial" w:cs="Arial"/>
              </w:rPr>
            </w:pPr>
            <w:r w:rsidRPr="00CF3E51">
              <w:rPr>
                <w:rFonts w:ascii="Arial" w:hAnsi="Arial" w:cs="Arial"/>
                <w:sz w:val="22"/>
                <w:szCs w:val="22"/>
              </w:rPr>
              <w:t>Systems Integration</w:t>
            </w:r>
          </w:p>
        </w:tc>
        <w:tc>
          <w:tcPr>
            <w:tcW w:w="1943" w:type="dxa"/>
            <w:tcBorders>
              <w:left w:val="nil"/>
              <w:right w:val="nil"/>
            </w:tcBorders>
          </w:tcPr>
          <w:p w14:paraId="08491B3C" w14:textId="77777777" w:rsidR="00F9251D" w:rsidRPr="00CF3E51" w:rsidRDefault="00F9251D" w:rsidP="004509BA">
            <w:pPr>
              <w:rPr>
                <w:rFonts w:ascii="Arial" w:hAnsi="Arial" w:cs="Arial"/>
              </w:rPr>
            </w:pPr>
          </w:p>
        </w:tc>
        <w:tc>
          <w:tcPr>
            <w:tcW w:w="1295" w:type="dxa"/>
            <w:tcBorders>
              <w:left w:val="nil"/>
              <w:right w:val="nil"/>
            </w:tcBorders>
          </w:tcPr>
          <w:p w14:paraId="77A68956"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1295" w:type="dxa"/>
            <w:tcBorders>
              <w:left w:val="nil"/>
            </w:tcBorders>
          </w:tcPr>
          <w:p w14:paraId="4AEF9F74"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27FD4BC0" w14:textId="77777777" w:rsidTr="004509BA">
        <w:tc>
          <w:tcPr>
            <w:tcW w:w="3628" w:type="dxa"/>
            <w:tcBorders>
              <w:right w:val="nil"/>
            </w:tcBorders>
            <w:shd w:val="clear" w:color="auto" w:fill="D3DFEE"/>
          </w:tcPr>
          <w:p w14:paraId="516B355F" w14:textId="77777777" w:rsidR="00F9251D" w:rsidRPr="00CF3E51" w:rsidRDefault="00F9251D" w:rsidP="004509BA">
            <w:pPr>
              <w:rPr>
                <w:rFonts w:ascii="Arial" w:hAnsi="Arial" w:cs="Arial"/>
              </w:rPr>
            </w:pPr>
            <w:r w:rsidRPr="00CF3E51">
              <w:rPr>
                <w:rFonts w:ascii="Arial" w:hAnsi="Arial" w:cs="Arial"/>
                <w:sz w:val="22"/>
                <w:szCs w:val="22"/>
              </w:rPr>
              <w:t>Deployment</w:t>
            </w:r>
          </w:p>
        </w:tc>
        <w:tc>
          <w:tcPr>
            <w:tcW w:w="1943" w:type="dxa"/>
            <w:tcBorders>
              <w:left w:val="nil"/>
              <w:right w:val="nil"/>
            </w:tcBorders>
            <w:shd w:val="clear" w:color="auto" w:fill="D3DFEE"/>
          </w:tcPr>
          <w:p w14:paraId="18EB6763" w14:textId="77777777" w:rsidR="00F9251D" w:rsidRPr="00CF3E51" w:rsidRDefault="00F9251D" w:rsidP="004509BA">
            <w:pPr>
              <w:rPr>
                <w:rFonts w:ascii="Arial" w:hAnsi="Arial" w:cs="Arial"/>
              </w:rPr>
            </w:pPr>
          </w:p>
        </w:tc>
        <w:tc>
          <w:tcPr>
            <w:tcW w:w="1295" w:type="dxa"/>
            <w:tcBorders>
              <w:left w:val="nil"/>
              <w:right w:val="nil"/>
            </w:tcBorders>
            <w:shd w:val="clear" w:color="auto" w:fill="D3DFEE"/>
          </w:tcPr>
          <w:p w14:paraId="19EA0DB2"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1295" w:type="dxa"/>
            <w:tcBorders>
              <w:left w:val="nil"/>
            </w:tcBorders>
            <w:shd w:val="clear" w:color="auto" w:fill="D3DFEE"/>
          </w:tcPr>
          <w:p w14:paraId="431C1924"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4DB2D3C3" w14:textId="77777777" w:rsidTr="004509BA">
        <w:tc>
          <w:tcPr>
            <w:tcW w:w="3628" w:type="dxa"/>
            <w:tcBorders>
              <w:right w:val="nil"/>
            </w:tcBorders>
          </w:tcPr>
          <w:p w14:paraId="3B4FDE24" w14:textId="77777777" w:rsidR="00F9251D" w:rsidRPr="00CF3E51" w:rsidRDefault="00F9251D" w:rsidP="004509BA">
            <w:pPr>
              <w:rPr>
                <w:rFonts w:ascii="Arial" w:hAnsi="Arial" w:cs="Arial"/>
              </w:rPr>
            </w:pPr>
            <w:r w:rsidRPr="00CF3E51">
              <w:rPr>
                <w:rFonts w:ascii="Arial" w:hAnsi="Arial" w:cs="Arial"/>
                <w:sz w:val="22"/>
                <w:szCs w:val="22"/>
              </w:rPr>
              <w:t>Support and Maintenance</w:t>
            </w:r>
          </w:p>
        </w:tc>
        <w:tc>
          <w:tcPr>
            <w:tcW w:w="1943" w:type="dxa"/>
            <w:tcBorders>
              <w:left w:val="nil"/>
              <w:right w:val="nil"/>
            </w:tcBorders>
          </w:tcPr>
          <w:p w14:paraId="0209D94F" w14:textId="77777777" w:rsidR="00F9251D" w:rsidRPr="00CF3E51" w:rsidRDefault="00F9251D" w:rsidP="004509BA">
            <w:pPr>
              <w:rPr>
                <w:rFonts w:ascii="Arial" w:hAnsi="Arial" w:cs="Arial"/>
              </w:rPr>
            </w:pPr>
          </w:p>
        </w:tc>
        <w:tc>
          <w:tcPr>
            <w:tcW w:w="1295" w:type="dxa"/>
            <w:tcBorders>
              <w:left w:val="nil"/>
              <w:right w:val="nil"/>
            </w:tcBorders>
          </w:tcPr>
          <w:p w14:paraId="4EE25116"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1295" w:type="dxa"/>
            <w:tcBorders>
              <w:left w:val="nil"/>
            </w:tcBorders>
          </w:tcPr>
          <w:p w14:paraId="5B4DAB55"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2C801DD5" w14:textId="77777777" w:rsidTr="004509BA">
        <w:tc>
          <w:tcPr>
            <w:tcW w:w="3628" w:type="dxa"/>
            <w:tcBorders>
              <w:right w:val="nil"/>
            </w:tcBorders>
          </w:tcPr>
          <w:p w14:paraId="6072D1A7" w14:textId="77777777" w:rsidR="00F9251D" w:rsidRPr="00CF3E51" w:rsidRDefault="00F9251D" w:rsidP="004509BA">
            <w:pPr>
              <w:rPr>
                <w:rFonts w:ascii="Arial" w:hAnsi="Arial" w:cs="Arial"/>
              </w:rPr>
            </w:pPr>
            <w:r w:rsidRPr="00CF3E51">
              <w:rPr>
                <w:rFonts w:ascii="Arial" w:hAnsi="Arial" w:cs="Arial"/>
                <w:sz w:val="22"/>
                <w:szCs w:val="22"/>
              </w:rPr>
              <w:t>Sales and Marketing</w:t>
            </w:r>
          </w:p>
        </w:tc>
        <w:tc>
          <w:tcPr>
            <w:tcW w:w="1943" w:type="dxa"/>
            <w:tcBorders>
              <w:left w:val="nil"/>
              <w:right w:val="nil"/>
            </w:tcBorders>
          </w:tcPr>
          <w:p w14:paraId="2FE1F080" w14:textId="77777777" w:rsidR="00F9251D" w:rsidRPr="00CF3E51" w:rsidRDefault="00F9251D" w:rsidP="004509BA">
            <w:pPr>
              <w:rPr>
                <w:rFonts w:ascii="Arial" w:hAnsi="Arial" w:cs="Arial"/>
              </w:rPr>
            </w:pPr>
          </w:p>
        </w:tc>
        <w:tc>
          <w:tcPr>
            <w:tcW w:w="1295" w:type="dxa"/>
            <w:tcBorders>
              <w:left w:val="nil"/>
              <w:right w:val="nil"/>
            </w:tcBorders>
          </w:tcPr>
          <w:p w14:paraId="09D42982"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1295" w:type="dxa"/>
            <w:tcBorders>
              <w:left w:val="nil"/>
            </w:tcBorders>
          </w:tcPr>
          <w:p w14:paraId="2B490CE3"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321BE6C5" w14:textId="77777777" w:rsidTr="004509BA">
        <w:tc>
          <w:tcPr>
            <w:tcW w:w="3628" w:type="dxa"/>
            <w:tcBorders>
              <w:top w:val="double" w:sz="6" w:space="0" w:color="7BA0CD"/>
              <w:left w:val="single" w:sz="8" w:space="0" w:color="7BA0CD"/>
              <w:bottom w:val="single" w:sz="8" w:space="0" w:color="7BA0CD"/>
              <w:right w:val="nil"/>
            </w:tcBorders>
          </w:tcPr>
          <w:p w14:paraId="4A054527" w14:textId="77777777" w:rsidR="00F9251D" w:rsidRPr="00CF3E51" w:rsidRDefault="00F9251D" w:rsidP="004509BA">
            <w:pPr>
              <w:rPr>
                <w:rFonts w:ascii="Arial" w:hAnsi="Arial" w:cs="Arial"/>
                <w:b/>
                <w:bCs/>
              </w:rPr>
            </w:pPr>
            <w:r w:rsidRPr="00CF3E51">
              <w:rPr>
                <w:rFonts w:ascii="Arial" w:hAnsi="Arial" w:cs="Arial"/>
                <w:b/>
                <w:bCs/>
                <w:sz w:val="22"/>
                <w:szCs w:val="22"/>
              </w:rPr>
              <w:t>Total</w:t>
            </w:r>
          </w:p>
        </w:tc>
        <w:tc>
          <w:tcPr>
            <w:tcW w:w="1943" w:type="dxa"/>
            <w:tcBorders>
              <w:top w:val="double" w:sz="6" w:space="0" w:color="7BA0CD"/>
              <w:left w:val="nil"/>
              <w:bottom w:val="single" w:sz="8" w:space="0" w:color="7BA0CD"/>
              <w:right w:val="nil"/>
            </w:tcBorders>
          </w:tcPr>
          <w:p w14:paraId="473ABBAA" w14:textId="77777777" w:rsidR="00F9251D" w:rsidRPr="00CF3E51" w:rsidRDefault="00F9251D" w:rsidP="004509BA">
            <w:pPr>
              <w:rPr>
                <w:rFonts w:ascii="Arial" w:hAnsi="Arial" w:cs="Arial"/>
                <w:b/>
                <w:bCs/>
              </w:rPr>
            </w:pPr>
          </w:p>
        </w:tc>
        <w:tc>
          <w:tcPr>
            <w:tcW w:w="1295" w:type="dxa"/>
            <w:tcBorders>
              <w:top w:val="double" w:sz="6" w:space="0" w:color="7BA0CD"/>
              <w:left w:val="nil"/>
              <w:bottom w:val="single" w:sz="8" w:space="0" w:color="7BA0CD"/>
              <w:right w:val="nil"/>
            </w:tcBorders>
          </w:tcPr>
          <w:p w14:paraId="333E4213" w14:textId="77777777" w:rsidR="00F9251D" w:rsidRPr="00CF3E51" w:rsidRDefault="00F9251D" w:rsidP="004509BA">
            <w:pPr>
              <w:jc w:val="right"/>
              <w:rPr>
                <w:rFonts w:ascii="Arial" w:hAnsi="Arial" w:cs="Arial"/>
                <w:b/>
                <w:bCs/>
              </w:rPr>
            </w:pPr>
            <w:r w:rsidRPr="00CF3E51">
              <w:rPr>
                <w:rFonts w:ascii="Arial" w:hAnsi="Arial" w:cs="Arial"/>
                <w:b/>
                <w:bCs/>
                <w:sz w:val="22"/>
                <w:szCs w:val="22"/>
              </w:rPr>
              <w:fldChar w:fldCharType="begin"/>
            </w:r>
            <w:r w:rsidRPr="00CF3E51">
              <w:rPr>
                <w:rFonts w:ascii="Arial" w:hAnsi="Arial" w:cs="Arial"/>
                <w:b/>
                <w:bCs/>
                <w:sz w:val="22"/>
                <w:szCs w:val="22"/>
              </w:rPr>
              <w:instrText xml:space="preserve"> =sum(above) \# "#,##0" </w:instrText>
            </w:r>
            <w:r w:rsidRPr="00CF3E51">
              <w:rPr>
                <w:rFonts w:ascii="Arial" w:hAnsi="Arial" w:cs="Arial"/>
                <w:b/>
                <w:bCs/>
                <w:sz w:val="22"/>
                <w:szCs w:val="22"/>
              </w:rPr>
              <w:fldChar w:fldCharType="separate"/>
            </w:r>
            <w:r w:rsidRPr="00CF3E51">
              <w:rPr>
                <w:rFonts w:ascii="Arial" w:hAnsi="Arial" w:cs="Arial"/>
                <w:b/>
                <w:bCs/>
                <w:noProof/>
                <w:sz w:val="22"/>
                <w:szCs w:val="22"/>
              </w:rPr>
              <w:t xml:space="preserve">   0</w:t>
            </w:r>
            <w:r w:rsidRPr="00CF3E51">
              <w:rPr>
                <w:rFonts w:ascii="Arial" w:hAnsi="Arial" w:cs="Arial"/>
                <w:b/>
                <w:bCs/>
                <w:sz w:val="22"/>
                <w:szCs w:val="22"/>
              </w:rPr>
              <w:fldChar w:fldCharType="end"/>
            </w:r>
          </w:p>
        </w:tc>
        <w:tc>
          <w:tcPr>
            <w:tcW w:w="1295" w:type="dxa"/>
            <w:tcBorders>
              <w:top w:val="double" w:sz="6" w:space="0" w:color="7BA0CD"/>
              <w:left w:val="nil"/>
              <w:bottom w:val="single" w:sz="8" w:space="0" w:color="7BA0CD"/>
              <w:right w:val="single" w:sz="8" w:space="0" w:color="7BA0CD"/>
            </w:tcBorders>
          </w:tcPr>
          <w:p w14:paraId="76799A28" w14:textId="77777777" w:rsidR="00F9251D" w:rsidRPr="00CF3E51" w:rsidRDefault="00F9251D" w:rsidP="004509BA">
            <w:pPr>
              <w:jc w:val="right"/>
              <w:rPr>
                <w:rFonts w:ascii="Arial" w:hAnsi="Arial" w:cs="Arial"/>
                <w:b/>
                <w:bCs/>
              </w:rPr>
            </w:pPr>
            <w:r w:rsidRPr="00CF3E51">
              <w:rPr>
                <w:rFonts w:ascii="Arial" w:hAnsi="Arial" w:cs="Arial"/>
                <w:b/>
                <w:bCs/>
                <w:sz w:val="22"/>
                <w:szCs w:val="22"/>
              </w:rPr>
              <w:fldChar w:fldCharType="begin"/>
            </w:r>
            <w:r w:rsidRPr="00CF3E51">
              <w:rPr>
                <w:rFonts w:ascii="Arial" w:hAnsi="Arial" w:cs="Arial"/>
                <w:b/>
                <w:bCs/>
                <w:sz w:val="22"/>
                <w:szCs w:val="22"/>
              </w:rPr>
              <w:instrText xml:space="preserve"> =sum(above) \# "#,##0" </w:instrText>
            </w:r>
            <w:r w:rsidRPr="00CF3E51">
              <w:rPr>
                <w:rFonts w:ascii="Arial" w:hAnsi="Arial" w:cs="Arial"/>
                <w:b/>
                <w:bCs/>
                <w:sz w:val="22"/>
                <w:szCs w:val="22"/>
              </w:rPr>
              <w:fldChar w:fldCharType="separate"/>
            </w:r>
            <w:r w:rsidRPr="00CF3E51">
              <w:rPr>
                <w:rFonts w:ascii="Arial" w:hAnsi="Arial" w:cs="Arial"/>
                <w:b/>
                <w:bCs/>
                <w:noProof/>
                <w:sz w:val="22"/>
                <w:szCs w:val="22"/>
              </w:rPr>
              <w:t xml:space="preserve">   0</w:t>
            </w:r>
            <w:r w:rsidRPr="00CF3E51">
              <w:rPr>
                <w:rFonts w:ascii="Arial" w:hAnsi="Arial" w:cs="Arial"/>
                <w:b/>
                <w:bCs/>
                <w:sz w:val="22"/>
                <w:szCs w:val="22"/>
              </w:rPr>
              <w:fldChar w:fldCharType="end"/>
            </w:r>
          </w:p>
        </w:tc>
      </w:tr>
    </w:tbl>
    <w:p w14:paraId="7370DF51" w14:textId="77777777" w:rsidR="00F9251D" w:rsidRPr="00CF3E51" w:rsidRDefault="00F9251D" w:rsidP="00F9251D">
      <w:pPr>
        <w:keepNext/>
        <w:jc w:val="both"/>
        <w:rPr>
          <w:rFonts w:ascii="Arial" w:hAnsi="Arial" w:cs="Arial"/>
          <w:i/>
          <w:sz w:val="22"/>
          <w:szCs w:val="22"/>
        </w:rPr>
      </w:pPr>
    </w:p>
    <w:p w14:paraId="4C3418C4" w14:textId="77777777" w:rsidR="00F9251D" w:rsidRPr="00CF3E51" w:rsidRDefault="00F9251D" w:rsidP="00F9251D">
      <w:pPr>
        <w:keepNext/>
        <w:jc w:val="both"/>
        <w:rPr>
          <w:rFonts w:ascii="Arial" w:hAnsi="Arial" w:cs="Arial"/>
          <w:i/>
          <w:sz w:val="22"/>
          <w:szCs w:val="22"/>
        </w:rPr>
      </w:pPr>
    </w:p>
    <w:p w14:paraId="05A6F83D" w14:textId="77777777" w:rsidR="00F9251D" w:rsidRPr="00CF3E51" w:rsidRDefault="00F9251D" w:rsidP="00F9251D">
      <w:pPr>
        <w:keepNext/>
        <w:jc w:val="both"/>
        <w:rPr>
          <w:rFonts w:ascii="Arial" w:hAnsi="Arial" w:cs="Arial"/>
          <w:i/>
          <w:sz w:val="22"/>
          <w:szCs w:val="22"/>
        </w:rPr>
      </w:pPr>
    </w:p>
    <w:p w14:paraId="718DF840" w14:textId="77777777" w:rsidR="00F9251D" w:rsidRPr="00CF3E51" w:rsidRDefault="00F9251D" w:rsidP="00F9251D">
      <w:pPr>
        <w:keepNext/>
        <w:jc w:val="both"/>
        <w:rPr>
          <w:rFonts w:ascii="Arial" w:hAnsi="Arial" w:cs="Arial"/>
          <w:i/>
          <w:sz w:val="22"/>
          <w:szCs w:val="22"/>
        </w:rPr>
      </w:pPr>
    </w:p>
    <w:p w14:paraId="6E79A303" w14:textId="77777777" w:rsidR="00F9251D" w:rsidRPr="00CF3E51" w:rsidRDefault="00F9251D" w:rsidP="00F9251D">
      <w:pPr>
        <w:keepNext/>
        <w:jc w:val="both"/>
        <w:rPr>
          <w:rFonts w:ascii="Arial" w:hAnsi="Arial" w:cs="Arial"/>
          <w:i/>
          <w:sz w:val="22"/>
          <w:szCs w:val="22"/>
        </w:rPr>
      </w:pPr>
    </w:p>
    <w:p w14:paraId="4B6F9C5B" w14:textId="77777777" w:rsidR="00F9251D" w:rsidRPr="00CF3E51" w:rsidRDefault="00F9251D" w:rsidP="00F9251D">
      <w:pPr>
        <w:keepNext/>
        <w:jc w:val="both"/>
        <w:rPr>
          <w:rFonts w:ascii="Arial" w:hAnsi="Arial" w:cs="Arial"/>
          <w:i/>
          <w:sz w:val="22"/>
          <w:szCs w:val="22"/>
        </w:rPr>
      </w:pPr>
    </w:p>
    <w:p w14:paraId="13CE290D" w14:textId="77777777" w:rsidR="00F9251D" w:rsidRPr="00CF3E51" w:rsidRDefault="00F9251D" w:rsidP="00F9251D">
      <w:pPr>
        <w:keepNext/>
        <w:jc w:val="both"/>
        <w:rPr>
          <w:rFonts w:ascii="Arial" w:hAnsi="Arial" w:cs="Arial"/>
          <w:i/>
          <w:sz w:val="22"/>
          <w:szCs w:val="22"/>
        </w:rPr>
      </w:pPr>
    </w:p>
    <w:p w14:paraId="670990F7" w14:textId="77777777" w:rsidR="00F9251D" w:rsidRPr="00CF3E51" w:rsidRDefault="00F9251D" w:rsidP="00F9251D">
      <w:pPr>
        <w:keepNext/>
        <w:jc w:val="both"/>
        <w:rPr>
          <w:rFonts w:ascii="Arial" w:hAnsi="Arial" w:cs="Arial"/>
          <w:i/>
          <w:sz w:val="22"/>
          <w:szCs w:val="22"/>
        </w:rPr>
      </w:pPr>
    </w:p>
    <w:p w14:paraId="750B4B3D" w14:textId="77777777" w:rsidR="00F9251D" w:rsidRPr="00CF3E51" w:rsidRDefault="00F9251D" w:rsidP="00F9251D">
      <w:pPr>
        <w:keepNext/>
        <w:jc w:val="both"/>
        <w:rPr>
          <w:rFonts w:ascii="Arial" w:hAnsi="Arial" w:cs="Arial"/>
          <w:i/>
          <w:sz w:val="22"/>
          <w:szCs w:val="22"/>
        </w:rPr>
      </w:pPr>
    </w:p>
    <w:p w14:paraId="4D52587F" w14:textId="77777777" w:rsidR="00F9251D" w:rsidRPr="00CF3E51" w:rsidRDefault="00F9251D" w:rsidP="00F9251D">
      <w:pPr>
        <w:keepNext/>
        <w:jc w:val="both"/>
        <w:rPr>
          <w:rFonts w:ascii="Arial" w:hAnsi="Arial" w:cs="Arial"/>
          <w:i/>
          <w:sz w:val="22"/>
          <w:szCs w:val="22"/>
        </w:rPr>
      </w:pPr>
    </w:p>
    <w:p w14:paraId="6B19EB5B" w14:textId="77777777" w:rsidR="00F9251D" w:rsidRPr="00CF3E51" w:rsidRDefault="00F9251D" w:rsidP="00F9251D">
      <w:pPr>
        <w:keepNext/>
        <w:jc w:val="both"/>
        <w:rPr>
          <w:rFonts w:ascii="Arial" w:hAnsi="Arial" w:cs="Arial"/>
          <w:i/>
          <w:sz w:val="22"/>
          <w:szCs w:val="22"/>
        </w:rPr>
      </w:pPr>
    </w:p>
    <w:tbl>
      <w:tblPr>
        <w:tblpPr w:leftFromText="180" w:rightFromText="180" w:vertAnchor="text" w:horzAnchor="margin" w:tblpXSpec="right" w:tblpY="680"/>
        <w:tblW w:w="966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661"/>
      </w:tblGrid>
      <w:tr w:rsidR="00F9251D" w:rsidRPr="00CF3E51" w14:paraId="76643AF2" w14:textId="77777777" w:rsidTr="004509BA">
        <w:trPr>
          <w:trHeight w:val="512"/>
          <w:tblHeader/>
        </w:trPr>
        <w:tc>
          <w:tcPr>
            <w:tcW w:w="9661" w:type="dxa"/>
            <w:shd w:val="clear" w:color="auto" w:fill="D3DFEE"/>
          </w:tcPr>
          <w:p w14:paraId="5C66FF7D" w14:textId="77777777" w:rsidR="00F9251D" w:rsidRPr="00CF3E51" w:rsidRDefault="00F9251D" w:rsidP="004509BA">
            <w:pPr>
              <w:keepNext/>
              <w:keepLines/>
              <w:spacing w:after="180"/>
              <w:ind w:left="72" w:right="72"/>
              <w:rPr>
                <w:rFonts w:ascii="Arial" w:hAnsi="Arial" w:cs="Arial"/>
              </w:rPr>
            </w:pPr>
            <w:r w:rsidRPr="00CF3E51">
              <w:rPr>
                <w:rFonts w:ascii="Arial" w:hAnsi="Arial" w:cs="Arial"/>
                <w:sz w:val="22"/>
                <w:szCs w:val="22"/>
              </w:rPr>
              <w:t>Comments:</w:t>
            </w:r>
            <w:r w:rsidRPr="00CF3E51">
              <w:rPr>
                <w:rFonts w:ascii="Arial" w:hAnsi="Arial" w:cs="Arial"/>
                <w:i/>
                <w:sz w:val="22"/>
                <w:szCs w:val="22"/>
              </w:rPr>
              <w:t xml:space="preserve"> Include notes here on what the costs are or how they can be estimated. (optional)</w:t>
            </w:r>
          </w:p>
        </w:tc>
      </w:tr>
    </w:tbl>
    <w:p w14:paraId="7E363C43" w14:textId="77777777" w:rsidR="00F9251D" w:rsidRPr="00CF3E51" w:rsidRDefault="00F9251D" w:rsidP="00F9251D">
      <w:pPr>
        <w:keepNext/>
        <w:ind w:left="360"/>
        <w:jc w:val="both"/>
        <w:rPr>
          <w:rFonts w:ascii="Arial" w:hAnsi="Arial" w:cs="Arial"/>
          <w:b/>
          <w:sz w:val="22"/>
          <w:szCs w:val="22"/>
        </w:rPr>
      </w:pPr>
    </w:p>
    <w:p w14:paraId="01B2DB57" w14:textId="77777777" w:rsidR="00F9251D" w:rsidRPr="00CF3E51" w:rsidRDefault="00F9251D" w:rsidP="00F9251D">
      <w:pPr>
        <w:keepNext/>
        <w:ind w:left="360"/>
        <w:jc w:val="both"/>
        <w:rPr>
          <w:rFonts w:ascii="Arial" w:hAnsi="Arial" w:cs="Arial"/>
          <w:b/>
          <w:sz w:val="22"/>
          <w:szCs w:val="22"/>
        </w:rPr>
      </w:pPr>
    </w:p>
    <w:p w14:paraId="45955BF7" w14:textId="77777777" w:rsidR="00F9251D" w:rsidRPr="00CF3E51" w:rsidRDefault="00F9251D" w:rsidP="00F9251D">
      <w:pPr>
        <w:keepNext/>
        <w:tabs>
          <w:tab w:val="right" w:pos="360"/>
        </w:tabs>
        <w:jc w:val="both"/>
        <w:rPr>
          <w:rFonts w:ascii="Arial" w:hAnsi="Arial" w:cs="Arial"/>
          <w:b/>
          <w:sz w:val="22"/>
          <w:szCs w:val="22"/>
        </w:rPr>
      </w:pPr>
    </w:p>
    <w:p w14:paraId="0DF5F7E4" w14:textId="77777777" w:rsidR="00F9251D" w:rsidRPr="00CF3E51" w:rsidRDefault="00F9251D" w:rsidP="00F9251D">
      <w:pPr>
        <w:keepNext/>
        <w:tabs>
          <w:tab w:val="right" w:pos="360"/>
        </w:tabs>
        <w:ind w:left="360"/>
        <w:jc w:val="both"/>
        <w:rPr>
          <w:rFonts w:ascii="Arial" w:hAnsi="Arial" w:cs="Arial"/>
          <w:b/>
          <w:sz w:val="22"/>
          <w:szCs w:val="22"/>
        </w:rPr>
      </w:pPr>
    </w:p>
    <w:p w14:paraId="30339230" w14:textId="77777777" w:rsidR="00F9251D" w:rsidRPr="00CF3E51" w:rsidRDefault="00F9251D" w:rsidP="00F9251D">
      <w:pPr>
        <w:keepNext/>
        <w:keepLines/>
        <w:spacing w:after="180" w:line="276" w:lineRule="auto"/>
        <w:ind w:right="72" w:firstLine="360"/>
        <w:jc w:val="both"/>
        <w:rPr>
          <w:rFonts w:ascii="Arial" w:hAnsi="Arial" w:cs="Arial"/>
          <w:b/>
          <w:bCs/>
          <w:sz w:val="22"/>
          <w:szCs w:val="22"/>
        </w:rPr>
      </w:pPr>
      <w:r w:rsidRPr="00CF3E51">
        <w:rPr>
          <w:rFonts w:ascii="Arial" w:hAnsi="Arial" w:cs="Arial"/>
          <w:b/>
          <w:bCs/>
          <w:sz w:val="22"/>
          <w:szCs w:val="22"/>
        </w:rPr>
        <w:t xml:space="preserve">Capital Costs </w:t>
      </w:r>
      <w:r w:rsidRPr="00CF3E51">
        <w:rPr>
          <w:rFonts w:ascii="Arial" w:hAnsi="Arial" w:cs="Arial"/>
          <w:sz w:val="22"/>
          <w:szCs w:val="22"/>
        </w:rPr>
        <w:t>(Equipment, Software, Licenses, …)</w:t>
      </w:r>
    </w:p>
    <w:tbl>
      <w:tblPr>
        <w:tblpPr w:leftFromText="180" w:rightFromText="180" w:vertAnchor="text" w:horzAnchor="page" w:tblpX="1456" w:tblpY="-2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4815"/>
        <w:gridCol w:w="1810"/>
        <w:gridCol w:w="1357"/>
      </w:tblGrid>
      <w:tr w:rsidR="00F9251D" w:rsidRPr="00CF3E51" w14:paraId="6832ED52" w14:textId="77777777" w:rsidTr="004509BA">
        <w:trPr>
          <w:trHeight w:val="434"/>
        </w:trPr>
        <w:tc>
          <w:tcPr>
            <w:tcW w:w="4815" w:type="dxa"/>
            <w:tcBorders>
              <w:top w:val="single" w:sz="8" w:space="0" w:color="7BA0CD"/>
              <w:left w:val="single" w:sz="8" w:space="0" w:color="7BA0CD"/>
              <w:bottom w:val="single" w:sz="8" w:space="0" w:color="7BA0CD"/>
              <w:right w:val="nil"/>
            </w:tcBorders>
            <w:shd w:val="clear" w:color="auto" w:fill="4F81BD"/>
          </w:tcPr>
          <w:p w14:paraId="457C034B" w14:textId="77777777" w:rsidR="00F9251D" w:rsidRPr="00CF3E51" w:rsidRDefault="00F9251D" w:rsidP="004509BA">
            <w:pPr>
              <w:rPr>
                <w:rFonts w:ascii="Arial" w:hAnsi="Arial" w:cs="Arial"/>
                <w:b/>
                <w:bCs/>
              </w:rPr>
            </w:pPr>
            <w:r w:rsidRPr="00CF3E51">
              <w:rPr>
                <w:rFonts w:ascii="Arial" w:hAnsi="Arial" w:cs="Arial"/>
                <w:b/>
                <w:bCs/>
                <w:sz w:val="22"/>
                <w:szCs w:val="22"/>
              </w:rPr>
              <w:t>Description</w:t>
            </w:r>
          </w:p>
        </w:tc>
        <w:tc>
          <w:tcPr>
            <w:tcW w:w="1810" w:type="dxa"/>
            <w:tcBorders>
              <w:top w:val="single" w:sz="8" w:space="0" w:color="7BA0CD"/>
              <w:left w:val="nil"/>
              <w:bottom w:val="single" w:sz="8" w:space="0" w:color="7BA0CD"/>
              <w:right w:val="nil"/>
            </w:tcBorders>
            <w:shd w:val="clear" w:color="auto" w:fill="4F81BD"/>
          </w:tcPr>
          <w:p w14:paraId="41973581" w14:textId="77777777" w:rsidR="00F9251D" w:rsidRPr="00CF3E51" w:rsidRDefault="00F9251D" w:rsidP="004509BA">
            <w:pPr>
              <w:rPr>
                <w:rFonts w:ascii="Arial" w:hAnsi="Arial" w:cs="Arial"/>
                <w:b/>
                <w:bCs/>
              </w:rPr>
            </w:pPr>
            <w:r w:rsidRPr="00CF3E51">
              <w:rPr>
                <w:rFonts w:ascii="Arial" w:hAnsi="Arial" w:cs="Arial"/>
                <w:b/>
                <w:bCs/>
                <w:sz w:val="22"/>
                <w:szCs w:val="22"/>
              </w:rPr>
              <w:t>Quantity</w:t>
            </w:r>
          </w:p>
        </w:tc>
        <w:tc>
          <w:tcPr>
            <w:tcW w:w="1357" w:type="dxa"/>
            <w:tcBorders>
              <w:top w:val="single" w:sz="8" w:space="0" w:color="7BA0CD"/>
              <w:left w:val="nil"/>
              <w:bottom w:val="single" w:sz="8" w:space="0" w:color="7BA0CD"/>
              <w:right w:val="single" w:sz="8" w:space="0" w:color="7BA0CD"/>
            </w:tcBorders>
            <w:shd w:val="clear" w:color="auto" w:fill="4F81BD"/>
          </w:tcPr>
          <w:p w14:paraId="60EC66DC" w14:textId="77777777" w:rsidR="00F9251D" w:rsidRPr="00CF3E51" w:rsidRDefault="00F9251D" w:rsidP="004509BA">
            <w:pPr>
              <w:jc w:val="right"/>
              <w:rPr>
                <w:rFonts w:ascii="Arial" w:hAnsi="Arial" w:cs="Arial"/>
                <w:b/>
                <w:bCs/>
              </w:rPr>
            </w:pPr>
            <w:r w:rsidRPr="00CF3E51">
              <w:rPr>
                <w:rFonts w:ascii="Arial" w:hAnsi="Arial" w:cs="Arial"/>
                <w:b/>
                <w:bCs/>
                <w:sz w:val="22"/>
                <w:szCs w:val="22"/>
              </w:rPr>
              <w:t>Cost ($)</w:t>
            </w:r>
          </w:p>
        </w:tc>
      </w:tr>
      <w:tr w:rsidR="00F9251D" w:rsidRPr="00CF3E51" w14:paraId="7B7CB7C2" w14:textId="77777777" w:rsidTr="004509BA">
        <w:trPr>
          <w:trHeight w:val="418"/>
        </w:trPr>
        <w:tc>
          <w:tcPr>
            <w:tcW w:w="4815" w:type="dxa"/>
            <w:tcBorders>
              <w:right w:val="nil"/>
            </w:tcBorders>
            <w:shd w:val="clear" w:color="auto" w:fill="D3DFEE"/>
          </w:tcPr>
          <w:p w14:paraId="04C7561C" w14:textId="77777777" w:rsidR="00F9251D" w:rsidRPr="00CF3E51" w:rsidRDefault="00F9251D" w:rsidP="004509BA">
            <w:pPr>
              <w:rPr>
                <w:rFonts w:ascii="Arial" w:hAnsi="Arial" w:cs="Arial"/>
              </w:rPr>
            </w:pPr>
            <w:r w:rsidRPr="00CF3E51">
              <w:rPr>
                <w:rFonts w:ascii="Arial" w:hAnsi="Arial" w:cs="Arial"/>
                <w:i/>
                <w:sz w:val="22"/>
                <w:szCs w:val="22"/>
              </w:rPr>
              <w:t>Item 1</w:t>
            </w:r>
          </w:p>
        </w:tc>
        <w:tc>
          <w:tcPr>
            <w:tcW w:w="1810" w:type="dxa"/>
            <w:tcBorders>
              <w:left w:val="nil"/>
              <w:right w:val="nil"/>
            </w:tcBorders>
            <w:shd w:val="clear" w:color="auto" w:fill="D3DFEE"/>
          </w:tcPr>
          <w:p w14:paraId="6E3F1230" w14:textId="77777777" w:rsidR="00F9251D" w:rsidRPr="00CF3E51" w:rsidRDefault="00F9251D" w:rsidP="004509BA">
            <w:pPr>
              <w:jc w:val="center"/>
              <w:rPr>
                <w:rFonts w:ascii="Arial" w:hAnsi="Arial" w:cs="Arial"/>
              </w:rPr>
            </w:pPr>
          </w:p>
        </w:tc>
        <w:tc>
          <w:tcPr>
            <w:tcW w:w="1357" w:type="dxa"/>
            <w:tcBorders>
              <w:left w:val="nil"/>
            </w:tcBorders>
            <w:shd w:val="clear" w:color="auto" w:fill="D3DFEE"/>
          </w:tcPr>
          <w:p w14:paraId="04A9A71D" w14:textId="77777777" w:rsidR="00F9251D" w:rsidRPr="00CF3E51" w:rsidRDefault="00F9251D" w:rsidP="004509BA">
            <w:pPr>
              <w:jc w:val="right"/>
              <w:rPr>
                <w:rFonts w:ascii="Arial" w:hAnsi="Arial" w:cs="Arial"/>
              </w:rPr>
            </w:pPr>
            <w:r w:rsidRPr="00CF3E51">
              <w:rPr>
                <w:rFonts w:ascii="Arial" w:hAnsi="Arial" w:cs="Arial"/>
                <w:sz w:val="22"/>
                <w:szCs w:val="22"/>
              </w:rPr>
              <w:t>$ 0</w:t>
            </w:r>
          </w:p>
        </w:tc>
      </w:tr>
      <w:tr w:rsidR="00F9251D" w:rsidRPr="00CF3E51" w14:paraId="0AF336B6" w14:textId="77777777" w:rsidTr="004509BA">
        <w:trPr>
          <w:trHeight w:val="434"/>
        </w:trPr>
        <w:tc>
          <w:tcPr>
            <w:tcW w:w="4815" w:type="dxa"/>
            <w:tcBorders>
              <w:right w:val="nil"/>
            </w:tcBorders>
          </w:tcPr>
          <w:p w14:paraId="7AA27E77" w14:textId="77777777" w:rsidR="00F9251D" w:rsidRPr="00CF3E51" w:rsidRDefault="00F9251D" w:rsidP="004509BA">
            <w:pPr>
              <w:rPr>
                <w:rFonts w:ascii="Arial" w:hAnsi="Arial" w:cs="Arial"/>
              </w:rPr>
            </w:pPr>
            <w:r w:rsidRPr="00CF3E51">
              <w:rPr>
                <w:rFonts w:ascii="Arial" w:hAnsi="Arial" w:cs="Arial"/>
                <w:i/>
                <w:sz w:val="22"/>
                <w:szCs w:val="22"/>
              </w:rPr>
              <w:t>Item 2</w:t>
            </w:r>
          </w:p>
        </w:tc>
        <w:tc>
          <w:tcPr>
            <w:tcW w:w="1810" w:type="dxa"/>
            <w:tcBorders>
              <w:left w:val="nil"/>
              <w:right w:val="nil"/>
            </w:tcBorders>
          </w:tcPr>
          <w:p w14:paraId="46DA9823" w14:textId="77777777" w:rsidR="00F9251D" w:rsidRPr="00CF3E51" w:rsidRDefault="00F9251D" w:rsidP="004509BA">
            <w:pPr>
              <w:jc w:val="center"/>
              <w:rPr>
                <w:rFonts w:ascii="Arial" w:hAnsi="Arial" w:cs="Arial"/>
              </w:rPr>
            </w:pPr>
          </w:p>
        </w:tc>
        <w:tc>
          <w:tcPr>
            <w:tcW w:w="1357" w:type="dxa"/>
            <w:tcBorders>
              <w:left w:val="nil"/>
            </w:tcBorders>
          </w:tcPr>
          <w:p w14:paraId="4B0B48C3" w14:textId="77777777" w:rsidR="00F9251D" w:rsidRPr="00CF3E51" w:rsidRDefault="00F9251D" w:rsidP="004509BA">
            <w:pPr>
              <w:jc w:val="right"/>
              <w:rPr>
                <w:rFonts w:ascii="Arial" w:hAnsi="Arial" w:cs="Arial"/>
              </w:rPr>
            </w:pPr>
            <w:r w:rsidRPr="00CF3E51">
              <w:rPr>
                <w:rFonts w:ascii="Arial" w:hAnsi="Arial" w:cs="Arial"/>
                <w:sz w:val="22"/>
                <w:szCs w:val="22"/>
              </w:rPr>
              <w:t>$ 0</w:t>
            </w:r>
          </w:p>
        </w:tc>
      </w:tr>
      <w:tr w:rsidR="00F9251D" w:rsidRPr="00CF3E51" w14:paraId="0AF6A233" w14:textId="77777777" w:rsidTr="004509BA">
        <w:trPr>
          <w:trHeight w:val="418"/>
        </w:trPr>
        <w:tc>
          <w:tcPr>
            <w:tcW w:w="4815" w:type="dxa"/>
            <w:tcBorders>
              <w:top w:val="double" w:sz="6" w:space="0" w:color="7BA0CD"/>
              <w:left w:val="single" w:sz="8" w:space="0" w:color="7BA0CD"/>
              <w:bottom w:val="single" w:sz="8" w:space="0" w:color="7BA0CD"/>
              <w:right w:val="nil"/>
            </w:tcBorders>
          </w:tcPr>
          <w:p w14:paraId="2F869DBD" w14:textId="77777777" w:rsidR="00F9251D" w:rsidRPr="00CF3E51" w:rsidRDefault="00F9251D" w:rsidP="004509BA">
            <w:pPr>
              <w:rPr>
                <w:rFonts w:ascii="Arial" w:hAnsi="Arial" w:cs="Arial"/>
                <w:b/>
                <w:bCs/>
              </w:rPr>
            </w:pPr>
            <w:r w:rsidRPr="00CF3E51">
              <w:rPr>
                <w:rFonts w:ascii="Arial" w:hAnsi="Arial" w:cs="Arial"/>
                <w:b/>
                <w:bCs/>
                <w:sz w:val="22"/>
                <w:szCs w:val="22"/>
              </w:rPr>
              <w:t>Total</w:t>
            </w:r>
          </w:p>
        </w:tc>
        <w:tc>
          <w:tcPr>
            <w:tcW w:w="1810" w:type="dxa"/>
            <w:tcBorders>
              <w:top w:val="double" w:sz="6" w:space="0" w:color="7BA0CD"/>
              <w:left w:val="nil"/>
              <w:bottom w:val="single" w:sz="8" w:space="0" w:color="7BA0CD"/>
              <w:right w:val="nil"/>
            </w:tcBorders>
          </w:tcPr>
          <w:p w14:paraId="5A5E2949" w14:textId="77777777" w:rsidR="00F9251D" w:rsidRPr="00CF3E51" w:rsidRDefault="00F9251D" w:rsidP="004509BA">
            <w:pPr>
              <w:jc w:val="center"/>
              <w:rPr>
                <w:rFonts w:ascii="Arial" w:hAnsi="Arial" w:cs="Arial"/>
                <w:b/>
                <w:bCs/>
              </w:rPr>
            </w:pPr>
          </w:p>
        </w:tc>
        <w:tc>
          <w:tcPr>
            <w:tcW w:w="1357" w:type="dxa"/>
            <w:tcBorders>
              <w:top w:val="double" w:sz="6" w:space="0" w:color="7BA0CD"/>
              <w:left w:val="nil"/>
              <w:bottom w:val="single" w:sz="8" w:space="0" w:color="7BA0CD"/>
              <w:right w:val="single" w:sz="8" w:space="0" w:color="7BA0CD"/>
            </w:tcBorders>
          </w:tcPr>
          <w:p w14:paraId="6962B640" w14:textId="77777777" w:rsidR="00F9251D" w:rsidRPr="00CF3E51" w:rsidRDefault="00F9251D" w:rsidP="004509BA">
            <w:pPr>
              <w:jc w:val="right"/>
              <w:rPr>
                <w:rFonts w:ascii="Arial" w:hAnsi="Arial" w:cs="Arial"/>
                <w:b/>
                <w:bCs/>
              </w:rPr>
            </w:pPr>
            <w:r w:rsidRPr="00CF3E51">
              <w:rPr>
                <w:rFonts w:ascii="Arial" w:hAnsi="Arial" w:cs="Arial"/>
                <w:sz w:val="22"/>
                <w:szCs w:val="22"/>
              </w:rPr>
              <w:t>$ 0</w:t>
            </w:r>
          </w:p>
        </w:tc>
      </w:tr>
    </w:tbl>
    <w:p w14:paraId="79C0E2C0" w14:textId="77777777" w:rsidR="00F9251D" w:rsidRPr="00CF3E51" w:rsidRDefault="00F9251D" w:rsidP="00F9251D">
      <w:pPr>
        <w:keepNext/>
        <w:keepLines/>
        <w:spacing w:after="180" w:line="276" w:lineRule="auto"/>
        <w:ind w:right="72" w:firstLine="360"/>
        <w:jc w:val="both"/>
        <w:rPr>
          <w:rFonts w:ascii="Arial" w:hAnsi="Arial" w:cs="Arial"/>
          <w:b/>
          <w:bCs/>
          <w:sz w:val="22"/>
          <w:szCs w:val="22"/>
        </w:rPr>
      </w:pPr>
    </w:p>
    <w:tbl>
      <w:tblPr>
        <w:tblpPr w:leftFromText="180" w:rightFromText="180" w:vertAnchor="text" w:horzAnchor="page" w:tblpX="1471" w:tblpY="343"/>
        <w:tblW w:w="957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71"/>
      </w:tblGrid>
      <w:tr w:rsidR="00F9251D" w:rsidRPr="00CF3E51" w14:paraId="4B31F697" w14:textId="77777777" w:rsidTr="004509BA">
        <w:trPr>
          <w:trHeight w:val="160"/>
          <w:tblHeader/>
        </w:trPr>
        <w:tc>
          <w:tcPr>
            <w:tcW w:w="9571" w:type="dxa"/>
            <w:tcBorders>
              <w:top w:val="single" w:sz="4" w:space="0" w:color="4F81BD"/>
              <w:left w:val="single" w:sz="4" w:space="0" w:color="4F81BD"/>
              <w:bottom w:val="single" w:sz="4" w:space="0" w:color="4F81BD"/>
              <w:right w:val="single" w:sz="4" w:space="0" w:color="4F81BD"/>
            </w:tcBorders>
            <w:shd w:val="clear" w:color="auto" w:fill="D3DFEE"/>
          </w:tcPr>
          <w:p w14:paraId="77C7E891" w14:textId="77777777" w:rsidR="00F9251D" w:rsidRPr="00CF3E51" w:rsidRDefault="00F9251D" w:rsidP="004509BA">
            <w:pPr>
              <w:keepNext/>
              <w:keepLines/>
              <w:spacing w:after="180" w:line="276" w:lineRule="auto"/>
              <w:ind w:left="72" w:right="72"/>
              <w:rPr>
                <w:rFonts w:ascii="Arial" w:hAnsi="Arial" w:cs="Arial"/>
              </w:rPr>
            </w:pPr>
            <w:r w:rsidRPr="00CF3E51">
              <w:rPr>
                <w:rFonts w:ascii="Arial" w:hAnsi="Arial" w:cs="Arial"/>
                <w:sz w:val="22"/>
                <w:szCs w:val="22"/>
              </w:rPr>
              <w:t>Comments:</w:t>
            </w:r>
            <w:r w:rsidRPr="00CF3E51">
              <w:rPr>
                <w:rFonts w:ascii="Arial" w:hAnsi="Arial" w:cs="Arial"/>
                <w:i/>
                <w:sz w:val="22"/>
                <w:szCs w:val="22"/>
              </w:rPr>
              <w:t xml:space="preserve"> Include notes here on what these are or how they can be estimated. (optional)</w:t>
            </w:r>
          </w:p>
        </w:tc>
      </w:tr>
    </w:tbl>
    <w:p w14:paraId="56CDD8B2" w14:textId="53559709" w:rsidR="00F9251D" w:rsidRDefault="00F9251D" w:rsidP="00F9251D">
      <w:pPr>
        <w:keepNext/>
        <w:tabs>
          <w:tab w:val="right" w:pos="360"/>
        </w:tabs>
        <w:jc w:val="both"/>
        <w:rPr>
          <w:rFonts w:ascii="Arial" w:hAnsi="Arial" w:cs="Arial"/>
          <w:b/>
          <w:sz w:val="22"/>
          <w:szCs w:val="22"/>
        </w:rPr>
      </w:pPr>
    </w:p>
    <w:p w14:paraId="1590142E" w14:textId="5362EF5E" w:rsidR="00DE3E26" w:rsidRDefault="00DE3E26" w:rsidP="00F9251D">
      <w:pPr>
        <w:keepNext/>
        <w:tabs>
          <w:tab w:val="right" w:pos="360"/>
        </w:tabs>
        <w:jc w:val="both"/>
        <w:rPr>
          <w:rFonts w:ascii="Arial" w:hAnsi="Arial" w:cs="Arial"/>
          <w:b/>
          <w:sz w:val="22"/>
          <w:szCs w:val="22"/>
        </w:rPr>
      </w:pPr>
    </w:p>
    <w:p w14:paraId="1585CE01" w14:textId="493CC292" w:rsidR="00DE3E26" w:rsidRDefault="00DE3E26" w:rsidP="00F9251D">
      <w:pPr>
        <w:keepNext/>
        <w:tabs>
          <w:tab w:val="right" w:pos="360"/>
        </w:tabs>
        <w:jc w:val="both"/>
        <w:rPr>
          <w:rFonts w:ascii="Arial" w:hAnsi="Arial" w:cs="Arial"/>
          <w:b/>
          <w:sz w:val="22"/>
          <w:szCs w:val="22"/>
        </w:rPr>
      </w:pPr>
    </w:p>
    <w:p w14:paraId="3B013C72" w14:textId="3978C059" w:rsidR="00DE3E26" w:rsidRDefault="00DE3E26" w:rsidP="00F9251D">
      <w:pPr>
        <w:keepNext/>
        <w:tabs>
          <w:tab w:val="right" w:pos="360"/>
        </w:tabs>
        <w:jc w:val="both"/>
        <w:rPr>
          <w:rFonts w:ascii="Arial" w:hAnsi="Arial" w:cs="Arial"/>
          <w:b/>
          <w:sz w:val="22"/>
          <w:szCs w:val="22"/>
        </w:rPr>
      </w:pPr>
    </w:p>
    <w:p w14:paraId="6877F57D" w14:textId="77777777" w:rsidR="00DE3E26" w:rsidRPr="00CF3E51" w:rsidRDefault="00DE3E26" w:rsidP="00F9251D">
      <w:pPr>
        <w:keepNext/>
        <w:tabs>
          <w:tab w:val="right" w:pos="360"/>
        </w:tabs>
        <w:jc w:val="both"/>
        <w:rPr>
          <w:rFonts w:ascii="Arial" w:hAnsi="Arial" w:cs="Arial"/>
          <w:b/>
          <w:sz w:val="22"/>
          <w:szCs w:val="22"/>
        </w:rPr>
      </w:pPr>
    </w:p>
    <w:p w14:paraId="31FEF656" w14:textId="77777777" w:rsidR="00F9251D" w:rsidRPr="00CF3E51" w:rsidRDefault="00F9251D" w:rsidP="00F9251D">
      <w:pPr>
        <w:keepNext/>
        <w:tabs>
          <w:tab w:val="right" w:pos="360"/>
        </w:tabs>
        <w:jc w:val="both"/>
        <w:rPr>
          <w:rFonts w:ascii="Arial" w:hAnsi="Arial" w:cs="Arial"/>
          <w:b/>
          <w:sz w:val="22"/>
          <w:szCs w:val="22"/>
        </w:rPr>
      </w:pPr>
    </w:p>
    <w:p w14:paraId="1D3D1AA2" w14:textId="77777777" w:rsidR="00F9251D" w:rsidRPr="00CF3E51" w:rsidRDefault="00F9251D" w:rsidP="00F9251D">
      <w:pPr>
        <w:keepNext/>
        <w:ind w:left="360"/>
        <w:jc w:val="both"/>
        <w:rPr>
          <w:rFonts w:ascii="Arial" w:hAnsi="Arial" w:cs="Arial"/>
          <w:b/>
          <w:sz w:val="22"/>
          <w:szCs w:val="22"/>
        </w:rPr>
      </w:pPr>
      <w:r w:rsidRPr="00CF3E51">
        <w:rPr>
          <w:rFonts w:ascii="Arial" w:hAnsi="Arial" w:cs="Arial"/>
          <w:b/>
          <w:sz w:val="22"/>
          <w:szCs w:val="22"/>
        </w:rPr>
        <w:t xml:space="preserve">Maintenance Costs </w:t>
      </w:r>
      <w:r w:rsidRPr="00CF3E51">
        <w:rPr>
          <w:rFonts w:ascii="Arial" w:hAnsi="Arial" w:cs="Arial"/>
          <w:bCs/>
          <w:sz w:val="22"/>
          <w:szCs w:val="22"/>
        </w:rPr>
        <w:t>(Costs after the product is live)</w:t>
      </w:r>
    </w:p>
    <w:tbl>
      <w:tblPr>
        <w:tblpPr w:leftFromText="180" w:rightFromText="180" w:vertAnchor="text" w:horzAnchor="page" w:tblpX="1531" w:tblpY="-3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F9251D" w:rsidRPr="00CF3E51" w14:paraId="5277D1C7" w14:textId="77777777" w:rsidTr="004509BA">
        <w:tc>
          <w:tcPr>
            <w:tcW w:w="3528" w:type="dxa"/>
            <w:tcBorders>
              <w:top w:val="single" w:sz="8" w:space="0" w:color="7BA0CD"/>
              <w:left w:val="single" w:sz="8" w:space="0" w:color="7BA0CD"/>
              <w:bottom w:val="single" w:sz="8" w:space="0" w:color="7BA0CD"/>
              <w:right w:val="nil"/>
            </w:tcBorders>
            <w:shd w:val="clear" w:color="auto" w:fill="4F81BD"/>
          </w:tcPr>
          <w:p w14:paraId="4C338714" w14:textId="77777777" w:rsidR="00F9251D" w:rsidRPr="00CF3E51" w:rsidRDefault="00F9251D" w:rsidP="004509BA">
            <w:pPr>
              <w:rPr>
                <w:rFonts w:ascii="Arial" w:hAnsi="Arial" w:cs="Arial"/>
                <w:b/>
                <w:bCs/>
              </w:rPr>
            </w:pPr>
            <w:r w:rsidRPr="00CF3E51">
              <w:rPr>
                <w:rFonts w:ascii="Arial" w:hAnsi="Arial" w:cs="Arial"/>
                <w:b/>
                <w:bCs/>
                <w:sz w:val="22"/>
                <w:szCs w:val="22"/>
              </w:rPr>
              <w:lastRenderedPageBreak/>
              <w:t>Type</w:t>
            </w:r>
          </w:p>
        </w:tc>
        <w:tc>
          <w:tcPr>
            <w:tcW w:w="2205" w:type="dxa"/>
            <w:tcBorders>
              <w:top w:val="single" w:sz="8" w:space="0" w:color="7BA0CD"/>
              <w:left w:val="nil"/>
              <w:bottom w:val="single" w:sz="8" w:space="0" w:color="7BA0CD"/>
              <w:right w:val="nil"/>
            </w:tcBorders>
            <w:shd w:val="clear" w:color="auto" w:fill="4F81BD"/>
          </w:tcPr>
          <w:p w14:paraId="6FD1D604" w14:textId="77777777" w:rsidR="00F9251D" w:rsidRPr="00CF3E51" w:rsidRDefault="00F9251D" w:rsidP="004509BA">
            <w:pPr>
              <w:jc w:val="right"/>
              <w:rPr>
                <w:rFonts w:ascii="Arial" w:hAnsi="Arial" w:cs="Arial"/>
                <w:b/>
                <w:bCs/>
              </w:rPr>
            </w:pPr>
            <w:r w:rsidRPr="00CF3E51">
              <w:rPr>
                <w:rFonts w:ascii="Arial" w:hAnsi="Arial" w:cs="Arial"/>
                <w:b/>
                <w:bCs/>
                <w:sz w:val="22"/>
                <w:szCs w:val="22"/>
              </w:rPr>
              <w:t>Hours / Month Low</w:t>
            </w:r>
          </w:p>
        </w:tc>
        <w:tc>
          <w:tcPr>
            <w:tcW w:w="2205" w:type="dxa"/>
            <w:tcBorders>
              <w:top w:val="single" w:sz="8" w:space="0" w:color="7BA0CD"/>
              <w:left w:val="nil"/>
              <w:bottom w:val="single" w:sz="8" w:space="0" w:color="7BA0CD"/>
              <w:right w:val="single" w:sz="8" w:space="0" w:color="7BA0CD"/>
            </w:tcBorders>
            <w:shd w:val="clear" w:color="auto" w:fill="4F81BD"/>
          </w:tcPr>
          <w:p w14:paraId="600C49CB" w14:textId="77777777" w:rsidR="00F9251D" w:rsidRPr="00CF3E51" w:rsidRDefault="00F9251D" w:rsidP="004509BA">
            <w:pPr>
              <w:jc w:val="right"/>
              <w:rPr>
                <w:rFonts w:ascii="Arial" w:hAnsi="Arial" w:cs="Arial"/>
                <w:b/>
                <w:bCs/>
              </w:rPr>
            </w:pPr>
            <w:r w:rsidRPr="00CF3E51">
              <w:rPr>
                <w:rFonts w:ascii="Arial" w:hAnsi="Arial" w:cs="Arial"/>
                <w:b/>
                <w:bCs/>
                <w:sz w:val="22"/>
                <w:szCs w:val="22"/>
              </w:rPr>
              <w:t>Hours / Month High</w:t>
            </w:r>
          </w:p>
        </w:tc>
      </w:tr>
      <w:tr w:rsidR="00F9251D" w:rsidRPr="00CF3E51" w14:paraId="50B3D095" w14:textId="77777777" w:rsidTr="004509BA">
        <w:tc>
          <w:tcPr>
            <w:tcW w:w="3528" w:type="dxa"/>
            <w:tcBorders>
              <w:right w:val="nil"/>
            </w:tcBorders>
            <w:shd w:val="clear" w:color="auto" w:fill="D3DFEE"/>
          </w:tcPr>
          <w:p w14:paraId="59B7A1BF" w14:textId="77777777" w:rsidR="00F9251D" w:rsidRPr="00CF3E51" w:rsidRDefault="00F9251D" w:rsidP="004509BA">
            <w:pPr>
              <w:rPr>
                <w:rFonts w:ascii="Arial" w:hAnsi="Arial" w:cs="Arial"/>
              </w:rPr>
            </w:pPr>
            <w:r w:rsidRPr="00CF3E51">
              <w:rPr>
                <w:rFonts w:ascii="Arial" w:hAnsi="Arial" w:cs="Arial"/>
                <w:sz w:val="22"/>
                <w:szCs w:val="22"/>
              </w:rPr>
              <w:t>System / User Support</w:t>
            </w:r>
          </w:p>
        </w:tc>
        <w:tc>
          <w:tcPr>
            <w:tcW w:w="2205" w:type="dxa"/>
            <w:tcBorders>
              <w:left w:val="nil"/>
              <w:right w:val="nil"/>
            </w:tcBorders>
            <w:shd w:val="clear" w:color="auto" w:fill="D3DFEE"/>
          </w:tcPr>
          <w:p w14:paraId="74C51026"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2205" w:type="dxa"/>
            <w:tcBorders>
              <w:left w:val="nil"/>
            </w:tcBorders>
            <w:shd w:val="clear" w:color="auto" w:fill="D3DFEE"/>
          </w:tcPr>
          <w:p w14:paraId="470973FF"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194BE95B" w14:textId="77777777" w:rsidTr="004509BA">
        <w:tc>
          <w:tcPr>
            <w:tcW w:w="3528" w:type="dxa"/>
            <w:tcBorders>
              <w:right w:val="nil"/>
            </w:tcBorders>
          </w:tcPr>
          <w:p w14:paraId="1D55C0E4" w14:textId="77777777" w:rsidR="00F9251D" w:rsidRPr="00CF3E51" w:rsidRDefault="00F9251D" w:rsidP="004509BA">
            <w:pPr>
              <w:rPr>
                <w:rFonts w:ascii="Arial" w:hAnsi="Arial" w:cs="Arial"/>
              </w:rPr>
            </w:pPr>
            <w:r w:rsidRPr="00CF3E51">
              <w:rPr>
                <w:rFonts w:ascii="Arial" w:hAnsi="Arial" w:cs="Arial"/>
                <w:sz w:val="22"/>
                <w:szCs w:val="22"/>
              </w:rPr>
              <w:t>Business / Process Support</w:t>
            </w:r>
          </w:p>
        </w:tc>
        <w:tc>
          <w:tcPr>
            <w:tcW w:w="2205" w:type="dxa"/>
            <w:tcBorders>
              <w:left w:val="nil"/>
              <w:right w:val="nil"/>
            </w:tcBorders>
          </w:tcPr>
          <w:p w14:paraId="7DD5BFB8" w14:textId="77777777" w:rsidR="00F9251D" w:rsidRPr="00CF3E51" w:rsidRDefault="00F9251D" w:rsidP="004509BA">
            <w:pPr>
              <w:jc w:val="right"/>
              <w:rPr>
                <w:rFonts w:ascii="Arial" w:hAnsi="Arial" w:cs="Arial"/>
              </w:rPr>
            </w:pPr>
            <w:r w:rsidRPr="00CF3E51">
              <w:rPr>
                <w:rFonts w:ascii="Arial" w:hAnsi="Arial" w:cs="Arial"/>
                <w:sz w:val="22"/>
                <w:szCs w:val="22"/>
              </w:rPr>
              <w:t>0</w:t>
            </w:r>
          </w:p>
        </w:tc>
        <w:tc>
          <w:tcPr>
            <w:tcW w:w="2205" w:type="dxa"/>
            <w:tcBorders>
              <w:left w:val="nil"/>
            </w:tcBorders>
          </w:tcPr>
          <w:p w14:paraId="0C28EE55" w14:textId="77777777" w:rsidR="00F9251D" w:rsidRPr="00CF3E51" w:rsidRDefault="00F9251D" w:rsidP="004509BA">
            <w:pPr>
              <w:jc w:val="right"/>
              <w:rPr>
                <w:rFonts w:ascii="Arial" w:hAnsi="Arial" w:cs="Arial"/>
              </w:rPr>
            </w:pPr>
            <w:r w:rsidRPr="00CF3E51">
              <w:rPr>
                <w:rFonts w:ascii="Arial" w:hAnsi="Arial" w:cs="Arial"/>
                <w:sz w:val="22"/>
                <w:szCs w:val="22"/>
              </w:rPr>
              <w:t>0</w:t>
            </w:r>
          </w:p>
        </w:tc>
      </w:tr>
      <w:tr w:rsidR="00F9251D" w:rsidRPr="00CF3E51" w14:paraId="5AFBA2C0" w14:textId="77777777" w:rsidTr="004509BA">
        <w:tc>
          <w:tcPr>
            <w:tcW w:w="3528" w:type="dxa"/>
            <w:tcBorders>
              <w:top w:val="double" w:sz="6" w:space="0" w:color="7BA0CD"/>
              <w:left w:val="single" w:sz="8" w:space="0" w:color="7BA0CD"/>
              <w:bottom w:val="single" w:sz="8" w:space="0" w:color="7BA0CD"/>
              <w:right w:val="nil"/>
            </w:tcBorders>
          </w:tcPr>
          <w:p w14:paraId="1043FD90" w14:textId="77777777" w:rsidR="00F9251D" w:rsidRPr="00CF3E51" w:rsidRDefault="00F9251D" w:rsidP="004509BA">
            <w:pPr>
              <w:rPr>
                <w:rFonts w:ascii="Arial" w:hAnsi="Arial" w:cs="Arial"/>
                <w:b/>
                <w:bCs/>
              </w:rPr>
            </w:pPr>
            <w:r w:rsidRPr="00CF3E51">
              <w:rPr>
                <w:rFonts w:ascii="Arial" w:hAnsi="Arial" w:cs="Arial"/>
                <w:b/>
                <w:bCs/>
                <w:sz w:val="22"/>
                <w:szCs w:val="22"/>
              </w:rPr>
              <w:t xml:space="preserve">Total Support &amp; Maintenance </w:t>
            </w:r>
          </w:p>
        </w:tc>
        <w:tc>
          <w:tcPr>
            <w:tcW w:w="2205" w:type="dxa"/>
            <w:tcBorders>
              <w:top w:val="double" w:sz="6" w:space="0" w:color="7BA0CD"/>
              <w:left w:val="nil"/>
              <w:bottom w:val="single" w:sz="8" w:space="0" w:color="7BA0CD"/>
              <w:right w:val="nil"/>
            </w:tcBorders>
          </w:tcPr>
          <w:p w14:paraId="1B6324F4" w14:textId="77777777" w:rsidR="00F9251D" w:rsidRPr="00CF3E51" w:rsidRDefault="00F9251D" w:rsidP="004509BA">
            <w:pPr>
              <w:jc w:val="right"/>
              <w:rPr>
                <w:rFonts w:ascii="Arial" w:hAnsi="Arial" w:cs="Arial"/>
                <w:b/>
                <w:bCs/>
              </w:rPr>
            </w:pPr>
            <w:r w:rsidRPr="00CF3E51">
              <w:rPr>
                <w:rFonts w:ascii="Arial" w:hAnsi="Arial" w:cs="Arial"/>
                <w:b/>
                <w:bCs/>
                <w:sz w:val="22"/>
                <w:szCs w:val="22"/>
              </w:rPr>
              <w:fldChar w:fldCharType="begin"/>
            </w:r>
            <w:r w:rsidRPr="00CF3E51">
              <w:rPr>
                <w:rFonts w:ascii="Arial" w:hAnsi="Arial" w:cs="Arial"/>
                <w:b/>
                <w:bCs/>
                <w:sz w:val="22"/>
                <w:szCs w:val="22"/>
              </w:rPr>
              <w:instrText xml:space="preserve"> =SUM(ABOVE) \# "#,##0" </w:instrText>
            </w:r>
            <w:r w:rsidRPr="00CF3E51">
              <w:rPr>
                <w:rFonts w:ascii="Arial" w:hAnsi="Arial" w:cs="Arial"/>
                <w:b/>
                <w:bCs/>
                <w:sz w:val="22"/>
                <w:szCs w:val="22"/>
              </w:rPr>
              <w:fldChar w:fldCharType="separate"/>
            </w:r>
            <w:r w:rsidRPr="00CF3E51">
              <w:rPr>
                <w:rFonts w:ascii="Arial" w:hAnsi="Arial" w:cs="Arial"/>
                <w:b/>
                <w:bCs/>
                <w:noProof/>
                <w:sz w:val="22"/>
                <w:szCs w:val="22"/>
              </w:rPr>
              <w:t xml:space="preserve">   0</w:t>
            </w:r>
            <w:r w:rsidRPr="00CF3E51">
              <w:rPr>
                <w:rFonts w:ascii="Arial" w:hAnsi="Arial" w:cs="Arial"/>
                <w:b/>
                <w:bCs/>
                <w:sz w:val="22"/>
                <w:szCs w:val="22"/>
              </w:rPr>
              <w:fldChar w:fldCharType="end"/>
            </w:r>
          </w:p>
        </w:tc>
        <w:tc>
          <w:tcPr>
            <w:tcW w:w="2205" w:type="dxa"/>
            <w:tcBorders>
              <w:top w:val="double" w:sz="6" w:space="0" w:color="7BA0CD"/>
              <w:left w:val="nil"/>
              <w:bottom w:val="single" w:sz="8" w:space="0" w:color="7BA0CD"/>
              <w:right w:val="single" w:sz="8" w:space="0" w:color="7BA0CD"/>
            </w:tcBorders>
          </w:tcPr>
          <w:p w14:paraId="458D5B7D" w14:textId="77777777" w:rsidR="00F9251D" w:rsidRPr="00CF3E51" w:rsidRDefault="00F9251D" w:rsidP="004509BA">
            <w:pPr>
              <w:jc w:val="right"/>
              <w:rPr>
                <w:rFonts w:ascii="Arial" w:hAnsi="Arial" w:cs="Arial"/>
                <w:b/>
                <w:bCs/>
              </w:rPr>
            </w:pPr>
            <w:r w:rsidRPr="00CF3E51">
              <w:rPr>
                <w:rFonts w:ascii="Arial" w:hAnsi="Arial" w:cs="Arial"/>
                <w:b/>
                <w:bCs/>
                <w:sz w:val="22"/>
                <w:szCs w:val="22"/>
              </w:rPr>
              <w:fldChar w:fldCharType="begin"/>
            </w:r>
            <w:r w:rsidRPr="00CF3E51">
              <w:rPr>
                <w:rFonts w:ascii="Arial" w:hAnsi="Arial" w:cs="Arial"/>
                <w:b/>
                <w:bCs/>
                <w:sz w:val="22"/>
                <w:szCs w:val="22"/>
              </w:rPr>
              <w:instrText xml:space="preserve"> =SUM(ABOVE) \# "#,##0" </w:instrText>
            </w:r>
            <w:r w:rsidRPr="00CF3E51">
              <w:rPr>
                <w:rFonts w:ascii="Arial" w:hAnsi="Arial" w:cs="Arial"/>
                <w:b/>
                <w:bCs/>
                <w:sz w:val="22"/>
                <w:szCs w:val="22"/>
              </w:rPr>
              <w:fldChar w:fldCharType="separate"/>
            </w:r>
            <w:r w:rsidRPr="00CF3E51">
              <w:rPr>
                <w:rFonts w:ascii="Arial" w:hAnsi="Arial" w:cs="Arial"/>
                <w:b/>
                <w:bCs/>
                <w:noProof/>
                <w:sz w:val="22"/>
                <w:szCs w:val="22"/>
              </w:rPr>
              <w:t xml:space="preserve">   0</w:t>
            </w:r>
            <w:r w:rsidRPr="00CF3E51">
              <w:rPr>
                <w:rFonts w:ascii="Arial" w:hAnsi="Arial" w:cs="Arial"/>
                <w:b/>
                <w:bCs/>
                <w:sz w:val="22"/>
                <w:szCs w:val="22"/>
              </w:rPr>
              <w:fldChar w:fldCharType="end"/>
            </w:r>
          </w:p>
        </w:tc>
      </w:tr>
    </w:tbl>
    <w:p w14:paraId="029F7F83" w14:textId="77777777" w:rsidR="00F9251D" w:rsidRPr="00CF3E51" w:rsidRDefault="00F9251D" w:rsidP="00F9251D">
      <w:pPr>
        <w:keepNext/>
        <w:jc w:val="both"/>
        <w:rPr>
          <w:rFonts w:ascii="Arial" w:hAnsi="Arial" w:cs="Arial"/>
          <w:b/>
          <w:sz w:val="22"/>
          <w:szCs w:val="22"/>
        </w:rPr>
      </w:pPr>
    </w:p>
    <w:p w14:paraId="0AABF9A9" w14:textId="77777777" w:rsidR="00DE3E26" w:rsidRDefault="00DE3E26" w:rsidP="00F9251D">
      <w:pPr>
        <w:pStyle w:val="BodyText"/>
        <w:keepNext/>
        <w:spacing w:before="240"/>
        <w:outlineLvl w:val="0"/>
        <w:rPr>
          <w:rFonts w:ascii="Arial" w:hAnsi="Arial" w:cs="Arial"/>
          <w:sz w:val="22"/>
          <w:szCs w:val="22"/>
          <w:u w:val="single"/>
        </w:rPr>
      </w:pPr>
    </w:p>
    <w:p w14:paraId="3DFCD1D2" w14:textId="77777777" w:rsidR="00DE3E26" w:rsidRDefault="00DE3E26" w:rsidP="00F9251D">
      <w:pPr>
        <w:pStyle w:val="BodyText"/>
        <w:keepNext/>
        <w:spacing w:before="240"/>
        <w:outlineLvl w:val="0"/>
        <w:rPr>
          <w:rFonts w:ascii="Arial" w:hAnsi="Arial" w:cs="Arial"/>
          <w:sz w:val="22"/>
          <w:szCs w:val="22"/>
          <w:u w:val="single"/>
        </w:rPr>
      </w:pPr>
    </w:p>
    <w:p w14:paraId="4C4A9E83" w14:textId="77777777" w:rsidR="00DE3E26" w:rsidRDefault="00DE3E26" w:rsidP="00F9251D">
      <w:pPr>
        <w:pStyle w:val="BodyText"/>
        <w:keepNext/>
        <w:spacing w:before="240"/>
        <w:outlineLvl w:val="0"/>
        <w:rPr>
          <w:rFonts w:ascii="Arial" w:hAnsi="Arial" w:cs="Arial"/>
          <w:sz w:val="22"/>
          <w:szCs w:val="22"/>
          <w:u w:val="single"/>
        </w:rPr>
      </w:pPr>
    </w:p>
    <w:p w14:paraId="279EA82D" w14:textId="77777777" w:rsidR="00DE3E26" w:rsidRDefault="00DE3E26" w:rsidP="00F9251D">
      <w:pPr>
        <w:pStyle w:val="BodyText"/>
        <w:keepNext/>
        <w:spacing w:before="240"/>
        <w:outlineLvl w:val="0"/>
        <w:rPr>
          <w:rFonts w:ascii="Arial" w:hAnsi="Arial" w:cs="Arial"/>
          <w:sz w:val="22"/>
          <w:szCs w:val="22"/>
          <w:u w:val="single"/>
        </w:rPr>
      </w:pPr>
    </w:p>
    <w:p w14:paraId="6F0E8699" w14:textId="77777777" w:rsidR="00DE3E26" w:rsidRDefault="00DE3E26" w:rsidP="00F9251D">
      <w:pPr>
        <w:pStyle w:val="BodyText"/>
        <w:keepNext/>
        <w:spacing w:before="240"/>
        <w:outlineLvl w:val="0"/>
        <w:rPr>
          <w:rFonts w:ascii="Arial" w:hAnsi="Arial" w:cs="Arial"/>
          <w:sz w:val="22"/>
          <w:szCs w:val="22"/>
          <w:u w:val="single"/>
        </w:rPr>
      </w:pPr>
    </w:p>
    <w:p w14:paraId="31176737" w14:textId="77777777" w:rsidR="00DE3E26" w:rsidRDefault="00DE3E26" w:rsidP="00F9251D">
      <w:pPr>
        <w:pStyle w:val="BodyText"/>
        <w:keepNext/>
        <w:spacing w:before="240"/>
        <w:outlineLvl w:val="0"/>
        <w:rPr>
          <w:rFonts w:ascii="Arial" w:hAnsi="Arial" w:cs="Arial"/>
          <w:sz w:val="22"/>
          <w:szCs w:val="22"/>
          <w:u w:val="single"/>
        </w:rPr>
      </w:pPr>
    </w:p>
    <w:p w14:paraId="3BA546C0" w14:textId="77777777" w:rsidR="00DE3E26" w:rsidRDefault="00DE3E26" w:rsidP="00F9251D">
      <w:pPr>
        <w:pStyle w:val="BodyText"/>
        <w:keepNext/>
        <w:spacing w:before="240"/>
        <w:outlineLvl w:val="0"/>
        <w:rPr>
          <w:rFonts w:ascii="Arial" w:hAnsi="Arial" w:cs="Arial"/>
          <w:sz w:val="22"/>
          <w:szCs w:val="22"/>
          <w:u w:val="single"/>
        </w:rPr>
      </w:pPr>
    </w:p>
    <w:p w14:paraId="39A49329" w14:textId="77777777" w:rsidR="00DE3E26" w:rsidRDefault="00DE3E26" w:rsidP="00F9251D">
      <w:pPr>
        <w:pStyle w:val="BodyText"/>
        <w:keepNext/>
        <w:spacing w:before="240"/>
        <w:outlineLvl w:val="0"/>
        <w:rPr>
          <w:rFonts w:ascii="Arial" w:hAnsi="Arial" w:cs="Arial"/>
          <w:sz w:val="22"/>
          <w:szCs w:val="22"/>
          <w:u w:val="single"/>
        </w:rPr>
      </w:pPr>
    </w:p>
    <w:p w14:paraId="2EA1FB96" w14:textId="77777777" w:rsidR="00DE3E26" w:rsidRDefault="00DE3E26" w:rsidP="00F9251D">
      <w:pPr>
        <w:pStyle w:val="BodyText"/>
        <w:keepNext/>
        <w:spacing w:before="240"/>
        <w:outlineLvl w:val="0"/>
        <w:rPr>
          <w:rFonts w:ascii="Arial" w:hAnsi="Arial" w:cs="Arial"/>
          <w:sz w:val="22"/>
          <w:szCs w:val="22"/>
          <w:u w:val="single"/>
        </w:rPr>
      </w:pPr>
    </w:p>
    <w:p w14:paraId="2E2EE231" w14:textId="77777777" w:rsidR="00DE3E26" w:rsidRDefault="00DE3E26" w:rsidP="00F9251D">
      <w:pPr>
        <w:pStyle w:val="BodyText"/>
        <w:keepNext/>
        <w:spacing w:before="240"/>
        <w:outlineLvl w:val="0"/>
        <w:rPr>
          <w:rFonts w:ascii="Arial" w:hAnsi="Arial" w:cs="Arial"/>
          <w:sz w:val="22"/>
          <w:szCs w:val="22"/>
          <w:u w:val="single"/>
        </w:rPr>
      </w:pPr>
    </w:p>
    <w:p w14:paraId="69CA5988" w14:textId="77777777" w:rsidR="00DE3E26" w:rsidRDefault="00DE3E26" w:rsidP="00F9251D">
      <w:pPr>
        <w:pStyle w:val="BodyText"/>
        <w:keepNext/>
        <w:spacing w:before="240"/>
        <w:outlineLvl w:val="0"/>
        <w:rPr>
          <w:rFonts w:ascii="Arial" w:hAnsi="Arial" w:cs="Arial"/>
          <w:sz w:val="22"/>
          <w:szCs w:val="22"/>
          <w:u w:val="single"/>
        </w:rPr>
      </w:pPr>
    </w:p>
    <w:p w14:paraId="40E9C244" w14:textId="77777777" w:rsidR="00DE3E26" w:rsidRDefault="00DE3E26" w:rsidP="00F9251D">
      <w:pPr>
        <w:pStyle w:val="BodyText"/>
        <w:keepNext/>
        <w:spacing w:before="240"/>
        <w:outlineLvl w:val="0"/>
        <w:rPr>
          <w:rFonts w:ascii="Arial" w:hAnsi="Arial" w:cs="Arial"/>
          <w:sz w:val="22"/>
          <w:szCs w:val="22"/>
          <w:u w:val="single"/>
        </w:rPr>
      </w:pPr>
    </w:p>
    <w:p w14:paraId="249ABE62" w14:textId="77777777" w:rsidR="00DE3E26" w:rsidRDefault="00DE3E26" w:rsidP="00F9251D">
      <w:pPr>
        <w:pStyle w:val="BodyText"/>
        <w:keepNext/>
        <w:spacing w:before="240"/>
        <w:outlineLvl w:val="0"/>
        <w:rPr>
          <w:rFonts w:ascii="Arial" w:hAnsi="Arial" w:cs="Arial"/>
          <w:sz w:val="22"/>
          <w:szCs w:val="22"/>
          <w:u w:val="single"/>
        </w:rPr>
      </w:pPr>
    </w:p>
    <w:p w14:paraId="42DBB18A" w14:textId="77777777" w:rsidR="00DE3E26" w:rsidRDefault="00DE3E26" w:rsidP="00F9251D">
      <w:pPr>
        <w:pStyle w:val="BodyText"/>
        <w:keepNext/>
        <w:spacing w:before="240"/>
        <w:outlineLvl w:val="0"/>
        <w:rPr>
          <w:rFonts w:ascii="Arial" w:hAnsi="Arial" w:cs="Arial"/>
          <w:sz w:val="22"/>
          <w:szCs w:val="22"/>
          <w:u w:val="single"/>
        </w:rPr>
      </w:pPr>
    </w:p>
    <w:p w14:paraId="31838FE3" w14:textId="77777777" w:rsidR="00DE3E26" w:rsidRDefault="00DE3E26" w:rsidP="00F9251D">
      <w:pPr>
        <w:pStyle w:val="BodyText"/>
        <w:keepNext/>
        <w:spacing w:before="240"/>
        <w:outlineLvl w:val="0"/>
        <w:rPr>
          <w:rFonts w:ascii="Arial" w:hAnsi="Arial" w:cs="Arial"/>
          <w:sz w:val="22"/>
          <w:szCs w:val="22"/>
          <w:u w:val="single"/>
        </w:rPr>
      </w:pPr>
    </w:p>
    <w:p w14:paraId="1F22DAD8" w14:textId="77777777" w:rsidR="00DE3E26" w:rsidRDefault="00DE3E26" w:rsidP="00F9251D">
      <w:pPr>
        <w:pStyle w:val="BodyText"/>
        <w:keepNext/>
        <w:spacing w:before="240"/>
        <w:outlineLvl w:val="0"/>
        <w:rPr>
          <w:rFonts w:ascii="Arial" w:hAnsi="Arial" w:cs="Arial"/>
          <w:sz w:val="22"/>
          <w:szCs w:val="22"/>
          <w:u w:val="single"/>
        </w:rPr>
      </w:pPr>
    </w:p>
    <w:p w14:paraId="7FB16DA5" w14:textId="77777777" w:rsidR="00DE3E26" w:rsidRDefault="00DE3E26" w:rsidP="00F9251D">
      <w:pPr>
        <w:pStyle w:val="BodyText"/>
        <w:keepNext/>
        <w:spacing w:before="240"/>
        <w:outlineLvl w:val="0"/>
        <w:rPr>
          <w:rFonts w:ascii="Arial" w:hAnsi="Arial" w:cs="Arial"/>
          <w:sz w:val="22"/>
          <w:szCs w:val="22"/>
          <w:u w:val="single"/>
        </w:rPr>
      </w:pPr>
    </w:p>
    <w:p w14:paraId="24A1CEDC" w14:textId="77777777" w:rsidR="00DE3E26" w:rsidRDefault="00DE3E26" w:rsidP="00F9251D">
      <w:pPr>
        <w:pStyle w:val="BodyText"/>
        <w:keepNext/>
        <w:spacing w:before="240"/>
        <w:outlineLvl w:val="0"/>
        <w:rPr>
          <w:rFonts w:ascii="Arial" w:hAnsi="Arial" w:cs="Arial"/>
          <w:sz w:val="22"/>
          <w:szCs w:val="22"/>
          <w:u w:val="single"/>
        </w:rPr>
      </w:pPr>
    </w:p>
    <w:p w14:paraId="30D36293" w14:textId="77777777" w:rsidR="00DE3E26" w:rsidRDefault="00DE3E26" w:rsidP="00F9251D">
      <w:pPr>
        <w:pStyle w:val="BodyText"/>
        <w:keepNext/>
        <w:spacing w:before="240"/>
        <w:outlineLvl w:val="0"/>
        <w:rPr>
          <w:rFonts w:ascii="Arial" w:hAnsi="Arial" w:cs="Arial"/>
          <w:sz w:val="22"/>
          <w:szCs w:val="22"/>
          <w:u w:val="single"/>
        </w:rPr>
      </w:pPr>
    </w:p>
    <w:p w14:paraId="268E15CD" w14:textId="77777777" w:rsidR="00DE3E26" w:rsidRDefault="00DE3E26" w:rsidP="00F9251D">
      <w:pPr>
        <w:pStyle w:val="BodyText"/>
        <w:keepNext/>
        <w:spacing w:before="240"/>
        <w:outlineLvl w:val="0"/>
        <w:rPr>
          <w:rFonts w:ascii="Arial" w:hAnsi="Arial" w:cs="Arial"/>
          <w:sz w:val="22"/>
          <w:szCs w:val="22"/>
          <w:u w:val="single"/>
        </w:rPr>
      </w:pPr>
    </w:p>
    <w:p w14:paraId="467D632F" w14:textId="77777777" w:rsidR="00DE3E26" w:rsidRDefault="00DE3E26" w:rsidP="00F9251D">
      <w:pPr>
        <w:pStyle w:val="BodyText"/>
        <w:keepNext/>
        <w:spacing w:before="240"/>
        <w:outlineLvl w:val="0"/>
        <w:rPr>
          <w:rFonts w:ascii="Arial" w:hAnsi="Arial" w:cs="Arial"/>
          <w:sz w:val="22"/>
          <w:szCs w:val="22"/>
          <w:u w:val="single"/>
        </w:rPr>
      </w:pPr>
    </w:p>
    <w:p w14:paraId="2DB72714" w14:textId="77777777" w:rsidR="00DE3E26" w:rsidRDefault="00DE3E26" w:rsidP="00F9251D">
      <w:pPr>
        <w:pStyle w:val="BodyText"/>
        <w:keepNext/>
        <w:spacing w:before="240"/>
        <w:outlineLvl w:val="0"/>
        <w:rPr>
          <w:rFonts w:ascii="Arial" w:hAnsi="Arial" w:cs="Arial"/>
          <w:sz w:val="22"/>
          <w:szCs w:val="22"/>
          <w:u w:val="single"/>
        </w:rPr>
      </w:pPr>
    </w:p>
    <w:p w14:paraId="7AEA07CB" w14:textId="77777777" w:rsidR="00DE3E26" w:rsidRDefault="00DE3E26" w:rsidP="00F9251D">
      <w:pPr>
        <w:pStyle w:val="BodyText"/>
        <w:keepNext/>
        <w:spacing w:before="240"/>
        <w:outlineLvl w:val="0"/>
        <w:rPr>
          <w:rFonts w:ascii="Arial" w:hAnsi="Arial" w:cs="Arial"/>
          <w:sz w:val="22"/>
          <w:szCs w:val="22"/>
          <w:u w:val="single"/>
        </w:rPr>
      </w:pPr>
    </w:p>
    <w:p w14:paraId="6E5ED30A" w14:textId="77777777" w:rsidR="00DE3E26" w:rsidRDefault="00DE3E26" w:rsidP="00F9251D">
      <w:pPr>
        <w:pStyle w:val="BodyText"/>
        <w:keepNext/>
        <w:spacing w:before="240"/>
        <w:outlineLvl w:val="0"/>
        <w:rPr>
          <w:rFonts w:ascii="Arial" w:hAnsi="Arial" w:cs="Arial"/>
          <w:sz w:val="22"/>
          <w:szCs w:val="22"/>
          <w:u w:val="single"/>
        </w:rPr>
      </w:pPr>
    </w:p>
    <w:p w14:paraId="29E81B22" w14:textId="77777777" w:rsidR="00DE3E26" w:rsidRDefault="00DE3E26" w:rsidP="00F9251D">
      <w:pPr>
        <w:pStyle w:val="BodyText"/>
        <w:keepNext/>
        <w:spacing w:before="240"/>
        <w:outlineLvl w:val="0"/>
        <w:rPr>
          <w:rFonts w:ascii="Arial" w:hAnsi="Arial" w:cs="Arial"/>
          <w:sz w:val="22"/>
          <w:szCs w:val="22"/>
          <w:u w:val="single"/>
        </w:rPr>
      </w:pPr>
    </w:p>
    <w:p w14:paraId="014FB662" w14:textId="77777777" w:rsidR="00DE3E26" w:rsidRDefault="00DE3E26" w:rsidP="00F9251D">
      <w:pPr>
        <w:pStyle w:val="BodyText"/>
        <w:keepNext/>
        <w:spacing w:before="240"/>
        <w:outlineLvl w:val="0"/>
        <w:rPr>
          <w:rFonts w:ascii="Arial" w:hAnsi="Arial" w:cs="Arial"/>
          <w:sz w:val="22"/>
          <w:szCs w:val="22"/>
          <w:u w:val="single"/>
        </w:rPr>
      </w:pPr>
    </w:p>
    <w:p w14:paraId="23E7426D" w14:textId="4865B7F9" w:rsidR="00F9251D" w:rsidRPr="00CF3E51" w:rsidRDefault="00F9251D" w:rsidP="00F9251D">
      <w:pPr>
        <w:pStyle w:val="BodyText"/>
        <w:keepNext/>
        <w:spacing w:before="240"/>
        <w:outlineLvl w:val="0"/>
        <w:rPr>
          <w:rFonts w:ascii="Arial" w:hAnsi="Arial" w:cs="Arial"/>
          <w:sz w:val="22"/>
          <w:szCs w:val="22"/>
          <w:u w:val="single"/>
        </w:rPr>
      </w:pPr>
      <w:r w:rsidRPr="00CF3E51">
        <w:rPr>
          <w:rFonts w:ascii="Arial" w:hAnsi="Arial" w:cs="Arial"/>
          <w:sz w:val="22"/>
          <w:szCs w:val="22"/>
          <w:u w:val="single"/>
        </w:rPr>
        <w:t xml:space="preserve">3.0 </w:t>
      </w:r>
      <w:r w:rsidRPr="00CF3E51">
        <w:rPr>
          <w:rFonts w:ascii="Arial" w:hAnsi="Arial" w:cs="Arial"/>
          <w:sz w:val="22"/>
          <w:szCs w:val="22"/>
          <w:u w:val="single"/>
        </w:rPr>
        <w:tab/>
        <w:t xml:space="preserve">Feasibility Assessment </w:t>
      </w:r>
    </w:p>
    <w:p w14:paraId="79EC0BD6" w14:textId="77777777" w:rsidR="00F9251D" w:rsidRPr="00CF3E51" w:rsidRDefault="00F9251D" w:rsidP="00F9251D">
      <w:pPr>
        <w:pStyle w:val="BodyText"/>
        <w:ind w:left="446" w:hanging="446"/>
        <w:rPr>
          <w:rFonts w:ascii="Arial" w:hAnsi="Arial" w:cs="Arial"/>
          <w:b w:val="0"/>
          <w:bCs/>
          <w:sz w:val="22"/>
          <w:szCs w:val="22"/>
        </w:rPr>
      </w:pPr>
    </w:p>
    <w:p w14:paraId="6F8F1271" w14:textId="77777777" w:rsidR="00F9251D" w:rsidRPr="00CF3E51" w:rsidRDefault="00F9251D" w:rsidP="00F9251D">
      <w:pPr>
        <w:pStyle w:val="BodyTextIndent"/>
        <w:keepNext/>
        <w:ind w:left="547" w:firstLine="0"/>
        <w:outlineLvl w:val="1"/>
        <w:rPr>
          <w:rFonts w:ascii="Arial" w:hAnsi="Arial" w:cs="Arial"/>
          <w:sz w:val="22"/>
          <w:szCs w:val="22"/>
          <w:u w:val="single"/>
        </w:rPr>
      </w:pPr>
      <w:r w:rsidRPr="00CF3E51">
        <w:rPr>
          <w:rFonts w:ascii="Arial" w:hAnsi="Arial" w:cs="Arial"/>
          <w:sz w:val="22"/>
          <w:szCs w:val="22"/>
          <w:u w:val="single"/>
        </w:rPr>
        <w:t>Introduction</w:t>
      </w:r>
    </w:p>
    <w:p w14:paraId="5EC36313" w14:textId="19978BCB" w:rsidR="00F9251D" w:rsidRPr="00CF3E51" w:rsidRDefault="00F9251D" w:rsidP="00F9251D">
      <w:pPr>
        <w:pStyle w:val="BodyTextIndent"/>
        <w:ind w:hanging="540"/>
        <w:rPr>
          <w:rFonts w:ascii="Arial" w:hAnsi="Arial" w:cs="Arial"/>
          <w:sz w:val="22"/>
          <w:szCs w:val="22"/>
        </w:rPr>
      </w:pPr>
      <w:r w:rsidRPr="00CF3E51">
        <w:rPr>
          <w:rFonts w:ascii="Arial" w:hAnsi="Arial" w:cs="Arial"/>
          <w:sz w:val="22"/>
          <w:szCs w:val="22"/>
        </w:rPr>
        <w:t xml:space="preserve">The feasibility analysis will cover the Technical, Resource, Schedule, Organizational, Legal, and Contractual areas of The Supreme Card. Each area of feasibility will be rated either high, medium, or low risk and very, technically, or not feasible. </w:t>
      </w:r>
    </w:p>
    <w:p w14:paraId="08BCAAA5" w14:textId="16782105" w:rsidR="00F9251D" w:rsidRPr="00CF3E51" w:rsidRDefault="00F9251D" w:rsidP="00F9251D">
      <w:pPr>
        <w:pStyle w:val="BodyTextIndent"/>
        <w:keepNext/>
        <w:spacing w:before="120"/>
        <w:ind w:left="547" w:firstLine="0"/>
        <w:outlineLvl w:val="1"/>
        <w:rPr>
          <w:rFonts w:ascii="Arial" w:hAnsi="Arial" w:cs="Arial"/>
          <w:sz w:val="22"/>
          <w:szCs w:val="22"/>
          <w:u w:val="single"/>
        </w:rPr>
      </w:pPr>
      <w:r w:rsidRPr="00CF3E51">
        <w:rPr>
          <w:rFonts w:ascii="Arial" w:hAnsi="Arial" w:cs="Arial"/>
          <w:sz w:val="22"/>
          <w:szCs w:val="22"/>
          <w:u w:val="single"/>
        </w:rPr>
        <w:t>Feasibility Analysis</w:t>
      </w:r>
    </w:p>
    <w:p w14:paraId="48EB2E25" w14:textId="77777777" w:rsidR="00F9251D" w:rsidRPr="00CF3E51" w:rsidRDefault="00F9251D" w:rsidP="00F9251D">
      <w:pPr>
        <w:pStyle w:val="BodyTextIndent"/>
        <w:keepNext/>
        <w:spacing w:before="120"/>
        <w:ind w:left="0" w:firstLine="547"/>
        <w:outlineLvl w:val="1"/>
        <w:rPr>
          <w:rFonts w:ascii="Arial" w:hAnsi="Arial" w:cs="Arial"/>
          <w:b/>
          <w:bCs/>
          <w:sz w:val="22"/>
          <w:szCs w:val="22"/>
        </w:rPr>
      </w:pPr>
      <w:r w:rsidRPr="00CF3E51">
        <w:rPr>
          <w:rFonts w:ascii="Arial" w:hAnsi="Arial" w:cs="Arial"/>
          <w:b/>
          <w:bCs/>
          <w:sz w:val="22"/>
          <w:szCs w:val="22"/>
        </w:rPr>
        <w:t>Technical Feasibility</w:t>
      </w:r>
    </w:p>
    <w:p w14:paraId="01560FBF" w14:textId="77777777" w:rsidR="00F9251D" w:rsidRPr="00CF3E51" w:rsidRDefault="00F9251D" w:rsidP="00F9251D">
      <w:pPr>
        <w:pStyle w:val="BodyTextIndent"/>
        <w:keepNext/>
        <w:spacing w:before="120"/>
        <w:ind w:left="0" w:firstLine="547"/>
        <w:outlineLvl w:val="1"/>
        <w:rPr>
          <w:rFonts w:ascii="Arial" w:hAnsi="Arial" w:cs="Arial"/>
          <w:b/>
          <w:bCs/>
          <w:sz w:val="22"/>
          <w:szCs w:val="22"/>
        </w:rPr>
      </w:pPr>
      <w:r w:rsidRPr="00CF3E51">
        <w:rPr>
          <w:rFonts w:ascii="Arial" w:hAnsi="Arial" w:cs="Arial"/>
          <w:sz w:val="22"/>
          <w:szCs w:val="22"/>
        </w:rPr>
        <w:t>This project brings some new things to learn, so it is technically feasible and has high risk.</w:t>
      </w:r>
    </w:p>
    <w:p w14:paraId="5DA6BEBE" w14:textId="77777777" w:rsidR="00F9251D" w:rsidRPr="00CF3E51" w:rsidRDefault="00F9251D" w:rsidP="00F9251D">
      <w:pPr>
        <w:pStyle w:val="BodyTextIndent"/>
        <w:keepNext/>
        <w:numPr>
          <w:ilvl w:val="0"/>
          <w:numId w:val="6"/>
        </w:numPr>
        <w:spacing w:before="120"/>
        <w:rPr>
          <w:rFonts w:ascii="Arial" w:hAnsi="Arial" w:cs="Arial"/>
          <w:sz w:val="22"/>
          <w:szCs w:val="22"/>
        </w:rPr>
      </w:pPr>
      <w:r w:rsidRPr="00CF3E51">
        <w:rPr>
          <w:rFonts w:ascii="Arial" w:hAnsi="Arial" w:cs="Arial"/>
          <w:sz w:val="22"/>
          <w:szCs w:val="22"/>
        </w:rPr>
        <w:t>Making an IOS app with all the features is technically feasible because the developers haven't coded with Swift before but can learn it quickly.</w:t>
      </w:r>
    </w:p>
    <w:p w14:paraId="60F06D3E" w14:textId="77777777" w:rsidR="00F9251D" w:rsidRPr="00CF3E51" w:rsidRDefault="00F9251D" w:rsidP="00F9251D">
      <w:pPr>
        <w:pStyle w:val="BodyTextIndent"/>
        <w:keepNext/>
        <w:numPr>
          <w:ilvl w:val="0"/>
          <w:numId w:val="5"/>
        </w:numPr>
        <w:spacing w:before="120"/>
        <w:rPr>
          <w:rFonts w:ascii="Arial" w:hAnsi="Arial" w:cs="Arial"/>
          <w:sz w:val="22"/>
          <w:szCs w:val="22"/>
        </w:rPr>
      </w:pPr>
      <w:r w:rsidRPr="00CF3E51">
        <w:rPr>
          <w:rFonts w:ascii="Arial" w:hAnsi="Arial" w:cs="Arial"/>
          <w:sz w:val="22"/>
          <w:szCs w:val="22"/>
        </w:rPr>
        <w:t>Making a wallet like Apple Wallet is technically feasible but will be hard to implement, and the risk is high.</w:t>
      </w:r>
    </w:p>
    <w:p w14:paraId="029BD040" w14:textId="77777777" w:rsidR="00F9251D" w:rsidRPr="00CF3E51" w:rsidRDefault="00F9251D" w:rsidP="00F9251D">
      <w:pPr>
        <w:pStyle w:val="BodyTextIndent"/>
        <w:keepNext/>
        <w:numPr>
          <w:ilvl w:val="0"/>
          <w:numId w:val="5"/>
        </w:numPr>
        <w:spacing w:before="120"/>
        <w:rPr>
          <w:rFonts w:ascii="Arial" w:hAnsi="Arial" w:cs="Arial"/>
          <w:sz w:val="22"/>
          <w:szCs w:val="22"/>
        </w:rPr>
      </w:pPr>
      <w:r w:rsidRPr="00CF3E51">
        <w:rPr>
          <w:rFonts w:ascii="Arial" w:hAnsi="Arial" w:cs="Arial"/>
          <w:sz w:val="22"/>
          <w:szCs w:val="22"/>
        </w:rPr>
        <w:t>Training an AI to choose the best card will be very feasible. Open AI exists now, so training it won't take very long.</w:t>
      </w:r>
    </w:p>
    <w:p w14:paraId="2E90C9DE" w14:textId="77777777" w:rsidR="00F9251D" w:rsidRPr="00CF3E51" w:rsidRDefault="00F9251D" w:rsidP="00F9251D">
      <w:pPr>
        <w:pStyle w:val="BodyTextIndent"/>
        <w:keepNext/>
        <w:spacing w:before="120"/>
        <w:ind w:left="547" w:firstLine="0"/>
        <w:rPr>
          <w:rFonts w:ascii="Arial" w:hAnsi="Arial" w:cs="Arial"/>
          <w:sz w:val="22"/>
          <w:szCs w:val="22"/>
        </w:rPr>
      </w:pPr>
      <w:r w:rsidRPr="00CF3E51">
        <w:rPr>
          <w:rFonts w:ascii="Arial" w:hAnsi="Arial" w:cs="Arial"/>
          <w:sz w:val="22"/>
          <w:szCs w:val="22"/>
        </w:rPr>
        <w:t>This project size is technically feasible and has a high risk</w:t>
      </w:r>
    </w:p>
    <w:p w14:paraId="039D2059" w14:textId="77777777" w:rsidR="00F9251D" w:rsidRPr="00CF3E51" w:rsidRDefault="00F9251D" w:rsidP="00F9251D">
      <w:pPr>
        <w:pStyle w:val="BodyTextIndent"/>
        <w:keepNext/>
        <w:numPr>
          <w:ilvl w:val="0"/>
          <w:numId w:val="7"/>
        </w:numPr>
        <w:spacing w:before="120"/>
        <w:rPr>
          <w:rFonts w:ascii="Arial" w:hAnsi="Arial" w:cs="Arial"/>
          <w:sz w:val="22"/>
          <w:szCs w:val="22"/>
        </w:rPr>
      </w:pPr>
      <w:r w:rsidRPr="00CF3E51">
        <w:rPr>
          <w:rFonts w:ascii="Arial" w:hAnsi="Arial" w:cs="Arial"/>
          <w:sz w:val="22"/>
          <w:szCs w:val="22"/>
        </w:rPr>
        <w:t>Getting banks on board will take a while, and if they don't partner with us, the project won't go far, so it is high-risk</w:t>
      </w:r>
    </w:p>
    <w:p w14:paraId="3DEEA084" w14:textId="77777777" w:rsidR="00F9251D" w:rsidRPr="00CF3E51" w:rsidRDefault="00F9251D" w:rsidP="00F9251D">
      <w:pPr>
        <w:pStyle w:val="BodyTextIndent"/>
        <w:keepNext/>
        <w:numPr>
          <w:ilvl w:val="0"/>
          <w:numId w:val="7"/>
        </w:numPr>
        <w:spacing w:before="120"/>
        <w:rPr>
          <w:rFonts w:ascii="Arial" w:hAnsi="Arial" w:cs="Arial"/>
          <w:sz w:val="22"/>
          <w:szCs w:val="22"/>
        </w:rPr>
      </w:pPr>
      <w:r w:rsidRPr="00CF3E51">
        <w:rPr>
          <w:rFonts w:ascii="Arial" w:hAnsi="Arial" w:cs="Arial"/>
          <w:sz w:val="22"/>
          <w:szCs w:val="22"/>
        </w:rPr>
        <w:t>Having the app targeted towards people with multiple credit cards is bold because that is a percentage of the population</w:t>
      </w:r>
    </w:p>
    <w:p w14:paraId="0690CBE9" w14:textId="77777777" w:rsidR="00F9251D" w:rsidRPr="00CF3E51" w:rsidRDefault="00F9251D" w:rsidP="00F9251D">
      <w:pPr>
        <w:pStyle w:val="BodyTextIndent"/>
        <w:keepNext/>
        <w:spacing w:before="120"/>
        <w:ind w:left="547" w:firstLine="0"/>
        <w:outlineLvl w:val="1"/>
        <w:rPr>
          <w:rFonts w:ascii="Arial" w:hAnsi="Arial" w:cs="Arial"/>
          <w:b/>
          <w:bCs/>
          <w:sz w:val="22"/>
          <w:szCs w:val="22"/>
        </w:rPr>
      </w:pPr>
      <w:r w:rsidRPr="00CF3E51">
        <w:rPr>
          <w:rFonts w:ascii="Arial" w:hAnsi="Arial" w:cs="Arial"/>
          <w:b/>
          <w:bCs/>
          <w:sz w:val="22"/>
          <w:szCs w:val="22"/>
        </w:rPr>
        <w:t>Resource Feasibility</w:t>
      </w:r>
    </w:p>
    <w:p w14:paraId="7BEB68F5" w14:textId="77777777" w:rsidR="00F9251D" w:rsidRPr="00CF3E51" w:rsidRDefault="00F9251D" w:rsidP="00F9251D">
      <w:pPr>
        <w:pStyle w:val="BodyTextIndent"/>
        <w:keepNext/>
        <w:spacing w:before="120"/>
        <w:ind w:left="1123" w:hanging="576"/>
        <w:rPr>
          <w:rFonts w:ascii="Arial" w:hAnsi="Arial" w:cs="Arial"/>
          <w:sz w:val="22"/>
          <w:szCs w:val="22"/>
        </w:rPr>
      </w:pPr>
      <w:r w:rsidRPr="00CF3E51">
        <w:rPr>
          <w:rFonts w:ascii="Arial" w:hAnsi="Arial" w:cs="Arial"/>
          <w:sz w:val="22"/>
          <w:szCs w:val="22"/>
        </w:rPr>
        <w:t xml:space="preserve">The resource feasibility is very feasible, and it has a medium risk. There are costly things that are easy to identify and put on paper, and the revenue generated is also easy to locate. Paying the employees, the app on the Apple Store, and marketing are easily identifiable costs. Getting revenue from our subscription and some money back when they use our app is an easy and feasible way to generate revenue. </w:t>
      </w:r>
    </w:p>
    <w:p w14:paraId="11266B81" w14:textId="77777777" w:rsidR="00F9251D" w:rsidRPr="00CF3E51" w:rsidRDefault="00F9251D" w:rsidP="00F9251D">
      <w:pPr>
        <w:pStyle w:val="BodyTextIndent"/>
        <w:keepNext/>
        <w:spacing w:before="120"/>
        <w:ind w:left="1123" w:hanging="576"/>
        <w:outlineLvl w:val="1"/>
        <w:rPr>
          <w:rFonts w:ascii="Arial" w:hAnsi="Arial" w:cs="Arial"/>
          <w:b/>
          <w:bCs/>
          <w:sz w:val="22"/>
          <w:szCs w:val="22"/>
        </w:rPr>
      </w:pPr>
      <w:r w:rsidRPr="00CF3E51">
        <w:rPr>
          <w:rFonts w:ascii="Arial" w:hAnsi="Arial" w:cs="Arial"/>
          <w:b/>
          <w:bCs/>
          <w:sz w:val="22"/>
          <w:szCs w:val="22"/>
        </w:rPr>
        <w:t>Schedule Feasibility</w:t>
      </w:r>
    </w:p>
    <w:p w14:paraId="09F6E7F1" w14:textId="77777777" w:rsidR="00F9251D" w:rsidRPr="00CF3E51" w:rsidRDefault="00F9251D" w:rsidP="00F9251D">
      <w:pPr>
        <w:pStyle w:val="BodyTextIndent"/>
        <w:keepNext/>
        <w:spacing w:before="120"/>
        <w:ind w:left="1123" w:hanging="576"/>
        <w:rPr>
          <w:rFonts w:ascii="Arial" w:hAnsi="Arial" w:cs="Arial"/>
          <w:sz w:val="22"/>
          <w:szCs w:val="22"/>
        </w:rPr>
      </w:pPr>
      <w:r w:rsidRPr="00CF3E51">
        <w:rPr>
          <w:rFonts w:ascii="Arial" w:hAnsi="Arial" w:cs="Arial"/>
          <w:sz w:val="22"/>
          <w:szCs w:val="22"/>
        </w:rPr>
        <w:t>The schedule feasibility is very feasible, and it has a low risk. There is nothing that would legally constrain people's schedules. The employees have a very flexible number of hours they need to work and when they need to work them.</w:t>
      </w:r>
    </w:p>
    <w:p w14:paraId="602CC53E" w14:textId="77777777" w:rsidR="00F9251D" w:rsidRPr="00CF3E51" w:rsidRDefault="00F9251D" w:rsidP="00F9251D">
      <w:pPr>
        <w:pStyle w:val="BodyTextIndent"/>
        <w:keepNext/>
        <w:spacing w:before="120"/>
        <w:ind w:left="1123" w:hanging="576"/>
        <w:outlineLvl w:val="1"/>
        <w:rPr>
          <w:rFonts w:ascii="Arial" w:hAnsi="Arial" w:cs="Arial"/>
          <w:b/>
          <w:bCs/>
          <w:sz w:val="22"/>
          <w:szCs w:val="22"/>
        </w:rPr>
      </w:pPr>
      <w:r w:rsidRPr="00CF3E51">
        <w:rPr>
          <w:rFonts w:ascii="Arial" w:hAnsi="Arial" w:cs="Arial"/>
          <w:b/>
          <w:bCs/>
          <w:sz w:val="22"/>
          <w:szCs w:val="22"/>
        </w:rPr>
        <w:t>Organizational Feasibility</w:t>
      </w:r>
    </w:p>
    <w:p w14:paraId="3097BA4F" w14:textId="77777777" w:rsidR="00F9251D" w:rsidRPr="00CF3E51" w:rsidRDefault="00F9251D" w:rsidP="00F9251D">
      <w:pPr>
        <w:pStyle w:val="BodyTextIndent"/>
        <w:keepNext/>
        <w:spacing w:before="120"/>
        <w:ind w:left="1123" w:hanging="576"/>
        <w:rPr>
          <w:rFonts w:ascii="Arial" w:hAnsi="Arial" w:cs="Arial"/>
          <w:sz w:val="22"/>
          <w:szCs w:val="22"/>
        </w:rPr>
      </w:pPr>
      <w:r w:rsidRPr="00CF3E51">
        <w:rPr>
          <w:rFonts w:ascii="Arial" w:hAnsi="Arial" w:cs="Arial"/>
          <w:sz w:val="22"/>
          <w:szCs w:val="22"/>
        </w:rPr>
        <w:t xml:space="preserve">This organizational feasibility is very feasible and has a medium risk. This app aims to increase cashback on purchases for people with multiple credit cards. Having a simple app that connects credit cards is a simple concept. Having a team for development, marketing, and business, as well as a team manager, will make the organization of this project very feasible. </w:t>
      </w:r>
    </w:p>
    <w:p w14:paraId="47D339EC" w14:textId="77777777" w:rsidR="00F9251D" w:rsidRPr="00CF3E51" w:rsidRDefault="00F9251D" w:rsidP="00F9251D">
      <w:pPr>
        <w:pStyle w:val="BodyTextIndent"/>
        <w:keepNext/>
        <w:spacing w:before="120"/>
        <w:ind w:left="1123" w:hanging="576"/>
        <w:outlineLvl w:val="1"/>
        <w:rPr>
          <w:rFonts w:ascii="Arial" w:hAnsi="Arial" w:cs="Arial"/>
          <w:b/>
          <w:bCs/>
          <w:sz w:val="22"/>
          <w:szCs w:val="22"/>
        </w:rPr>
      </w:pPr>
      <w:r w:rsidRPr="00CF3E51">
        <w:rPr>
          <w:rFonts w:ascii="Arial" w:hAnsi="Arial" w:cs="Arial"/>
          <w:b/>
          <w:bCs/>
          <w:sz w:val="22"/>
          <w:szCs w:val="22"/>
        </w:rPr>
        <w:t>Legal Feasibility</w:t>
      </w:r>
    </w:p>
    <w:p w14:paraId="0D61E8AE" w14:textId="77777777" w:rsidR="00F9251D" w:rsidRPr="00CF3E51" w:rsidRDefault="00F9251D" w:rsidP="00F9251D">
      <w:pPr>
        <w:pStyle w:val="BodyTextIndent"/>
        <w:keepNext/>
        <w:spacing w:before="120"/>
        <w:ind w:left="1123" w:hanging="576"/>
        <w:rPr>
          <w:rFonts w:ascii="Arial" w:hAnsi="Arial" w:cs="Arial"/>
          <w:sz w:val="22"/>
          <w:szCs w:val="22"/>
        </w:rPr>
      </w:pPr>
      <w:r w:rsidRPr="00CF3E51">
        <w:rPr>
          <w:rFonts w:ascii="Arial" w:hAnsi="Arial" w:cs="Arial"/>
          <w:sz w:val="22"/>
          <w:szCs w:val="22"/>
        </w:rPr>
        <w:t xml:space="preserve">The legal feasibility is technically feasible and high risk. We are dealing with people's money, so if we get hacked, it is our fault, and we could be in a lot of legal trouble. </w:t>
      </w:r>
      <w:r w:rsidRPr="00CF3E51">
        <w:rPr>
          <w:rFonts w:ascii="Arial" w:hAnsi="Arial" w:cs="Arial"/>
          <w:sz w:val="22"/>
          <w:szCs w:val="22"/>
        </w:rPr>
        <w:lastRenderedPageBreak/>
        <w:t>We also need to know how hard it is to manipulate the NFC chip to ensure they can tap to pay.</w:t>
      </w:r>
    </w:p>
    <w:p w14:paraId="00281BCE" w14:textId="77777777" w:rsidR="00F9251D" w:rsidRPr="00CF3E51" w:rsidRDefault="00F9251D" w:rsidP="00F9251D">
      <w:pPr>
        <w:pStyle w:val="BodyTextIndent"/>
        <w:keepNext/>
        <w:spacing w:before="120"/>
        <w:ind w:left="1123" w:hanging="576"/>
        <w:outlineLvl w:val="1"/>
        <w:rPr>
          <w:rFonts w:ascii="Arial" w:hAnsi="Arial" w:cs="Arial"/>
          <w:b/>
          <w:bCs/>
          <w:sz w:val="22"/>
          <w:szCs w:val="22"/>
        </w:rPr>
      </w:pPr>
      <w:r w:rsidRPr="00CF3E51">
        <w:rPr>
          <w:rFonts w:ascii="Arial" w:hAnsi="Arial" w:cs="Arial"/>
          <w:b/>
          <w:bCs/>
          <w:sz w:val="22"/>
          <w:szCs w:val="22"/>
        </w:rPr>
        <w:t>Contractual Feasibility</w:t>
      </w:r>
    </w:p>
    <w:p w14:paraId="1DBF50FB" w14:textId="77777777" w:rsidR="00F9251D" w:rsidRPr="00CF3E51" w:rsidRDefault="00F9251D" w:rsidP="00F9251D">
      <w:pPr>
        <w:pStyle w:val="BodyTextIndent"/>
        <w:keepNext/>
        <w:spacing w:before="120"/>
        <w:ind w:left="1123" w:hanging="576"/>
        <w:rPr>
          <w:rFonts w:ascii="Arial" w:hAnsi="Arial" w:cs="Arial"/>
          <w:sz w:val="22"/>
          <w:szCs w:val="22"/>
        </w:rPr>
      </w:pPr>
      <w:r w:rsidRPr="00CF3E51">
        <w:rPr>
          <w:rFonts w:ascii="Arial" w:hAnsi="Arial" w:cs="Arial"/>
          <w:sz w:val="22"/>
          <w:szCs w:val="22"/>
        </w:rPr>
        <w:t>The contractual feasibility is very feasible, and there is a medium risk. It should be easy to make a contract and have employees stick to it, but there is a risk that an employee doesn't.</w:t>
      </w:r>
    </w:p>
    <w:p w14:paraId="4F9267EE" w14:textId="77777777" w:rsidR="00F9251D" w:rsidRPr="00CF3E51" w:rsidRDefault="00F9251D" w:rsidP="00F9251D">
      <w:pPr>
        <w:pStyle w:val="BodyTextIndent"/>
        <w:keepNext/>
        <w:spacing w:before="120"/>
        <w:ind w:left="547" w:firstLine="0"/>
        <w:outlineLvl w:val="1"/>
        <w:rPr>
          <w:rFonts w:ascii="Arial" w:hAnsi="Arial" w:cs="Arial"/>
          <w:sz w:val="22"/>
          <w:szCs w:val="22"/>
          <w:u w:val="single"/>
        </w:rPr>
      </w:pPr>
      <w:r w:rsidRPr="00CF3E51">
        <w:rPr>
          <w:rFonts w:ascii="Arial" w:hAnsi="Arial" w:cs="Arial"/>
          <w:sz w:val="22"/>
          <w:szCs w:val="22"/>
          <w:u w:val="single"/>
        </w:rPr>
        <w:t>Additional Comments</w:t>
      </w:r>
    </w:p>
    <w:p w14:paraId="3EA9E6E9" w14:textId="77777777" w:rsidR="00F9251D" w:rsidRPr="00CF3E51" w:rsidRDefault="00F9251D" w:rsidP="00F9251D">
      <w:pPr>
        <w:pStyle w:val="BodyTextIndent"/>
        <w:keepNext/>
        <w:spacing w:before="120"/>
        <w:ind w:left="1123" w:hanging="576"/>
        <w:rPr>
          <w:rFonts w:ascii="Arial" w:hAnsi="Arial" w:cs="Arial"/>
          <w:sz w:val="22"/>
          <w:szCs w:val="22"/>
        </w:rPr>
      </w:pPr>
      <w:r w:rsidRPr="00CF3E51">
        <w:rPr>
          <w:rFonts w:ascii="Arial" w:hAnsi="Arial" w:cs="Arial"/>
          <w:sz w:val="22"/>
          <w:szCs w:val="22"/>
        </w:rPr>
        <w:t>We should make sure the development team has the right development environment, and we could hire a mentor to help the team learn Swift.</w:t>
      </w:r>
    </w:p>
    <w:p w14:paraId="170C3D22" w14:textId="77777777" w:rsidR="00F9251D" w:rsidRPr="00CF3E51" w:rsidRDefault="00F9251D" w:rsidP="00F9251D">
      <w:pPr>
        <w:pStyle w:val="BodyTextIndent"/>
        <w:keepNext/>
        <w:spacing w:before="120"/>
        <w:ind w:left="547" w:firstLine="0"/>
        <w:outlineLvl w:val="1"/>
        <w:rPr>
          <w:rFonts w:ascii="Arial" w:hAnsi="Arial" w:cs="Arial"/>
          <w:sz w:val="22"/>
          <w:szCs w:val="22"/>
        </w:rPr>
      </w:pPr>
      <w:r w:rsidRPr="00CF3E51">
        <w:rPr>
          <w:rFonts w:ascii="Arial" w:hAnsi="Arial" w:cs="Arial"/>
          <w:sz w:val="22"/>
          <w:szCs w:val="22"/>
          <w:u w:val="single"/>
        </w:rPr>
        <w:t>Conclusion</w:t>
      </w:r>
      <w:r w:rsidRPr="00CF3E51">
        <w:rPr>
          <w:rFonts w:ascii="Arial" w:hAnsi="Arial" w:cs="Arial"/>
          <w:sz w:val="22"/>
          <w:szCs w:val="22"/>
        </w:rPr>
        <w:t xml:space="preserve"> </w:t>
      </w:r>
    </w:p>
    <w:p w14:paraId="4B91F594" w14:textId="77777777" w:rsidR="00F9251D" w:rsidRPr="00CF3E51" w:rsidRDefault="00F9251D" w:rsidP="00F9251D">
      <w:pPr>
        <w:pStyle w:val="BodyTextIndent"/>
        <w:ind w:left="900" w:hanging="353"/>
        <w:rPr>
          <w:rFonts w:ascii="Arial" w:hAnsi="Arial" w:cs="Arial"/>
          <w:sz w:val="22"/>
          <w:szCs w:val="22"/>
        </w:rPr>
      </w:pPr>
      <w:r w:rsidRPr="00CF3E51">
        <w:rPr>
          <w:rFonts w:ascii="Arial" w:hAnsi="Arial" w:cs="Arial"/>
          <w:sz w:val="22"/>
          <w:szCs w:val="22"/>
        </w:rPr>
        <w:t>The overall feasibility of this project is technically feasible and of medium risk. The most significant risk is dealing with people's money and how we are liable if we get hacked. It is technically feasible; we must ensure the tap feature works with the credit cards on the app. The cost of the development and marketing of the app is low risk, so the project averages out to medium risk.</w:t>
      </w:r>
    </w:p>
    <w:p w14:paraId="3986F965" w14:textId="77777777" w:rsidR="00F9251D" w:rsidRPr="00CF3E51" w:rsidRDefault="00F9251D" w:rsidP="00F9251D">
      <w:pPr>
        <w:pStyle w:val="BodyTextIndent"/>
        <w:ind w:left="900" w:hanging="353"/>
        <w:rPr>
          <w:rFonts w:ascii="Arial" w:hAnsi="Arial" w:cs="Arial"/>
          <w:b/>
          <w:sz w:val="22"/>
          <w:szCs w:val="22"/>
        </w:rPr>
      </w:pPr>
    </w:p>
    <w:p w14:paraId="0A1A6E3D" w14:textId="77777777" w:rsidR="00F9251D" w:rsidRPr="00CF3E51" w:rsidRDefault="00F9251D" w:rsidP="00F9251D">
      <w:pPr>
        <w:pStyle w:val="BodyTextIndent"/>
        <w:ind w:left="900" w:hanging="353"/>
        <w:rPr>
          <w:rFonts w:ascii="Arial" w:hAnsi="Arial" w:cs="Arial"/>
          <w:b/>
          <w:sz w:val="22"/>
          <w:szCs w:val="22"/>
        </w:rPr>
      </w:pPr>
    </w:p>
    <w:p w14:paraId="3303C5C5" w14:textId="77777777" w:rsidR="00F9251D" w:rsidRPr="00CF3E51" w:rsidRDefault="00F9251D" w:rsidP="00F9251D">
      <w:pPr>
        <w:pStyle w:val="BodyTextIndent"/>
        <w:ind w:left="900" w:hanging="353"/>
        <w:rPr>
          <w:rFonts w:ascii="Arial" w:hAnsi="Arial" w:cs="Arial"/>
          <w:b/>
          <w:sz w:val="22"/>
          <w:szCs w:val="22"/>
        </w:rPr>
      </w:pPr>
    </w:p>
    <w:p w14:paraId="32C6E578" w14:textId="77777777" w:rsidR="00F9251D" w:rsidRPr="00CF3E51" w:rsidRDefault="00F9251D" w:rsidP="00F9251D">
      <w:pPr>
        <w:pStyle w:val="BodyTextIndent"/>
        <w:ind w:left="900" w:hanging="353"/>
        <w:rPr>
          <w:rFonts w:ascii="Arial" w:hAnsi="Arial" w:cs="Arial"/>
          <w:b/>
          <w:sz w:val="22"/>
          <w:szCs w:val="22"/>
        </w:rPr>
      </w:pPr>
    </w:p>
    <w:p w14:paraId="135DEA56" w14:textId="77777777" w:rsidR="00F9251D" w:rsidRPr="00CF3E51" w:rsidRDefault="00F9251D" w:rsidP="00F9251D">
      <w:pPr>
        <w:pStyle w:val="BodyTextIndent"/>
        <w:ind w:left="900" w:hanging="353"/>
        <w:rPr>
          <w:rFonts w:ascii="Arial" w:hAnsi="Arial" w:cs="Arial"/>
          <w:b/>
          <w:sz w:val="22"/>
          <w:szCs w:val="22"/>
        </w:rPr>
      </w:pPr>
    </w:p>
    <w:p w14:paraId="14F3B27F" w14:textId="77777777" w:rsidR="00F9251D" w:rsidRPr="00CF3E51" w:rsidRDefault="00F9251D" w:rsidP="00F9251D">
      <w:pPr>
        <w:pStyle w:val="BodyTextIndent"/>
        <w:ind w:left="900" w:hanging="353"/>
        <w:rPr>
          <w:rFonts w:ascii="Arial" w:hAnsi="Arial" w:cs="Arial"/>
          <w:b/>
          <w:sz w:val="22"/>
          <w:szCs w:val="22"/>
        </w:rPr>
      </w:pPr>
    </w:p>
    <w:p w14:paraId="64137007" w14:textId="77777777" w:rsidR="00F9251D" w:rsidRPr="00CF3E51" w:rsidRDefault="00F9251D" w:rsidP="00F9251D">
      <w:pPr>
        <w:pStyle w:val="BodyTextIndent"/>
        <w:ind w:left="900" w:hanging="353"/>
        <w:rPr>
          <w:rFonts w:ascii="Arial" w:hAnsi="Arial" w:cs="Arial"/>
          <w:b/>
          <w:sz w:val="22"/>
          <w:szCs w:val="22"/>
        </w:rPr>
      </w:pPr>
    </w:p>
    <w:p w14:paraId="58BD97BB" w14:textId="77777777" w:rsidR="00F9251D" w:rsidRPr="00CF3E51" w:rsidRDefault="00F9251D" w:rsidP="00F9251D">
      <w:pPr>
        <w:pStyle w:val="BodyTextIndent"/>
        <w:ind w:left="900" w:hanging="353"/>
        <w:rPr>
          <w:rFonts w:ascii="Arial" w:hAnsi="Arial" w:cs="Arial"/>
          <w:b/>
          <w:sz w:val="22"/>
          <w:szCs w:val="22"/>
        </w:rPr>
      </w:pPr>
    </w:p>
    <w:p w14:paraId="7C72BCF1" w14:textId="77777777" w:rsidR="00F9251D" w:rsidRPr="00CF3E51" w:rsidRDefault="00F9251D" w:rsidP="00F9251D">
      <w:pPr>
        <w:pStyle w:val="BodyTextIndent"/>
        <w:ind w:left="900" w:hanging="353"/>
        <w:rPr>
          <w:rFonts w:ascii="Arial" w:hAnsi="Arial" w:cs="Arial"/>
          <w:b/>
          <w:sz w:val="22"/>
          <w:szCs w:val="22"/>
        </w:rPr>
      </w:pPr>
    </w:p>
    <w:p w14:paraId="58C76BDA" w14:textId="77777777" w:rsidR="00F9251D" w:rsidRPr="00CF3E51" w:rsidRDefault="00F9251D" w:rsidP="00F9251D">
      <w:pPr>
        <w:pStyle w:val="BodyTextIndent"/>
        <w:ind w:left="900" w:hanging="353"/>
        <w:rPr>
          <w:rFonts w:ascii="Arial" w:hAnsi="Arial" w:cs="Arial"/>
          <w:b/>
          <w:sz w:val="22"/>
          <w:szCs w:val="22"/>
        </w:rPr>
      </w:pPr>
    </w:p>
    <w:p w14:paraId="75815F3C" w14:textId="77777777" w:rsidR="00F9251D" w:rsidRPr="00CF3E51" w:rsidRDefault="00F9251D" w:rsidP="00F9251D">
      <w:pPr>
        <w:pStyle w:val="BodyTextIndent"/>
        <w:ind w:left="900" w:hanging="353"/>
        <w:rPr>
          <w:rFonts w:ascii="Arial" w:hAnsi="Arial" w:cs="Arial"/>
          <w:b/>
          <w:sz w:val="22"/>
          <w:szCs w:val="22"/>
        </w:rPr>
      </w:pPr>
    </w:p>
    <w:p w14:paraId="7F2F8737" w14:textId="77777777" w:rsidR="00F9251D" w:rsidRPr="00CF3E51" w:rsidRDefault="00F9251D" w:rsidP="00F9251D">
      <w:pPr>
        <w:pStyle w:val="BodyTextIndent"/>
        <w:ind w:left="900" w:hanging="353"/>
        <w:rPr>
          <w:rFonts w:ascii="Arial" w:hAnsi="Arial" w:cs="Arial"/>
          <w:b/>
          <w:sz w:val="22"/>
          <w:szCs w:val="22"/>
        </w:rPr>
      </w:pPr>
    </w:p>
    <w:p w14:paraId="5D634416" w14:textId="77777777" w:rsidR="00F9251D" w:rsidRPr="00CF3E51" w:rsidRDefault="00F9251D" w:rsidP="00F9251D">
      <w:pPr>
        <w:pStyle w:val="BodyTextIndent"/>
        <w:ind w:left="900" w:hanging="353"/>
        <w:rPr>
          <w:rFonts w:ascii="Arial" w:hAnsi="Arial" w:cs="Arial"/>
          <w:b/>
          <w:sz w:val="22"/>
          <w:szCs w:val="22"/>
        </w:rPr>
      </w:pPr>
    </w:p>
    <w:p w14:paraId="4437EA9D" w14:textId="77777777" w:rsidR="00F9251D" w:rsidRPr="00CF3E51" w:rsidRDefault="00F9251D" w:rsidP="00F9251D">
      <w:pPr>
        <w:pStyle w:val="BodyTextIndent"/>
        <w:ind w:left="900" w:hanging="353"/>
        <w:rPr>
          <w:rFonts w:ascii="Arial" w:hAnsi="Arial" w:cs="Arial"/>
          <w:b/>
          <w:sz w:val="22"/>
          <w:szCs w:val="22"/>
        </w:rPr>
      </w:pPr>
    </w:p>
    <w:p w14:paraId="30307515" w14:textId="77777777" w:rsidR="00F9251D" w:rsidRPr="00CF3E51" w:rsidRDefault="00F9251D" w:rsidP="00F9251D">
      <w:pPr>
        <w:pStyle w:val="BodyTextIndent"/>
        <w:ind w:left="900" w:hanging="353"/>
        <w:rPr>
          <w:rFonts w:ascii="Arial" w:hAnsi="Arial" w:cs="Arial"/>
          <w:b/>
          <w:sz w:val="22"/>
          <w:szCs w:val="22"/>
        </w:rPr>
      </w:pPr>
    </w:p>
    <w:p w14:paraId="4E087D9F" w14:textId="77777777" w:rsidR="00F9251D" w:rsidRPr="00CF3E51" w:rsidRDefault="00F9251D" w:rsidP="00F9251D">
      <w:pPr>
        <w:pStyle w:val="BodyTextIndent"/>
        <w:ind w:left="900" w:hanging="353"/>
        <w:rPr>
          <w:rFonts w:ascii="Arial" w:hAnsi="Arial" w:cs="Arial"/>
          <w:b/>
          <w:sz w:val="22"/>
          <w:szCs w:val="22"/>
        </w:rPr>
      </w:pPr>
    </w:p>
    <w:p w14:paraId="36C8122E" w14:textId="77777777" w:rsidR="00F9251D" w:rsidRPr="00CF3E51" w:rsidRDefault="00F9251D" w:rsidP="00F9251D">
      <w:pPr>
        <w:pStyle w:val="BodyTextIndent"/>
        <w:ind w:left="900" w:hanging="353"/>
        <w:rPr>
          <w:rFonts w:ascii="Arial" w:hAnsi="Arial" w:cs="Arial"/>
          <w:b/>
          <w:sz w:val="22"/>
          <w:szCs w:val="22"/>
        </w:rPr>
      </w:pPr>
    </w:p>
    <w:p w14:paraId="346E4B40" w14:textId="77777777" w:rsidR="00F9251D" w:rsidRPr="00CF3E51" w:rsidRDefault="00F9251D" w:rsidP="00F9251D">
      <w:pPr>
        <w:pStyle w:val="BodyTextIndent"/>
        <w:ind w:left="900" w:hanging="353"/>
        <w:rPr>
          <w:rFonts w:ascii="Arial" w:hAnsi="Arial" w:cs="Arial"/>
          <w:b/>
          <w:sz w:val="22"/>
          <w:szCs w:val="22"/>
        </w:rPr>
      </w:pPr>
    </w:p>
    <w:p w14:paraId="0649963E" w14:textId="77777777" w:rsidR="00F9251D" w:rsidRPr="00CF3E51" w:rsidRDefault="00F9251D" w:rsidP="00F9251D">
      <w:pPr>
        <w:pStyle w:val="BodyTextIndent"/>
        <w:ind w:left="900" w:hanging="353"/>
        <w:rPr>
          <w:rFonts w:ascii="Arial" w:hAnsi="Arial" w:cs="Arial"/>
          <w:b/>
          <w:sz w:val="22"/>
          <w:szCs w:val="22"/>
        </w:rPr>
      </w:pPr>
    </w:p>
    <w:p w14:paraId="501580A5" w14:textId="77777777" w:rsidR="00F9251D" w:rsidRPr="00CF3E51" w:rsidRDefault="00F9251D" w:rsidP="00F9251D">
      <w:pPr>
        <w:pStyle w:val="BodyTextIndent"/>
        <w:ind w:left="900" w:hanging="353"/>
        <w:rPr>
          <w:rFonts w:ascii="Arial" w:hAnsi="Arial" w:cs="Arial"/>
          <w:b/>
          <w:sz w:val="22"/>
          <w:szCs w:val="22"/>
        </w:rPr>
      </w:pPr>
    </w:p>
    <w:p w14:paraId="63F515A7" w14:textId="6A1488CB" w:rsidR="00F9251D" w:rsidRDefault="00F9251D" w:rsidP="00F9251D">
      <w:pPr>
        <w:pStyle w:val="BodyTextIndent"/>
        <w:ind w:left="900" w:hanging="353"/>
        <w:rPr>
          <w:rFonts w:ascii="Arial" w:hAnsi="Arial" w:cs="Arial"/>
          <w:b/>
          <w:sz w:val="22"/>
          <w:szCs w:val="22"/>
        </w:rPr>
      </w:pPr>
    </w:p>
    <w:p w14:paraId="30D0C09F" w14:textId="537A4FC7" w:rsidR="00DE3E26" w:rsidRDefault="00DE3E26" w:rsidP="00F9251D">
      <w:pPr>
        <w:pStyle w:val="BodyTextIndent"/>
        <w:ind w:left="900" w:hanging="353"/>
        <w:rPr>
          <w:rFonts w:ascii="Arial" w:hAnsi="Arial" w:cs="Arial"/>
          <w:b/>
          <w:sz w:val="22"/>
          <w:szCs w:val="22"/>
        </w:rPr>
      </w:pPr>
    </w:p>
    <w:p w14:paraId="16537217" w14:textId="1A4CAC4E" w:rsidR="00DE3E26" w:rsidRDefault="00DE3E26" w:rsidP="00F9251D">
      <w:pPr>
        <w:pStyle w:val="BodyTextIndent"/>
        <w:ind w:left="900" w:hanging="353"/>
        <w:rPr>
          <w:rFonts w:ascii="Arial" w:hAnsi="Arial" w:cs="Arial"/>
          <w:b/>
          <w:sz w:val="22"/>
          <w:szCs w:val="22"/>
        </w:rPr>
      </w:pPr>
    </w:p>
    <w:p w14:paraId="0A7AFEE9" w14:textId="2B91EA91" w:rsidR="00DE3E26" w:rsidRDefault="00DE3E26" w:rsidP="00F9251D">
      <w:pPr>
        <w:pStyle w:val="BodyTextIndent"/>
        <w:ind w:left="900" w:hanging="353"/>
        <w:rPr>
          <w:rFonts w:ascii="Arial" w:hAnsi="Arial" w:cs="Arial"/>
          <w:b/>
          <w:sz w:val="22"/>
          <w:szCs w:val="22"/>
        </w:rPr>
      </w:pPr>
    </w:p>
    <w:p w14:paraId="17E07FD0" w14:textId="1A941ED0" w:rsidR="00DE3E26" w:rsidRDefault="00DE3E26" w:rsidP="00F9251D">
      <w:pPr>
        <w:pStyle w:val="BodyTextIndent"/>
        <w:ind w:left="900" w:hanging="353"/>
        <w:rPr>
          <w:rFonts w:ascii="Arial" w:hAnsi="Arial" w:cs="Arial"/>
          <w:b/>
          <w:sz w:val="22"/>
          <w:szCs w:val="22"/>
        </w:rPr>
      </w:pPr>
    </w:p>
    <w:p w14:paraId="3F6ED9A5" w14:textId="1AA05EBE" w:rsidR="00DE3E26" w:rsidRDefault="00DE3E26" w:rsidP="00F9251D">
      <w:pPr>
        <w:pStyle w:val="BodyTextIndent"/>
        <w:ind w:left="900" w:hanging="353"/>
        <w:rPr>
          <w:rFonts w:ascii="Arial" w:hAnsi="Arial" w:cs="Arial"/>
          <w:b/>
          <w:sz w:val="22"/>
          <w:szCs w:val="22"/>
        </w:rPr>
      </w:pPr>
    </w:p>
    <w:p w14:paraId="155F63A9" w14:textId="077F0C8F" w:rsidR="00DE3E26" w:rsidRDefault="00DE3E26" w:rsidP="00F9251D">
      <w:pPr>
        <w:pStyle w:val="BodyTextIndent"/>
        <w:ind w:left="900" w:hanging="353"/>
        <w:rPr>
          <w:rFonts w:ascii="Arial" w:hAnsi="Arial" w:cs="Arial"/>
          <w:b/>
          <w:sz w:val="22"/>
          <w:szCs w:val="22"/>
        </w:rPr>
      </w:pPr>
    </w:p>
    <w:p w14:paraId="30118C56" w14:textId="77777777" w:rsidR="00DE3E26" w:rsidRPr="00CF3E51" w:rsidRDefault="00DE3E26" w:rsidP="00F9251D">
      <w:pPr>
        <w:pStyle w:val="BodyTextIndent"/>
        <w:ind w:left="900" w:hanging="353"/>
        <w:rPr>
          <w:rFonts w:ascii="Arial" w:hAnsi="Arial" w:cs="Arial"/>
          <w:b/>
          <w:sz w:val="22"/>
          <w:szCs w:val="22"/>
        </w:rPr>
      </w:pPr>
    </w:p>
    <w:p w14:paraId="4C4C8E18" w14:textId="77777777" w:rsidR="00F9251D" w:rsidRPr="00CF3E51" w:rsidRDefault="00F9251D" w:rsidP="00F9251D">
      <w:pPr>
        <w:pStyle w:val="BodyTextIndent"/>
        <w:ind w:left="900" w:hanging="353"/>
        <w:rPr>
          <w:rFonts w:ascii="Arial" w:hAnsi="Arial" w:cs="Arial"/>
          <w:b/>
          <w:sz w:val="22"/>
          <w:szCs w:val="22"/>
        </w:rPr>
      </w:pPr>
    </w:p>
    <w:p w14:paraId="2FF4142C" w14:textId="77777777" w:rsidR="00F9251D" w:rsidRPr="00CF3E51" w:rsidRDefault="00F9251D" w:rsidP="00F9251D">
      <w:pPr>
        <w:pStyle w:val="BodyTextIndent"/>
        <w:ind w:left="900" w:hanging="353"/>
        <w:rPr>
          <w:rFonts w:ascii="Arial" w:hAnsi="Arial" w:cs="Arial"/>
          <w:sz w:val="22"/>
          <w:szCs w:val="22"/>
        </w:rPr>
      </w:pPr>
    </w:p>
    <w:p w14:paraId="41B6B393" w14:textId="77777777" w:rsidR="00F9251D" w:rsidRPr="00CF3E51" w:rsidRDefault="00F9251D" w:rsidP="00F9251D">
      <w:pPr>
        <w:pStyle w:val="BodyText"/>
        <w:keepNext/>
        <w:tabs>
          <w:tab w:val="left" w:pos="540"/>
        </w:tabs>
        <w:spacing w:before="240"/>
        <w:ind w:left="547" w:hanging="547"/>
        <w:outlineLvl w:val="0"/>
        <w:rPr>
          <w:rFonts w:ascii="Arial" w:hAnsi="Arial" w:cs="Arial"/>
          <w:b w:val="0"/>
          <w:bCs/>
          <w:sz w:val="22"/>
          <w:szCs w:val="22"/>
        </w:rPr>
      </w:pPr>
      <w:r w:rsidRPr="00CF3E51">
        <w:rPr>
          <w:rFonts w:ascii="Arial" w:hAnsi="Arial" w:cs="Arial"/>
          <w:sz w:val="22"/>
          <w:szCs w:val="22"/>
          <w:u w:val="single"/>
        </w:rPr>
        <w:lastRenderedPageBreak/>
        <w:t>4.0</w:t>
      </w:r>
      <w:r w:rsidRPr="00CF3E51">
        <w:rPr>
          <w:rFonts w:ascii="Arial" w:hAnsi="Arial" w:cs="Arial"/>
          <w:sz w:val="22"/>
          <w:szCs w:val="22"/>
          <w:u w:val="single"/>
        </w:rPr>
        <w:tab/>
        <w:t>Requirements Definition</w:t>
      </w:r>
      <w:r w:rsidRPr="00CF3E51">
        <w:rPr>
          <w:rFonts w:ascii="Arial" w:hAnsi="Arial" w:cs="Arial"/>
          <w:b w:val="0"/>
          <w:bCs/>
          <w:sz w:val="22"/>
          <w:szCs w:val="22"/>
        </w:rPr>
        <w:t xml:space="preserve"> </w:t>
      </w:r>
    </w:p>
    <w:p w14:paraId="1913F535" w14:textId="77777777" w:rsidR="00F9251D" w:rsidRPr="00CF3E51" w:rsidRDefault="00F9251D" w:rsidP="00F9251D">
      <w:pPr>
        <w:ind w:left="540" w:hanging="180"/>
        <w:rPr>
          <w:rFonts w:ascii="Arial" w:hAnsi="Arial" w:cs="Arial"/>
          <w:sz w:val="22"/>
          <w:szCs w:val="22"/>
        </w:rPr>
      </w:pPr>
      <w:r w:rsidRPr="00CF3E51">
        <w:rPr>
          <w:rFonts w:ascii="Arial" w:hAnsi="Arial" w:cs="Arial"/>
          <w:sz w:val="22"/>
          <w:szCs w:val="22"/>
        </w:rPr>
        <w:t xml:space="preserve">Provide a text overview of system services and behavioral properties. It will have a combined audience, including technical (developer) and non-technical (user/client) readers. </w:t>
      </w:r>
    </w:p>
    <w:p w14:paraId="2DB2ADD3" w14:textId="77777777" w:rsidR="00F9251D" w:rsidRPr="00CF3E51" w:rsidRDefault="00F9251D" w:rsidP="00F9251D">
      <w:pPr>
        <w:pStyle w:val="BodyTextIndent"/>
        <w:keepNext/>
        <w:spacing w:before="120"/>
        <w:ind w:left="720"/>
        <w:outlineLvl w:val="1"/>
        <w:rPr>
          <w:rFonts w:ascii="Arial" w:hAnsi="Arial" w:cs="Arial"/>
          <w:sz w:val="22"/>
          <w:szCs w:val="22"/>
          <w:u w:val="single"/>
        </w:rPr>
      </w:pPr>
      <w:r w:rsidRPr="00CF3E51">
        <w:rPr>
          <w:rFonts w:ascii="Arial" w:hAnsi="Arial" w:cs="Arial"/>
          <w:sz w:val="22"/>
          <w:szCs w:val="22"/>
          <w:u w:val="single"/>
        </w:rPr>
        <w:t>Introduction</w:t>
      </w:r>
    </w:p>
    <w:p w14:paraId="3AC33AA4" w14:textId="77777777" w:rsidR="00F9251D" w:rsidRPr="00CF3E51" w:rsidRDefault="00F9251D" w:rsidP="00F9251D">
      <w:pPr>
        <w:pStyle w:val="BodyTextIndent"/>
        <w:ind w:left="720"/>
        <w:rPr>
          <w:rFonts w:ascii="Arial" w:hAnsi="Arial" w:cs="Arial"/>
          <w:sz w:val="22"/>
          <w:szCs w:val="22"/>
        </w:rPr>
      </w:pPr>
      <w:r w:rsidRPr="00CF3E51">
        <w:rPr>
          <w:rFonts w:ascii="Arial" w:hAnsi="Arial" w:cs="Arial"/>
          <w:sz w:val="22"/>
          <w:szCs w:val="22"/>
        </w:rPr>
        <w:t>This section deals with the functional and non-functional requirements of this app. The functional requirements are the requirements that go over how the app works. The non-functional requirements are the requirements detail how the app will perform.</w:t>
      </w:r>
    </w:p>
    <w:p w14:paraId="6EAD67E3" w14:textId="77777777" w:rsidR="00F9251D" w:rsidRPr="00CF3E51" w:rsidRDefault="00F9251D" w:rsidP="00F9251D">
      <w:pPr>
        <w:pStyle w:val="BodyTextIndent"/>
        <w:keepNext/>
        <w:tabs>
          <w:tab w:val="left" w:pos="3060"/>
        </w:tabs>
        <w:spacing w:before="120"/>
        <w:ind w:left="720"/>
        <w:outlineLvl w:val="1"/>
        <w:rPr>
          <w:rFonts w:ascii="Arial" w:hAnsi="Arial" w:cs="Arial"/>
          <w:sz w:val="22"/>
          <w:szCs w:val="22"/>
        </w:rPr>
      </w:pPr>
      <w:r w:rsidRPr="00CF3E51">
        <w:rPr>
          <w:rFonts w:ascii="Arial" w:hAnsi="Arial" w:cs="Arial"/>
          <w:sz w:val="22"/>
          <w:szCs w:val="22"/>
          <w:u w:val="single"/>
        </w:rPr>
        <w:t>Functional Requirements</w:t>
      </w:r>
      <w:r w:rsidRPr="00CF3E51">
        <w:rPr>
          <w:rFonts w:ascii="Arial" w:hAnsi="Arial" w:cs="Arial"/>
          <w:sz w:val="22"/>
          <w:szCs w:val="22"/>
        </w:rPr>
        <w:tab/>
      </w:r>
    </w:p>
    <w:p w14:paraId="0D776628" w14:textId="77777777" w:rsidR="00F9251D" w:rsidRPr="00CF3E51" w:rsidRDefault="00F9251D" w:rsidP="00F9251D">
      <w:pPr>
        <w:pStyle w:val="BodyTextIndent"/>
        <w:numPr>
          <w:ilvl w:val="0"/>
          <w:numId w:val="8"/>
        </w:numPr>
        <w:tabs>
          <w:tab w:val="left" w:pos="3060"/>
        </w:tabs>
        <w:rPr>
          <w:rFonts w:ascii="Arial" w:hAnsi="Arial" w:cs="Arial"/>
          <w:sz w:val="22"/>
          <w:szCs w:val="22"/>
        </w:rPr>
      </w:pPr>
      <w:r w:rsidRPr="00CF3E51">
        <w:rPr>
          <w:rFonts w:ascii="Arial" w:hAnsi="Arial" w:cs="Arial"/>
          <w:b/>
          <w:bCs/>
          <w:sz w:val="22"/>
          <w:szCs w:val="22"/>
        </w:rPr>
        <w:t xml:space="preserve">Enter credit cards: </w:t>
      </w:r>
      <w:r w:rsidRPr="00CF3E51">
        <w:rPr>
          <w:rFonts w:ascii="Arial" w:hAnsi="Arial" w:cs="Arial"/>
          <w:sz w:val="22"/>
          <w:szCs w:val="22"/>
        </w:rPr>
        <w:t>The app will require users to input their credit cards. Once the user inputs their credit cards, the app can store them in the database. Once their card is entered, they will be able to click the “Pay” button.</w:t>
      </w:r>
    </w:p>
    <w:p w14:paraId="3896B538" w14:textId="77777777" w:rsidR="00F9251D" w:rsidRPr="00CF3E51" w:rsidRDefault="00F9251D" w:rsidP="00F9251D">
      <w:pPr>
        <w:pStyle w:val="BodyTextIndent"/>
        <w:numPr>
          <w:ilvl w:val="0"/>
          <w:numId w:val="8"/>
        </w:numPr>
        <w:tabs>
          <w:tab w:val="left" w:pos="3060"/>
        </w:tabs>
        <w:rPr>
          <w:rFonts w:ascii="Arial" w:hAnsi="Arial" w:cs="Arial"/>
          <w:sz w:val="22"/>
          <w:szCs w:val="22"/>
        </w:rPr>
      </w:pPr>
      <w:r w:rsidRPr="00CF3E51">
        <w:rPr>
          <w:rFonts w:ascii="Arial" w:hAnsi="Arial" w:cs="Arial"/>
          <w:b/>
          <w:bCs/>
          <w:sz w:val="22"/>
          <w:szCs w:val="22"/>
        </w:rPr>
        <w:t xml:space="preserve">AI chooses card: </w:t>
      </w:r>
      <w:r w:rsidRPr="00CF3E51">
        <w:rPr>
          <w:rFonts w:ascii="Arial" w:hAnsi="Arial" w:cs="Arial"/>
          <w:sz w:val="22"/>
          <w:szCs w:val="22"/>
        </w:rPr>
        <w:t>AI will pick a credit card for the user to use. Once the AI determines which credit card is best to use, it will choose that one, and the user will use the tap feature on their phone and start payment immediately. This AI will take into consideration the user’s preferences.</w:t>
      </w:r>
    </w:p>
    <w:p w14:paraId="08B2F106" w14:textId="77777777" w:rsidR="00F9251D" w:rsidRPr="00CF3E51" w:rsidRDefault="00F9251D" w:rsidP="00F9251D">
      <w:pPr>
        <w:pStyle w:val="BodyTextIndent"/>
        <w:numPr>
          <w:ilvl w:val="0"/>
          <w:numId w:val="8"/>
        </w:numPr>
        <w:tabs>
          <w:tab w:val="left" w:pos="3060"/>
        </w:tabs>
        <w:rPr>
          <w:rFonts w:ascii="Arial" w:hAnsi="Arial" w:cs="Arial"/>
          <w:sz w:val="22"/>
          <w:szCs w:val="22"/>
        </w:rPr>
      </w:pPr>
      <w:r w:rsidRPr="00CF3E51">
        <w:rPr>
          <w:rFonts w:ascii="Arial" w:hAnsi="Arial" w:cs="Arial"/>
          <w:b/>
          <w:bCs/>
          <w:sz w:val="22"/>
          <w:szCs w:val="22"/>
        </w:rPr>
        <w:t xml:space="preserve">Pay for subscription: </w:t>
      </w:r>
      <w:r w:rsidRPr="00CF3E51">
        <w:rPr>
          <w:rFonts w:ascii="Arial" w:hAnsi="Arial" w:cs="Arial"/>
          <w:sz w:val="22"/>
          <w:szCs w:val="22"/>
        </w:rPr>
        <w:t>Users must pay a monthly subscription to use the app. When users pay for their subscription, they will use the app, input credit cards, and use the implemented AI. Without paying for a subscription, the user will not be able to use any of the features in the application.</w:t>
      </w:r>
    </w:p>
    <w:p w14:paraId="53D53830" w14:textId="77777777" w:rsidR="00F9251D" w:rsidRPr="00CF3E51" w:rsidRDefault="00F9251D" w:rsidP="00F9251D">
      <w:pPr>
        <w:pStyle w:val="BodyTextIndent"/>
        <w:numPr>
          <w:ilvl w:val="0"/>
          <w:numId w:val="8"/>
        </w:numPr>
        <w:tabs>
          <w:tab w:val="left" w:pos="3060"/>
        </w:tabs>
        <w:rPr>
          <w:rFonts w:ascii="Arial" w:hAnsi="Arial" w:cs="Arial"/>
          <w:sz w:val="22"/>
          <w:szCs w:val="22"/>
        </w:rPr>
      </w:pPr>
      <w:r w:rsidRPr="00CF3E51">
        <w:rPr>
          <w:rFonts w:ascii="Arial" w:hAnsi="Arial" w:cs="Arial"/>
          <w:b/>
          <w:bCs/>
          <w:sz w:val="22"/>
          <w:szCs w:val="22"/>
        </w:rPr>
        <w:t xml:space="preserve">Ask for support: </w:t>
      </w:r>
      <w:r w:rsidRPr="00CF3E51">
        <w:rPr>
          <w:rFonts w:ascii="Arial" w:hAnsi="Arial" w:cs="Arial"/>
          <w:sz w:val="22"/>
          <w:szCs w:val="22"/>
        </w:rPr>
        <w:t>There must be a way to contact customer support. If a user is using the app and encounter an issue with the app, they should be able to contact someone working in customer support. The user can either all the company to speak with an employee in real time, or they can email the company to receive an email within two hours.</w:t>
      </w:r>
    </w:p>
    <w:p w14:paraId="35D96E71" w14:textId="77777777" w:rsidR="00F9251D" w:rsidRPr="00CF3E51" w:rsidRDefault="00F9251D" w:rsidP="00F9251D">
      <w:pPr>
        <w:pStyle w:val="BodyTextIndent"/>
        <w:numPr>
          <w:ilvl w:val="0"/>
          <w:numId w:val="8"/>
        </w:numPr>
        <w:tabs>
          <w:tab w:val="left" w:pos="3060"/>
        </w:tabs>
        <w:rPr>
          <w:rFonts w:ascii="Arial" w:hAnsi="Arial" w:cs="Arial"/>
          <w:sz w:val="22"/>
          <w:szCs w:val="22"/>
        </w:rPr>
      </w:pPr>
      <w:r w:rsidRPr="00CF3E51">
        <w:rPr>
          <w:rFonts w:ascii="Arial" w:hAnsi="Arial" w:cs="Arial"/>
          <w:b/>
          <w:bCs/>
          <w:sz w:val="22"/>
          <w:szCs w:val="22"/>
        </w:rPr>
        <w:t xml:space="preserve">Redeem card rewards: </w:t>
      </w:r>
      <w:r w:rsidRPr="00CF3E51">
        <w:rPr>
          <w:rFonts w:ascii="Arial" w:hAnsi="Arial" w:cs="Arial"/>
          <w:sz w:val="22"/>
          <w:szCs w:val="22"/>
        </w:rPr>
        <w:t xml:space="preserve">There should be a feature in the app in order to redeem each credit card's rewards. It'll make access to rewards easier for the user.  The user will be able to redeem all rewards from all their credit cards straight from the app. </w:t>
      </w:r>
    </w:p>
    <w:p w14:paraId="716EB931" w14:textId="77777777" w:rsidR="00F9251D" w:rsidRPr="00CF3E51" w:rsidRDefault="00F9251D" w:rsidP="00F9251D">
      <w:pPr>
        <w:pStyle w:val="BodyTextIndent"/>
        <w:keepNext/>
        <w:tabs>
          <w:tab w:val="left" w:pos="2430"/>
          <w:tab w:val="left" w:pos="2610"/>
        </w:tabs>
        <w:spacing w:before="120"/>
        <w:ind w:left="720"/>
        <w:outlineLvl w:val="1"/>
        <w:rPr>
          <w:rFonts w:ascii="Arial" w:hAnsi="Arial" w:cs="Arial"/>
          <w:sz w:val="22"/>
          <w:szCs w:val="22"/>
        </w:rPr>
      </w:pPr>
      <w:r w:rsidRPr="00F9251D">
        <w:rPr>
          <w:rFonts w:ascii="Arial" w:hAnsi="Arial" w:cs="Arial"/>
          <w:sz w:val="22"/>
          <w:szCs w:val="22"/>
          <w:highlight w:val="darkCyan"/>
        </w:rPr>
        <w:t>Data Requirements</w:t>
      </w:r>
      <w:r w:rsidRPr="00CF3E51">
        <w:rPr>
          <w:rFonts w:ascii="Arial" w:hAnsi="Arial" w:cs="Arial"/>
          <w:sz w:val="22"/>
          <w:szCs w:val="22"/>
        </w:rPr>
        <w:tab/>
      </w:r>
    </w:p>
    <w:p w14:paraId="3FC38C54" w14:textId="77777777" w:rsidR="00F9251D" w:rsidRPr="00CF3E51" w:rsidRDefault="00F9251D" w:rsidP="00F9251D">
      <w:pPr>
        <w:pStyle w:val="BodyTextIndent"/>
        <w:tabs>
          <w:tab w:val="left" w:pos="2430"/>
          <w:tab w:val="left" w:pos="2610"/>
        </w:tabs>
        <w:ind w:left="720"/>
        <w:rPr>
          <w:rFonts w:ascii="Arial" w:hAnsi="Arial" w:cs="Arial"/>
          <w:sz w:val="22"/>
          <w:szCs w:val="22"/>
        </w:rPr>
      </w:pPr>
      <w:r w:rsidRPr="00CF3E51">
        <w:rPr>
          <w:rFonts w:ascii="Arial" w:hAnsi="Arial" w:cs="Arial"/>
          <w:sz w:val="22"/>
          <w:szCs w:val="22"/>
        </w:rPr>
        <w:t>The development team needs a functional database. This database will contain all the credit card details of each user’s credit cards, so it is our responsibility to keep them secured. If this database is not secured, there is a chance for it to be hacked into, and it will be our fault if the data gets leaked, which could lead to a lot of legal trouble.</w:t>
      </w:r>
    </w:p>
    <w:p w14:paraId="4BEB5259" w14:textId="77777777" w:rsidR="00F9251D" w:rsidRPr="00CF3E51" w:rsidRDefault="00F9251D" w:rsidP="00F9251D">
      <w:pPr>
        <w:pStyle w:val="BodyTextIndent"/>
        <w:tabs>
          <w:tab w:val="left" w:pos="2430"/>
          <w:tab w:val="left" w:pos="2610"/>
        </w:tabs>
        <w:ind w:left="720"/>
        <w:rPr>
          <w:rFonts w:ascii="Arial" w:hAnsi="Arial" w:cs="Arial"/>
          <w:sz w:val="22"/>
          <w:szCs w:val="22"/>
        </w:rPr>
      </w:pPr>
      <w:r w:rsidRPr="00CF3E51">
        <w:rPr>
          <w:rFonts w:ascii="Arial" w:hAnsi="Arial" w:cs="Arial"/>
          <w:sz w:val="22"/>
          <w:szCs w:val="22"/>
        </w:rPr>
        <w:t xml:space="preserve">The user needs to input their credit cards in order for the app to work for them. If the user does not input their credit card in the app, the AI won’t be able to help them choose the right credit card to use for the transaction. </w:t>
      </w:r>
    </w:p>
    <w:p w14:paraId="1DC30663" w14:textId="77777777" w:rsidR="00F9251D" w:rsidRPr="00CF3E51" w:rsidRDefault="00F9251D" w:rsidP="00F9251D">
      <w:pPr>
        <w:pStyle w:val="BodyTextIndent"/>
        <w:tabs>
          <w:tab w:val="left" w:pos="2430"/>
          <w:tab w:val="left" w:pos="2610"/>
        </w:tabs>
        <w:ind w:left="720"/>
        <w:rPr>
          <w:rFonts w:ascii="Arial" w:hAnsi="Arial" w:cs="Arial"/>
          <w:sz w:val="22"/>
          <w:szCs w:val="22"/>
        </w:rPr>
      </w:pPr>
      <w:r w:rsidRPr="00CF3E51">
        <w:rPr>
          <w:rFonts w:ascii="Arial" w:hAnsi="Arial" w:cs="Arial"/>
          <w:sz w:val="22"/>
          <w:szCs w:val="22"/>
        </w:rPr>
        <w:t xml:space="preserve">The development team also needs the data from the banks in order to have all the rewards for each credit card on the app. If we do not have all the necessary bank data in our app, there is no way to have all the information needed to help users redeem all their rewards. </w:t>
      </w:r>
    </w:p>
    <w:p w14:paraId="5DD8C693" w14:textId="77777777" w:rsidR="00F9251D" w:rsidRPr="00CF3E51" w:rsidRDefault="00F9251D" w:rsidP="00F9251D">
      <w:pPr>
        <w:pStyle w:val="BodyTextIndent"/>
        <w:keepNext/>
        <w:tabs>
          <w:tab w:val="left" w:pos="2430"/>
          <w:tab w:val="left" w:pos="2610"/>
        </w:tabs>
        <w:spacing w:before="120"/>
        <w:ind w:left="720"/>
        <w:outlineLvl w:val="1"/>
        <w:rPr>
          <w:rFonts w:ascii="Arial" w:hAnsi="Arial" w:cs="Arial"/>
          <w:sz w:val="22"/>
          <w:szCs w:val="22"/>
        </w:rPr>
      </w:pPr>
      <w:r w:rsidRPr="00CF3E51">
        <w:rPr>
          <w:rFonts w:ascii="Arial" w:hAnsi="Arial" w:cs="Arial"/>
          <w:sz w:val="22"/>
          <w:szCs w:val="22"/>
          <w:u w:val="single"/>
        </w:rPr>
        <w:t>Non-functional Requirements</w:t>
      </w:r>
      <w:r w:rsidRPr="00CF3E51">
        <w:rPr>
          <w:rFonts w:ascii="Arial" w:hAnsi="Arial" w:cs="Arial"/>
          <w:sz w:val="22"/>
          <w:szCs w:val="22"/>
        </w:rPr>
        <w:tab/>
      </w:r>
    </w:p>
    <w:p w14:paraId="6046E199" w14:textId="77777777" w:rsidR="00F9251D" w:rsidRPr="00CF3E51" w:rsidRDefault="00F9251D" w:rsidP="00F9251D">
      <w:pPr>
        <w:pStyle w:val="BodyTextIndent"/>
        <w:numPr>
          <w:ilvl w:val="0"/>
          <w:numId w:val="10"/>
        </w:numPr>
        <w:tabs>
          <w:tab w:val="left" w:pos="2430"/>
          <w:tab w:val="left" w:pos="2610"/>
        </w:tabs>
        <w:rPr>
          <w:rFonts w:ascii="Arial" w:hAnsi="Arial" w:cs="Arial"/>
          <w:sz w:val="22"/>
          <w:szCs w:val="22"/>
        </w:rPr>
      </w:pPr>
      <w:r w:rsidRPr="00CF3E51">
        <w:rPr>
          <w:rFonts w:ascii="Arial" w:hAnsi="Arial" w:cs="Arial"/>
          <w:sz w:val="22"/>
          <w:szCs w:val="22"/>
        </w:rPr>
        <w:t>It must be a simple UI that is easy to understand and navigate. If the UI isn't simple, people won't use the app because it requires too much effort.</w:t>
      </w:r>
    </w:p>
    <w:p w14:paraId="1A498F83" w14:textId="77777777" w:rsidR="00F9251D" w:rsidRPr="00CF3E51" w:rsidRDefault="00F9251D" w:rsidP="00F9251D">
      <w:pPr>
        <w:pStyle w:val="BodyTextIndent"/>
        <w:numPr>
          <w:ilvl w:val="0"/>
          <w:numId w:val="10"/>
        </w:numPr>
        <w:tabs>
          <w:tab w:val="left" w:pos="2430"/>
          <w:tab w:val="left" w:pos="2610"/>
        </w:tabs>
        <w:rPr>
          <w:rFonts w:ascii="Arial" w:hAnsi="Arial" w:cs="Arial"/>
          <w:sz w:val="22"/>
          <w:szCs w:val="22"/>
        </w:rPr>
      </w:pPr>
      <w:r w:rsidRPr="00CF3E51">
        <w:rPr>
          <w:rFonts w:ascii="Arial" w:hAnsi="Arial" w:cs="Arial"/>
          <w:sz w:val="22"/>
          <w:szCs w:val="22"/>
        </w:rPr>
        <w:t>We must store users' credit cards in a secure database. We don't want data breaches because that could cause serious legal trouble.</w:t>
      </w:r>
    </w:p>
    <w:p w14:paraId="131361C5" w14:textId="77777777" w:rsidR="00F9251D" w:rsidRPr="00CF3E51" w:rsidRDefault="00F9251D" w:rsidP="00F9251D">
      <w:pPr>
        <w:pStyle w:val="BodyTextIndent"/>
        <w:numPr>
          <w:ilvl w:val="0"/>
          <w:numId w:val="10"/>
        </w:numPr>
        <w:tabs>
          <w:tab w:val="left" w:pos="2430"/>
          <w:tab w:val="left" w:pos="2610"/>
        </w:tabs>
        <w:rPr>
          <w:rFonts w:ascii="Arial" w:hAnsi="Arial" w:cs="Arial"/>
          <w:sz w:val="22"/>
          <w:szCs w:val="22"/>
        </w:rPr>
      </w:pPr>
      <w:r w:rsidRPr="00CF3E51">
        <w:rPr>
          <w:rFonts w:ascii="Arial" w:hAnsi="Arial" w:cs="Arial"/>
          <w:sz w:val="22"/>
          <w:szCs w:val="22"/>
        </w:rPr>
        <w:t>It will be simple to redeem cashback rewards and easy to see all the cashback you have gotten during the month and year.</w:t>
      </w:r>
    </w:p>
    <w:p w14:paraId="699A797D" w14:textId="77777777" w:rsidR="00F9251D" w:rsidRPr="00CF3E51" w:rsidRDefault="00F9251D" w:rsidP="00F9251D">
      <w:pPr>
        <w:pStyle w:val="BodyText"/>
        <w:keepNext/>
        <w:tabs>
          <w:tab w:val="left" w:pos="540"/>
        </w:tabs>
        <w:spacing w:before="240"/>
        <w:ind w:left="547" w:hanging="547"/>
        <w:outlineLvl w:val="0"/>
        <w:rPr>
          <w:rFonts w:ascii="Arial" w:hAnsi="Arial" w:cs="Arial"/>
          <w:b w:val="0"/>
          <w:bCs/>
          <w:sz w:val="22"/>
          <w:szCs w:val="22"/>
        </w:rPr>
      </w:pPr>
      <w:r w:rsidRPr="00F9251D">
        <w:rPr>
          <w:rFonts w:ascii="Arial" w:hAnsi="Arial" w:cs="Arial"/>
          <w:sz w:val="22"/>
          <w:szCs w:val="22"/>
          <w:highlight w:val="darkCyan"/>
        </w:rPr>
        <w:lastRenderedPageBreak/>
        <w:t xml:space="preserve">5.0 </w:t>
      </w:r>
      <w:r w:rsidRPr="00F9251D">
        <w:rPr>
          <w:rFonts w:ascii="Arial" w:hAnsi="Arial" w:cs="Arial"/>
          <w:sz w:val="22"/>
          <w:szCs w:val="22"/>
          <w:highlight w:val="darkCyan"/>
        </w:rPr>
        <w:tab/>
        <w:t>Requirements Model</w:t>
      </w:r>
      <w:r w:rsidRPr="00CF3E51">
        <w:rPr>
          <w:rFonts w:ascii="Arial" w:hAnsi="Arial" w:cs="Arial"/>
          <w:b w:val="0"/>
          <w:bCs/>
          <w:sz w:val="22"/>
          <w:szCs w:val="22"/>
        </w:rPr>
        <w:t xml:space="preserve"> </w:t>
      </w:r>
    </w:p>
    <w:p w14:paraId="66338FB8" w14:textId="77777777" w:rsidR="00F9251D" w:rsidRPr="00CF3E51" w:rsidRDefault="00F9251D" w:rsidP="00F9251D">
      <w:pPr>
        <w:pStyle w:val="BodyTextIndent"/>
        <w:keepNext/>
        <w:ind w:left="907"/>
        <w:rPr>
          <w:rFonts w:ascii="Arial" w:hAnsi="Arial" w:cs="Arial"/>
          <w:sz w:val="22"/>
          <w:szCs w:val="22"/>
        </w:rPr>
      </w:pPr>
      <w:r w:rsidRPr="00F9251D">
        <w:rPr>
          <w:rFonts w:ascii="Arial" w:hAnsi="Arial" w:cs="Arial"/>
          <w:sz w:val="22"/>
          <w:szCs w:val="22"/>
          <w:highlight w:val="darkCyan"/>
        </w:rPr>
        <w:t>Introduction</w:t>
      </w:r>
    </w:p>
    <w:p w14:paraId="631D617B" w14:textId="77777777" w:rsidR="00F9251D" w:rsidRPr="00CF3E51" w:rsidRDefault="00F9251D" w:rsidP="00F9251D">
      <w:pPr>
        <w:pStyle w:val="BodyTextIndent"/>
        <w:ind w:left="907"/>
        <w:rPr>
          <w:rFonts w:ascii="Arial" w:hAnsi="Arial" w:cs="Arial"/>
          <w:sz w:val="22"/>
          <w:szCs w:val="22"/>
        </w:rPr>
      </w:pPr>
      <w:r w:rsidRPr="00CF3E51">
        <w:rPr>
          <w:rFonts w:ascii="Arial" w:hAnsi="Arial" w:cs="Arial"/>
          <w:sz w:val="22"/>
          <w:szCs w:val="22"/>
        </w:rPr>
        <w:t>This diagram shows all of the necessary interactions that will happen between the user and the company through the system. Each bubble represents something that will happen in the system. When it says &lt;&lt;include&gt;&gt;, it means that the bubble that is at the end of the arrow will not happen until the bubble at the beginning of the bubble happens. When it says &lt;&lt;extend&gt;&gt;, the bubble at the start of the arrow will only happen if something from the other bubble happens. The stick figures on the left are the users that are the consumers of the app, and the stick figures on the right are the employees of the company and other businesses.</w:t>
      </w:r>
    </w:p>
    <w:p w14:paraId="79318B24" w14:textId="77777777" w:rsidR="00F9251D" w:rsidRPr="00F9251D" w:rsidRDefault="00F9251D" w:rsidP="00F9251D">
      <w:pPr>
        <w:pStyle w:val="BodyTextIndent"/>
        <w:ind w:left="907"/>
        <w:rPr>
          <w:rFonts w:ascii="Arial" w:hAnsi="Arial" w:cs="Arial"/>
          <w:sz w:val="22"/>
          <w:szCs w:val="22"/>
          <w:highlight w:val="darkCyan"/>
        </w:rPr>
      </w:pPr>
      <w:r w:rsidRPr="00F9251D">
        <w:rPr>
          <w:rFonts w:ascii="Arial" w:hAnsi="Arial" w:cs="Arial"/>
          <w:sz w:val="22"/>
          <w:szCs w:val="22"/>
          <w:highlight w:val="darkCyan"/>
        </w:rPr>
        <w:t>Use-Case Diagram</w:t>
      </w:r>
      <w:r w:rsidRPr="00CF3E51">
        <w:rPr>
          <w:rFonts w:ascii="Arial" w:hAnsi="Arial" w:cs="Arial"/>
          <w:sz w:val="22"/>
          <w:szCs w:val="22"/>
        </w:rPr>
        <w:t xml:space="preserve"> </w:t>
      </w:r>
      <w:r w:rsidRPr="00CF3E51">
        <w:rPr>
          <w:rFonts w:ascii="Arial" w:hAnsi="Arial" w:cs="Arial"/>
          <w:noProof/>
          <w:sz w:val="22"/>
          <w:szCs w:val="22"/>
        </w:rPr>
        <w:drawing>
          <wp:inline distT="0" distB="0" distL="0" distR="0" wp14:anchorId="44DE44C4" wp14:editId="1E00F630">
            <wp:extent cx="5943600" cy="5132705"/>
            <wp:effectExtent l="0" t="0" r="0" b="0"/>
            <wp:docPr id="7" name="Picture 7" descr="A diagram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redit card&#10;&#10;Description automatically generated"/>
                    <pic:cNvPicPr/>
                  </pic:nvPicPr>
                  <pic:blipFill>
                    <a:blip r:embed="rId7"/>
                    <a:stretch>
                      <a:fillRect/>
                    </a:stretch>
                  </pic:blipFill>
                  <pic:spPr>
                    <a:xfrm>
                      <a:off x="0" y="0"/>
                      <a:ext cx="5943600" cy="5132705"/>
                    </a:xfrm>
                    <a:prstGeom prst="rect">
                      <a:avLst/>
                    </a:prstGeom>
                  </pic:spPr>
                </pic:pic>
              </a:graphicData>
            </a:graphic>
          </wp:inline>
        </w:drawing>
      </w:r>
    </w:p>
    <w:p w14:paraId="7CB3CDA6" w14:textId="77777777" w:rsidR="00F9251D" w:rsidRPr="00F9251D" w:rsidRDefault="00F9251D" w:rsidP="00F9251D">
      <w:pPr>
        <w:keepNext/>
        <w:spacing w:before="120"/>
        <w:rPr>
          <w:rFonts w:ascii="Arial" w:hAnsi="Arial" w:cs="Arial"/>
          <w:sz w:val="22"/>
          <w:szCs w:val="22"/>
          <w:highlight w:val="darkCyan"/>
        </w:rPr>
      </w:pPr>
    </w:p>
    <w:p w14:paraId="18E556F6" w14:textId="77777777" w:rsidR="00F9251D" w:rsidRPr="00F9251D" w:rsidRDefault="00F9251D" w:rsidP="00F9251D">
      <w:pPr>
        <w:keepNext/>
        <w:spacing w:before="120"/>
        <w:rPr>
          <w:rFonts w:ascii="Arial" w:hAnsi="Arial" w:cs="Arial"/>
          <w:sz w:val="22"/>
          <w:szCs w:val="22"/>
          <w:highlight w:val="darkCyan"/>
        </w:rPr>
      </w:pPr>
    </w:p>
    <w:p w14:paraId="3145E65F" w14:textId="77777777" w:rsidR="00F9251D" w:rsidRPr="00F9251D" w:rsidRDefault="00F9251D" w:rsidP="00F9251D">
      <w:pPr>
        <w:keepNext/>
        <w:spacing w:before="120"/>
        <w:rPr>
          <w:rFonts w:ascii="Arial" w:hAnsi="Arial" w:cs="Arial"/>
          <w:sz w:val="22"/>
          <w:szCs w:val="22"/>
          <w:highlight w:val="darkCyan"/>
        </w:rPr>
      </w:pPr>
    </w:p>
    <w:p w14:paraId="61A39D88" w14:textId="77777777" w:rsidR="00F9251D" w:rsidRPr="00F9251D" w:rsidRDefault="00F9251D" w:rsidP="00F9251D">
      <w:pPr>
        <w:keepNext/>
        <w:spacing w:before="120"/>
        <w:ind w:left="907" w:hanging="360"/>
        <w:rPr>
          <w:rFonts w:ascii="Arial" w:hAnsi="Arial" w:cs="Arial"/>
          <w:sz w:val="22"/>
          <w:szCs w:val="22"/>
          <w:highlight w:val="darkCyan"/>
        </w:rPr>
      </w:pPr>
    </w:p>
    <w:p w14:paraId="5CDF4E22" w14:textId="77777777" w:rsidR="00F9251D" w:rsidRPr="00CF3E51" w:rsidRDefault="00F9251D" w:rsidP="00F9251D">
      <w:pPr>
        <w:keepNext/>
        <w:spacing w:before="120"/>
        <w:ind w:left="907" w:hanging="360"/>
        <w:rPr>
          <w:rFonts w:ascii="Arial" w:hAnsi="Arial" w:cs="Arial"/>
          <w:sz w:val="22"/>
          <w:szCs w:val="22"/>
        </w:rPr>
      </w:pPr>
      <w:r w:rsidRPr="00F9251D">
        <w:rPr>
          <w:rFonts w:ascii="Arial" w:hAnsi="Arial" w:cs="Arial"/>
          <w:sz w:val="22"/>
          <w:szCs w:val="22"/>
          <w:highlight w:val="darkCyan"/>
        </w:rPr>
        <w:t>Use-Case Descriptions</w:t>
      </w:r>
      <w:r w:rsidRPr="00CF3E51">
        <w:rPr>
          <w:rFonts w:ascii="Arial" w:hAnsi="Arial" w:cs="Arial"/>
          <w:sz w:val="22"/>
          <w:szCs w:val="22"/>
        </w:rPr>
        <w:t xml:space="preserve"> </w:t>
      </w:r>
    </w:p>
    <w:p w14:paraId="7DC5657C" w14:textId="77777777" w:rsidR="00F9251D" w:rsidRPr="00CF3E51" w:rsidRDefault="00F9251D" w:rsidP="00F9251D">
      <w:pPr>
        <w:rPr>
          <w:rFonts w:ascii="Arial" w:hAnsi="Arial" w:cs="Arial"/>
          <w:sz w:val="22"/>
          <w:szCs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4788"/>
        <w:gridCol w:w="1170"/>
        <w:gridCol w:w="900"/>
        <w:gridCol w:w="2718"/>
      </w:tblGrid>
      <w:tr w:rsidR="00F9251D" w:rsidRPr="00CF3E51" w14:paraId="72FF50DE" w14:textId="77777777" w:rsidTr="004509BA">
        <w:tc>
          <w:tcPr>
            <w:tcW w:w="5958" w:type="dxa"/>
            <w:gridSpan w:val="2"/>
            <w:tcBorders>
              <w:top w:val="double" w:sz="6" w:space="0" w:color="000000"/>
              <w:left w:val="double" w:sz="6" w:space="0" w:color="000000"/>
              <w:bottom w:val="single" w:sz="6" w:space="0" w:color="000000"/>
              <w:right w:val="single" w:sz="6" w:space="0" w:color="000000"/>
            </w:tcBorders>
            <w:hideMark/>
          </w:tcPr>
          <w:p w14:paraId="18D33EE9" w14:textId="77777777" w:rsidR="00F9251D" w:rsidRPr="00CF3E51" w:rsidRDefault="00F9251D" w:rsidP="004509BA">
            <w:pPr>
              <w:rPr>
                <w:rFonts w:ascii="Arial" w:hAnsi="Arial" w:cs="Arial"/>
              </w:rPr>
            </w:pPr>
            <w:r w:rsidRPr="00CF3E51">
              <w:rPr>
                <w:rFonts w:ascii="Arial" w:hAnsi="Arial" w:cs="Arial"/>
                <w:b/>
                <w:sz w:val="22"/>
                <w:szCs w:val="22"/>
              </w:rPr>
              <w:t>Use Case Name</w:t>
            </w:r>
            <w:r w:rsidRPr="00CF3E51">
              <w:rPr>
                <w:rFonts w:ascii="Arial" w:hAnsi="Arial" w:cs="Arial"/>
                <w:sz w:val="22"/>
                <w:szCs w:val="22"/>
              </w:rPr>
              <w:t>: Enter Credit Cards</w:t>
            </w:r>
          </w:p>
        </w:tc>
        <w:tc>
          <w:tcPr>
            <w:tcW w:w="900" w:type="dxa"/>
            <w:tcBorders>
              <w:top w:val="double" w:sz="6" w:space="0" w:color="000000"/>
              <w:left w:val="single" w:sz="6" w:space="0" w:color="000000"/>
              <w:bottom w:val="single" w:sz="6" w:space="0" w:color="000000"/>
              <w:right w:val="single" w:sz="6" w:space="0" w:color="000000"/>
            </w:tcBorders>
            <w:hideMark/>
          </w:tcPr>
          <w:p w14:paraId="7B2123AB" w14:textId="77777777" w:rsidR="00F9251D" w:rsidRPr="00CF3E51" w:rsidRDefault="00F9251D" w:rsidP="004509BA">
            <w:pPr>
              <w:rPr>
                <w:rFonts w:ascii="Arial" w:hAnsi="Arial" w:cs="Arial"/>
              </w:rPr>
            </w:pPr>
            <w:r w:rsidRPr="00CF3E51">
              <w:rPr>
                <w:rFonts w:ascii="Arial" w:hAnsi="Arial" w:cs="Arial"/>
                <w:b/>
                <w:sz w:val="22"/>
                <w:szCs w:val="22"/>
              </w:rPr>
              <w:t>ID</w:t>
            </w:r>
            <w:r w:rsidRPr="00CF3E51">
              <w:rPr>
                <w:rFonts w:ascii="Arial" w:hAnsi="Arial" w:cs="Arial"/>
                <w:sz w:val="22"/>
                <w:szCs w:val="22"/>
              </w:rPr>
              <w:t>:  1</w:t>
            </w:r>
          </w:p>
        </w:tc>
        <w:tc>
          <w:tcPr>
            <w:tcW w:w="2718" w:type="dxa"/>
            <w:tcBorders>
              <w:top w:val="double" w:sz="6" w:space="0" w:color="000000"/>
              <w:left w:val="single" w:sz="6" w:space="0" w:color="000000"/>
              <w:bottom w:val="single" w:sz="6" w:space="0" w:color="000000"/>
              <w:right w:val="double" w:sz="6" w:space="0" w:color="000000"/>
            </w:tcBorders>
            <w:hideMark/>
          </w:tcPr>
          <w:p w14:paraId="41624BB6" w14:textId="77777777" w:rsidR="00F9251D" w:rsidRPr="00CF3E51" w:rsidRDefault="00F9251D" w:rsidP="004509BA">
            <w:pPr>
              <w:rPr>
                <w:rFonts w:ascii="Arial" w:hAnsi="Arial" w:cs="Arial"/>
              </w:rPr>
            </w:pPr>
            <w:r w:rsidRPr="00CF3E51">
              <w:rPr>
                <w:rFonts w:ascii="Arial" w:hAnsi="Arial" w:cs="Arial"/>
                <w:b/>
                <w:sz w:val="22"/>
                <w:szCs w:val="22"/>
              </w:rPr>
              <w:t>Importance</w:t>
            </w:r>
            <w:r w:rsidRPr="00CF3E51">
              <w:rPr>
                <w:rFonts w:ascii="Arial" w:hAnsi="Arial" w:cs="Arial"/>
                <w:sz w:val="22"/>
                <w:szCs w:val="22"/>
              </w:rPr>
              <w:t>: Will have a simple UI, should have an account to remember all credit cards.</w:t>
            </w:r>
          </w:p>
        </w:tc>
      </w:tr>
      <w:tr w:rsidR="00F9251D" w:rsidRPr="00CF3E51" w14:paraId="6B435801" w14:textId="77777777" w:rsidTr="004509BA">
        <w:tc>
          <w:tcPr>
            <w:tcW w:w="4788" w:type="dxa"/>
            <w:tcBorders>
              <w:top w:val="single" w:sz="6" w:space="0" w:color="000000"/>
              <w:left w:val="double" w:sz="6" w:space="0" w:color="000000"/>
              <w:bottom w:val="single" w:sz="6" w:space="0" w:color="000000"/>
              <w:right w:val="single" w:sz="6" w:space="0" w:color="000000"/>
            </w:tcBorders>
            <w:hideMark/>
          </w:tcPr>
          <w:p w14:paraId="47CE46FD" w14:textId="77777777" w:rsidR="00F9251D" w:rsidRPr="00CF3E51" w:rsidRDefault="00F9251D" w:rsidP="004509BA">
            <w:pPr>
              <w:rPr>
                <w:rFonts w:ascii="Arial" w:hAnsi="Arial" w:cs="Arial"/>
              </w:rPr>
            </w:pPr>
            <w:r w:rsidRPr="00CF3E51">
              <w:rPr>
                <w:rFonts w:ascii="Arial" w:hAnsi="Arial" w:cs="Arial"/>
                <w:b/>
                <w:sz w:val="22"/>
                <w:szCs w:val="22"/>
              </w:rPr>
              <w:t>Primary Actor</w:t>
            </w:r>
            <w:r w:rsidRPr="00CF3E51">
              <w:rPr>
                <w:rFonts w:ascii="Arial" w:hAnsi="Arial" w:cs="Arial"/>
                <w:sz w:val="22"/>
                <w:szCs w:val="22"/>
              </w:rPr>
              <w:t>: User</w:t>
            </w:r>
          </w:p>
        </w:tc>
        <w:tc>
          <w:tcPr>
            <w:tcW w:w="4788" w:type="dxa"/>
            <w:gridSpan w:val="3"/>
            <w:tcBorders>
              <w:top w:val="single" w:sz="6" w:space="0" w:color="000000"/>
              <w:left w:val="single" w:sz="6" w:space="0" w:color="000000"/>
              <w:bottom w:val="single" w:sz="6" w:space="0" w:color="000000"/>
              <w:right w:val="double" w:sz="6" w:space="0" w:color="000000"/>
            </w:tcBorders>
            <w:hideMark/>
          </w:tcPr>
          <w:p w14:paraId="4F8638F1" w14:textId="77777777" w:rsidR="00F9251D" w:rsidRPr="00CF3E51" w:rsidRDefault="00F9251D" w:rsidP="004509BA">
            <w:pPr>
              <w:rPr>
                <w:rFonts w:ascii="Arial" w:hAnsi="Arial" w:cs="Arial"/>
              </w:rPr>
            </w:pPr>
            <w:r w:rsidRPr="00CF3E51">
              <w:rPr>
                <w:rFonts w:ascii="Arial" w:hAnsi="Arial" w:cs="Arial"/>
                <w:b/>
                <w:sz w:val="22"/>
                <w:szCs w:val="22"/>
              </w:rPr>
              <w:t>Use Case Type</w:t>
            </w:r>
            <w:r w:rsidRPr="00CF3E51">
              <w:rPr>
                <w:rFonts w:ascii="Arial" w:hAnsi="Arial" w:cs="Arial"/>
                <w:sz w:val="22"/>
                <w:szCs w:val="22"/>
              </w:rPr>
              <w:t>: Detail, Essential</w:t>
            </w:r>
          </w:p>
        </w:tc>
      </w:tr>
      <w:tr w:rsidR="00F9251D" w:rsidRPr="00CF3E51" w14:paraId="1F3ACFBF"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11941221" w14:textId="77777777" w:rsidR="00F9251D" w:rsidRPr="00CF3E51" w:rsidRDefault="00F9251D" w:rsidP="004509BA">
            <w:pPr>
              <w:rPr>
                <w:rFonts w:ascii="Arial" w:hAnsi="Arial" w:cs="Arial"/>
                <w:bCs/>
              </w:rPr>
            </w:pPr>
            <w:r w:rsidRPr="00CF3E51">
              <w:rPr>
                <w:rFonts w:ascii="Arial" w:hAnsi="Arial" w:cs="Arial"/>
                <w:b/>
                <w:sz w:val="22"/>
                <w:szCs w:val="22"/>
              </w:rPr>
              <w:t xml:space="preserve">Supporting Actors: </w:t>
            </w:r>
            <w:r w:rsidRPr="00CF3E51">
              <w:rPr>
                <w:rFonts w:ascii="Arial" w:hAnsi="Arial" w:cs="Arial"/>
                <w:bCs/>
                <w:sz w:val="22"/>
                <w:szCs w:val="22"/>
              </w:rPr>
              <w:t>Banks</w:t>
            </w:r>
          </w:p>
          <w:p w14:paraId="788847E3" w14:textId="77777777" w:rsidR="00F9251D" w:rsidRPr="00CF3E51" w:rsidRDefault="00F9251D" w:rsidP="004509BA">
            <w:pPr>
              <w:rPr>
                <w:rFonts w:ascii="Arial" w:hAnsi="Arial" w:cs="Arial"/>
                <w:b/>
              </w:rPr>
            </w:pPr>
          </w:p>
        </w:tc>
      </w:tr>
      <w:tr w:rsidR="00F9251D" w:rsidRPr="00CF3E51" w14:paraId="50F2ED17"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2E4084AA" w14:textId="77777777" w:rsidR="00F9251D" w:rsidRPr="00CF3E51" w:rsidRDefault="00F9251D" w:rsidP="004509BA">
            <w:pPr>
              <w:rPr>
                <w:rFonts w:ascii="Arial" w:hAnsi="Arial" w:cs="Arial"/>
              </w:rPr>
            </w:pPr>
            <w:r w:rsidRPr="00CF3E51">
              <w:rPr>
                <w:rFonts w:ascii="Arial" w:hAnsi="Arial" w:cs="Arial"/>
                <w:b/>
                <w:sz w:val="22"/>
                <w:szCs w:val="22"/>
              </w:rPr>
              <w:t>Stakeholders and Interests</w:t>
            </w:r>
            <w:r w:rsidRPr="00CF3E51">
              <w:rPr>
                <w:rFonts w:ascii="Arial" w:hAnsi="Arial" w:cs="Arial"/>
                <w:sz w:val="22"/>
                <w:szCs w:val="22"/>
              </w:rPr>
              <w:t xml:space="preserve">: </w:t>
            </w:r>
          </w:p>
          <w:p w14:paraId="7C2E4306" w14:textId="77777777" w:rsidR="00F9251D" w:rsidRPr="00CF3E51" w:rsidRDefault="00F9251D" w:rsidP="004509BA">
            <w:pPr>
              <w:rPr>
                <w:rFonts w:ascii="Arial" w:hAnsi="Arial" w:cs="Arial"/>
              </w:rPr>
            </w:pPr>
            <w:r w:rsidRPr="00CF3E51">
              <w:rPr>
                <w:rFonts w:ascii="Arial" w:hAnsi="Arial" w:cs="Arial"/>
                <w:sz w:val="22"/>
                <w:szCs w:val="22"/>
              </w:rPr>
              <w:t>User: The user has to input their credit cards so the app can choose which is best for them.</w:t>
            </w:r>
          </w:p>
          <w:p w14:paraId="15CE3225" w14:textId="77777777" w:rsidR="00F9251D" w:rsidRPr="00CF3E51" w:rsidRDefault="00F9251D" w:rsidP="004509BA">
            <w:pPr>
              <w:rPr>
                <w:rFonts w:ascii="Arial" w:hAnsi="Arial" w:cs="Arial"/>
              </w:rPr>
            </w:pPr>
            <w:r w:rsidRPr="00CF3E51">
              <w:rPr>
                <w:rFonts w:ascii="Arial" w:hAnsi="Arial" w:cs="Arial"/>
                <w:sz w:val="22"/>
                <w:szCs w:val="22"/>
              </w:rPr>
              <w:t>Banks: The banks that have their credit card inputted will have their credit card used more.</w:t>
            </w:r>
          </w:p>
          <w:p w14:paraId="22667DC0" w14:textId="77777777" w:rsidR="00F9251D" w:rsidRPr="00CF3E51" w:rsidRDefault="00F9251D" w:rsidP="004509BA">
            <w:pPr>
              <w:rPr>
                <w:rFonts w:ascii="Arial" w:hAnsi="Arial" w:cs="Arial"/>
              </w:rPr>
            </w:pPr>
          </w:p>
        </w:tc>
      </w:tr>
      <w:tr w:rsidR="00F9251D" w:rsidRPr="00CF3E51" w14:paraId="04FE528F"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127E69FE" w14:textId="77777777" w:rsidR="00F9251D" w:rsidRPr="00CF3E51" w:rsidRDefault="00F9251D" w:rsidP="004509BA">
            <w:pPr>
              <w:rPr>
                <w:rFonts w:ascii="Arial" w:hAnsi="Arial" w:cs="Arial"/>
              </w:rPr>
            </w:pPr>
            <w:r w:rsidRPr="00CF3E51">
              <w:rPr>
                <w:rFonts w:ascii="Arial" w:hAnsi="Arial" w:cs="Arial"/>
                <w:b/>
                <w:sz w:val="22"/>
                <w:szCs w:val="22"/>
              </w:rPr>
              <w:t>Brief Description</w:t>
            </w:r>
            <w:r w:rsidRPr="00CF3E51">
              <w:rPr>
                <w:rFonts w:ascii="Arial" w:hAnsi="Arial" w:cs="Arial"/>
                <w:sz w:val="22"/>
                <w:szCs w:val="22"/>
              </w:rPr>
              <w:t xml:space="preserve">: </w:t>
            </w:r>
          </w:p>
          <w:p w14:paraId="16B4F890" w14:textId="77777777" w:rsidR="00F9251D" w:rsidRPr="00CF3E51" w:rsidRDefault="00F9251D" w:rsidP="004509BA">
            <w:pPr>
              <w:rPr>
                <w:rFonts w:ascii="Arial" w:hAnsi="Arial" w:cs="Arial"/>
              </w:rPr>
            </w:pPr>
            <w:r w:rsidRPr="00CF3E51">
              <w:rPr>
                <w:rFonts w:ascii="Arial" w:hAnsi="Arial" w:cs="Arial"/>
                <w:sz w:val="22"/>
                <w:szCs w:val="22"/>
              </w:rPr>
              <w:t>When users open the app and pay for the subscription, they will be asked to input a credit card. After inputting a credit card, they will be taken to the home screen, with a button to add more credit cards.</w:t>
            </w:r>
          </w:p>
          <w:p w14:paraId="37B06423" w14:textId="77777777" w:rsidR="00F9251D" w:rsidRPr="00CF3E51" w:rsidRDefault="00F9251D" w:rsidP="004509BA">
            <w:pPr>
              <w:rPr>
                <w:rFonts w:ascii="Arial" w:hAnsi="Arial" w:cs="Arial"/>
              </w:rPr>
            </w:pPr>
          </w:p>
        </w:tc>
      </w:tr>
      <w:tr w:rsidR="00F9251D" w:rsidRPr="00CF3E51" w14:paraId="08860BEF"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2BB1E223" w14:textId="77777777" w:rsidR="00F9251D" w:rsidRPr="00CF3E51" w:rsidRDefault="00F9251D" w:rsidP="004509BA">
            <w:pPr>
              <w:rPr>
                <w:rFonts w:ascii="Arial" w:hAnsi="Arial" w:cs="Arial"/>
              </w:rPr>
            </w:pPr>
            <w:r w:rsidRPr="00CF3E51">
              <w:rPr>
                <w:rFonts w:ascii="Arial" w:hAnsi="Arial" w:cs="Arial"/>
                <w:b/>
                <w:sz w:val="22"/>
                <w:szCs w:val="22"/>
              </w:rPr>
              <w:t>Trigger</w:t>
            </w:r>
            <w:r w:rsidRPr="00CF3E51">
              <w:rPr>
                <w:rFonts w:ascii="Arial" w:hAnsi="Arial" w:cs="Arial"/>
                <w:sz w:val="22"/>
                <w:szCs w:val="22"/>
              </w:rPr>
              <w:t xml:space="preserve">: </w:t>
            </w:r>
          </w:p>
          <w:p w14:paraId="623D164E" w14:textId="77777777" w:rsidR="00F9251D" w:rsidRPr="00CF3E51" w:rsidRDefault="00F9251D" w:rsidP="004509BA">
            <w:pPr>
              <w:rPr>
                <w:rFonts w:ascii="Arial" w:hAnsi="Arial" w:cs="Arial"/>
              </w:rPr>
            </w:pPr>
            <w:r w:rsidRPr="00CF3E51">
              <w:rPr>
                <w:rFonts w:ascii="Arial" w:hAnsi="Arial" w:cs="Arial"/>
                <w:sz w:val="22"/>
                <w:szCs w:val="22"/>
              </w:rPr>
              <w:t>When a user first pays for the subscription or the user presses the "Add Cards" button,</w:t>
            </w:r>
          </w:p>
          <w:p w14:paraId="5C8D9403" w14:textId="77777777" w:rsidR="00F9251D" w:rsidRPr="00CF3E51" w:rsidRDefault="00F9251D" w:rsidP="004509BA">
            <w:pPr>
              <w:tabs>
                <w:tab w:val="left" w:pos="1980"/>
                <w:tab w:val="left" w:pos="3240"/>
              </w:tabs>
              <w:rPr>
                <w:rFonts w:ascii="Arial" w:hAnsi="Arial" w:cs="Arial"/>
              </w:rPr>
            </w:pPr>
            <w:r w:rsidRPr="00CF3E51">
              <w:rPr>
                <w:rFonts w:ascii="Arial" w:hAnsi="Arial" w:cs="Arial"/>
                <w:b/>
                <w:sz w:val="22"/>
                <w:szCs w:val="22"/>
              </w:rPr>
              <w:t>Type</w:t>
            </w:r>
            <w:r w:rsidRPr="00CF3E51">
              <w:rPr>
                <w:rFonts w:ascii="Arial" w:hAnsi="Arial" w:cs="Arial"/>
                <w:sz w:val="22"/>
                <w:szCs w:val="22"/>
              </w:rPr>
              <w:t xml:space="preserve"> (mark one): </w:t>
            </w:r>
            <w:r w:rsidRPr="00CF3E51">
              <w:rPr>
                <w:rFonts w:ascii="Arial" w:hAnsi="Arial" w:cs="Arial"/>
                <w:sz w:val="22"/>
                <w:szCs w:val="22"/>
              </w:rPr>
              <w:tab/>
              <w:t>_</w:t>
            </w:r>
            <w:r w:rsidRPr="00CF3E51">
              <w:rPr>
                <w:rFonts w:ascii="Arial" w:hAnsi="Arial" w:cs="Arial"/>
                <w:sz w:val="22"/>
                <w:szCs w:val="22"/>
                <w:u w:val="single"/>
              </w:rPr>
              <w:t xml:space="preserve">  X  </w:t>
            </w:r>
            <w:r w:rsidRPr="00CF3E51">
              <w:rPr>
                <w:rFonts w:ascii="Arial" w:hAnsi="Arial" w:cs="Arial"/>
                <w:sz w:val="22"/>
                <w:szCs w:val="22"/>
              </w:rPr>
              <w:t>External</w:t>
            </w:r>
            <w:r w:rsidRPr="00CF3E51">
              <w:rPr>
                <w:rFonts w:ascii="Arial" w:hAnsi="Arial" w:cs="Arial"/>
                <w:sz w:val="22"/>
                <w:szCs w:val="22"/>
              </w:rPr>
              <w:tab/>
              <w:t xml:space="preserve">   ___ Temporal</w:t>
            </w:r>
          </w:p>
          <w:p w14:paraId="3E742396" w14:textId="77777777" w:rsidR="00F9251D" w:rsidRPr="00CF3E51" w:rsidRDefault="00F9251D" w:rsidP="004509BA">
            <w:pPr>
              <w:tabs>
                <w:tab w:val="left" w:pos="1980"/>
                <w:tab w:val="left" w:pos="3240"/>
              </w:tabs>
              <w:rPr>
                <w:rFonts w:ascii="Arial" w:hAnsi="Arial" w:cs="Arial"/>
              </w:rPr>
            </w:pPr>
          </w:p>
        </w:tc>
      </w:tr>
      <w:tr w:rsidR="00F9251D" w:rsidRPr="00CF3E51" w14:paraId="7303003F" w14:textId="77777777" w:rsidTr="004509BA">
        <w:tc>
          <w:tcPr>
            <w:tcW w:w="9576" w:type="dxa"/>
            <w:gridSpan w:val="4"/>
            <w:tcBorders>
              <w:top w:val="single" w:sz="6" w:space="0" w:color="000000"/>
              <w:left w:val="double" w:sz="6" w:space="0" w:color="000000"/>
              <w:bottom w:val="single" w:sz="6" w:space="0" w:color="000000"/>
              <w:right w:val="double" w:sz="6" w:space="0" w:color="000000"/>
            </w:tcBorders>
            <w:hideMark/>
          </w:tcPr>
          <w:p w14:paraId="19848C85" w14:textId="77777777" w:rsidR="00F9251D" w:rsidRPr="00CF3E51" w:rsidRDefault="00F9251D" w:rsidP="004509BA">
            <w:pPr>
              <w:rPr>
                <w:rFonts w:ascii="Arial" w:hAnsi="Arial" w:cs="Arial"/>
              </w:rPr>
            </w:pPr>
            <w:r w:rsidRPr="00CF3E51">
              <w:rPr>
                <w:rFonts w:ascii="Arial" w:hAnsi="Arial" w:cs="Arial"/>
                <w:b/>
                <w:sz w:val="22"/>
                <w:szCs w:val="22"/>
              </w:rPr>
              <w:t>Relationships</w:t>
            </w:r>
            <w:r w:rsidRPr="00CF3E51">
              <w:rPr>
                <w:rFonts w:ascii="Arial" w:hAnsi="Arial" w:cs="Arial"/>
                <w:sz w:val="22"/>
                <w:szCs w:val="22"/>
              </w:rPr>
              <w:t xml:space="preserve">: </w:t>
            </w:r>
          </w:p>
          <w:p w14:paraId="0D0F82BE"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Association</w:t>
            </w:r>
            <w:r w:rsidRPr="00CF3E51">
              <w:rPr>
                <w:rFonts w:ascii="Arial" w:hAnsi="Arial" w:cs="Arial"/>
                <w:sz w:val="22"/>
                <w:szCs w:val="22"/>
              </w:rPr>
              <w:t xml:space="preserve">: There are no associations between the </w:t>
            </w:r>
          </w:p>
          <w:p w14:paraId="27175DE2" w14:textId="77777777" w:rsidR="00F9251D" w:rsidRPr="00CF3E51" w:rsidRDefault="00F9251D" w:rsidP="004509BA">
            <w:pPr>
              <w:tabs>
                <w:tab w:val="left" w:pos="720"/>
              </w:tabs>
              <w:rPr>
                <w:rFonts w:ascii="Arial" w:hAnsi="Arial" w:cs="Arial"/>
              </w:rPr>
            </w:pPr>
          </w:p>
          <w:p w14:paraId="46797D0B"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Include</w:t>
            </w:r>
            <w:r w:rsidRPr="00CF3E51">
              <w:rPr>
                <w:rFonts w:ascii="Arial" w:hAnsi="Arial" w:cs="Arial"/>
                <w:sz w:val="22"/>
                <w:szCs w:val="22"/>
              </w:rPr>
              <w:t>: "Pay for Subscription" includes this use-case.</w:t>
            </w:r>
          </w:p>
          <w:p w14:paraId="3DBEF5F3" w14:textId="77777777" w:rsidR="00F9251D" w:rsidRPr="00CF3E51" w:rsidRDefault="00F9251D" w:rsidP="004509BA">
            <w:pPr>
              <w:tabs>
                <w:tab w:val="left" w:pos="720"/>
              </w:tabs>
              <w:rPr>
                <w:rFonts w:ascii="Arial" w:hAnsi="Arial" w:cs="Arial"/>
              </w:rPr>
            </w:pPr>
          </w:p>
          <w:p w14:paraId="61EE34C8"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Extend</w:t>
            </w:r>
            <w:r w:rsidRPr="00CF3E51">
              <w:rPr>
                <w:rFonts w:ascii="Arial" w:hAnsi="Arial" w:cs="Arial"/>
                <w:sz w:val="22"/>
                <w:szCs w:val="22"/>
              </w:rPr>
              <w:t>: It extends to "AI Choses credit card "</w:t>
            </w:r>
          </w:p>
          <w:p w14:paraId="0A6BBDC4" w14:textId="77777777" w:rsidR="00F9251D" w:rsidRPr="00CF3E51" w:rsidRDefault="00F9251D" w:rsidP="004509BA">
            <w:pPr>
              <w:tabs>
                <w:tab w:val="left" w:pos="720"/>
              </w:tabs>
              <w:rPr>
                <w:rFonts w:ascii="Arial" w:hAnsi="Arial" w:cs="Arial"/>
              </w:rPr>
            </w:pPr>
          </w:p>
          <w:p w14:paraId="625BCB43"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Generalization</w:t>
            </w:r>
            <w:r w:rsidRPr="00CF3E51">
              <w:rPr>
                <w:rFonts w:ascii="Arial" w:hAnsi="Arial" w:cs="Arial"/>
                <w:sz w:val="22"/>
                <w:szCs w:val="22"/>
              </w:rPr>
              <w:t>: N/A</w:t>
            </w:r>
          </w:p>
          <w:p w14:paraId="7691B8FB" w14:textId="77777777" w:rsidR="00F9251D" w:rsidRPr="00CF3E51" w:rsidRDefault="00F9251D" w:rsidP="004509BA">
            <w:pPr>
              <w:tabs>
                <w:tab w:val="left" w:pos="720"/>
              </w:tabs>
              <w:rPr>
                <w:rFonts w:ascii="Arial" w:hAnsi="Arial" w:cs="Arial"/>
              </w:rPr>
            </w:pPr>
          </w:p>
          <w:p w14:paraId="4F7267C0" w14:textId="77777777" w:rsidR="00F9251D" w:rsidRPr="00CF3E51" w:rsidRDefault="00F9251D" w:rsidP="004509BA">
            <w:pPr>
              <w:tabs>
                <w:tab w:val="left" w:pos="720"/>
              </w:tabs>
              <w:rPr>
                <w:rFonts w:ascii="Arial" w:hAnsi="Arial" w:cs="Arial"/>
              </w:rPr>
            </w:pPr>
          </w:p>
        </w:tc>
      </w:tr>
      <w:tr w:rsidR="00F9251D" w:rsidRPr="00CF3E51" w14:paraId="5B000B9F"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552D6660" w14:textId="77777777" w:rsidR="00F9251D" w:rsidRPr="00CF3E51" w:rsidRDefault="00F9251D" w:rsidP="004509BA">
            <w:pPr>
              <w:rPr>
                <w:rFonts w:ascii="Arial" w:hAnsi="Arial" w:cs="Arial"/>
              </w:rPr>
            </w:pPr>
            <w:r w:rsidRPr="00CF3E51">
              <w:rPr>
                <w:rFonts w:ascii="Arial" w:hAnsi="Arial" w:cs="Arial"/>
                <w:b/>
                <w:sz w:val="22"/>
                <w:szCs w:val="22"/>
              </w:rPr>
              <w:t>The Normal Flow of Events</w:t>
            </w:r>
            <w:r w:rsidRPr="00CF3E51">
              <w:rPr>
                <w:rFonts w:ascii="Arial" w:hAnsi="Arial" w:cs="Arial"/>
                <w:sz w:val="22"/>
                <w:szCs w:val="22"/>
              </w:rPr>
              <w:t xml:space="preserve">: </w:t>
            </w:r>
          </w:p>
          <w:p w14:paraId="49BD4385" w14:textId="77777777" w:rsidR="00F9251D" w:rsidRPr="00CF3E51" w:rsidRDefault="00F9251D" w:rsidP="004509BA">
            <w:pPr>
              <w:pStyle w:val="ListParagraph"/>
              <w:numPr>
                <w:ilvl w:val="0"/>
                <w:numId w:val="11"/>
              </w:numPr>
              <w:rPr>
                <w:rFonts w:ascii="Arial" w:hAnsi="Arial" w:cs="Arial"/>
              </w:rPr>
            </w:pPr>
            <w:r w:rsidRPr="00CF3E51">
              <w:rPr>
                <w:rFonts w:ascii="Arial" w:hAnsi="Arial" w:cs="Arial"/>
                <w:sz w:val="22"/>
                <w:szCs w:val="22"/>
              </w:rPr>
              <w:t>The user pays for the subscription</w:t>
            </w:r>
          </w:p>
          <w:p w14:paraId="7CD42C90" w14:textId="77777777" w:rsidR="00F9251D" w:rsidRPr="00CF3E51" w:rsidRDefault="00F9251D" w:rsidP="004509BA">
            <w:pPr>
              <w:pStyle w:val="ListParagraph"/>
              <w:numPr>
                <w:ilvl w:val="0"/>
                <w:numId w:val="11"/>
              </w:numPr>
              <w:rPr>
                <w:rFonts w:ascii="Arial" w:hAnsi="Arial" w:cs="Arial"/>
              </w:rPr>
            </w:pPr>
            <w:r w:rsidRPr="00CF3E51">
              <w:rPr>
                <w:rFonts w:ascii="Arial" w:hAnsi="Arial" w:cs="Arial"/>
                <w:sz w:val="22"/>
                <w:szCs w:val="22"/>
              </w:rPr>
              <w:t>The user enters a credit card</w:t>
            </w:r>
          </w:p>
          <w:p w14:paraId="72BE9C0D" w14:textId="77777777" w:rsidR="00F9251D" w:rsidRPr="00CF3E51" w:rsidRDefault="00F9251D" w:rsidP="004509BA">
            <w:pPr>
              <w:pStyle w:val="ListParagraph"/>
              <w:numPr>
                <w:ilvl w:val="0"/>
                <w:numId w:val="11"/>
              </w:numPr>
              <w:rPr>
                <w:rFonts w:ascii="Arial" w:hAnsi="Arial" w:cs="Arial"/>
              </w:rPr>
            </w:pPr>
            <w:r w:rsidRPr="00CF3E51">
              <w:rPr>
                <w:rFonts w:ascii="Arial" w:hAnsi="Arial" w:cs="Arial"/>
                <w:sz w:val="22"/>
                <w:szCs w:val="22"/>
              </w:rPr>
              <w:t>There is an option to add more credit cards</w:t>
            </w:r>
          </w:p>
          <w:p w14:paraId="157595C9" w14:textId="77777777" w:rsidR="00F9251D" w:rsidRPr="00CF3E51" w:rsidRDefault="00F9251D" w:rsidP="004509BA">
            <w:pPr>
              <w:rPr>
                <w:rFonts w:ascii="Arial" w:hAnsi="Arial" w:cs="Arial"/>
              </w:rPr>
            </w:pPr>
          </w:p>
        </w:tc>
      </w:tr>
      <w:tr w:rsidR="00F9251D" w:rsidRPr="00CF3E51" w14:paraId="09BDB163" w14:textId="77777777" w:rsidTr="004509BA">
        <w:trPr>
          <w:trHeight w:val="498"/>
        </w:trPr>
        <w:tc>
          <w:tcPr>
            <w:tcW w:w="9576" w:type="dxa"/>
            <w:gridSpan w:val="4"/>
            <w:tcBorders>
              <w:top w:val="single" w:sz="6" w:space="0" w:color="000000"/>
              <w:left w:val="double" w:sz="6" w:space="0" w:color="000000"/>
              <w:bottom w:val="single" w:sz="6" w:space="0" w:color="000000"/>
              <w:right w:val="double" w:sz="6" w:space="0" w:color="000000"/>
            </w:tcBorders>
          </w:tcPr>
          <w:p w14:paraId="2BCAB72B" w14:textId="77777777" w:rsidR="00F9251D" w:rsidRPr="00CF3E51" w:rsidRDefault="00F9251D" w:rsidP="004509BA">
            <w:pPr>
              <w:rPr>
                <w:rFonts w:ascii="Arial" w:hAnsi="Arial" w:cs="Arial"/>
              </w:rPr>
            </w:pPr>
            <w:r w:rsidRPr="00CF3E51">
              <w:rPr>
                <w:rFonts w:ascii="Arial" w:hAnsi="Arial" w:cs="Arial"/>
                <w:b/>
                <w:sz w:val="22"/>
                <w:szCs w:val="22"/>
              </w:rPr>
              <w:t>Sub-flows</w:t>
            </w:r>
            <w:r w:rsidRPr="00CF3E51">
              <w:rPr>
                <w:rFonts w:ascii="Arial" w:hAnsi="Arial" w:cs="Arial"/>
                <w:sz w:val="22"/>
                <w:szCs w:val="22"/>
              </w:rPr>
              <w:t xml:space="preserve">: </w:t>
            </w:r>
          </w:p>
          <w:p w14:paraId="1AE1AF63" w14:textId="77777777" w:rsidR="00F9251D" w:rsidRPr="00CF3E51" w:rsidRDefault="00F9251D" w:rsidP="004509BA">
            <w:pPr>
              <w:pStyle w:val="ListParagraph"/>
              <w:numPr>
                <w:ilvl w:val="0"/>
                <w:numId w:val="12"/>
              </w:numPr>
              <w:rPr>
                <w:rFonts w:ascii="Arial" w:hAnsi="Arial" w:cs="Arial"/>
              </w:rPr>
            </w:pPr>
            <w:r w:rsidRPr="00CF3E51">
              <w:rPr>
                <w:rFonts w:ascii="Arial" w:hAnsi="Arial" w:cs="Arial"/>
                <w:sz w:val="22"/>
                <w:szCs w:val="22"/>
              </w:rPr>
              <w:t>The user has to pay a fee to use the app</w:t>
            </w:r>
          </w:p>
          <w:p w14:paraId="5F12165F" w14:textId="77777777" w:rsidR="00F9251D" w:rsidRPr="00CF3E51" w:rsidRDefault="00F9251D" w:rsidP="004509BA">
            <w:pPr>
              <w:pStyle w:val="ListParagraph"/>
              <w:numPr>
                <w:ilvl w:val="0"/>
                <w:numId w:val="12"/>
              </w:numPr>
              <w:rPr>
                <w:rFonts w:ascii="Arial" w:hAnsi="Arial" w:cs="Arial"/>
              </w:rPr>
            </w:pPr>
            <w:r w:rsidRPr="00CF3E51">
              <w:rPr>
                <w:rFonts w:ascii="Arial" w:hAnsi="Arial" w:cs="Arial"/>
                <w:sz w:val="22"/>
                <w:szCs w:val="22"/>
              </w:rPr>
              <w:t>The user is prompted to enter a credit card</w:t>
            </w:r>
          </w:p>
          <w:p w14:paraId="53F11732" w14:textId="77777777" w:rsidR="00F9251D" w:rsidRPr="00CF3E51" w:rsidRDefault="00F9251D" w:rsidP="004509BA">
            <w:pPr>
              <w:pStyle w:val="ListParagraph"/>
              <w:numPr>
                <w:ilvl w:val="0"/>
                <w:numId w:val="12"/>
              </w:numPr>
              <w:rPr>
                <w:rFonts w:ascii="Arial" w:hAnsi="Arial" w:cs="Arial"/>
              </w:rPr>
            </w:pPr>
            <w:r w:rsidRPr="00CF3E51">
              <w:rPr>
                <w:rFonts w:ascii="Arial" w:hAnsi="Arial" w:cs="Arial"/>
                <w:sz w:val="22"/>
                <w:szCs w:val="22"/>
              </w:rPr>
              <w:t>There is a button on the home screen to add more credit cards</w:t>
            </w:r>
          </w:p>
          <w:p w14:paraId="6313CD73" w14:textId="77777777" w:rsidR="00F9251D" w:rsidRPr="00CF3E51" w:rsidRDefault="00F9251D" w:rsidP="004509BA">
            <w:pPr>
              <w:rPr>
                <w:rFonts w:ascii="Arial" w:hAnsi="Arial" w:cs="Arial"/>
              </w:rPr>
            </w:pPr>
          </w:p>
        </w:tc>
      </w:tr>
      <w:tr w:rsidR="00F9251D" w:rsidRPr="00CF3E51" w14:paraId="76A4167D"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4D4AD910" w14:textId="77777777" w:rsidR="00F9251D" w:rsidRPr="00CF3E51" w:rsidRDefault="00F9251D" w:rsidP="004509BA">
            <w:pPr>
              <w:rPr>
                <w:rFonts w:ascii="Arial" w:hAnsi="Arial" w:cs="Arial"/>
              </w:rPr>
            </w:pPr>
            <w:r w:rsidRPr="00CF3E51">
              <w:rPr>
                <w:rFonts w:ascii="Arial" w:hAnsi="Arial" w:cs="Arial"/>
                <w:b/>
                <w:sz w:val="22"/>
                <w:szCs w:val="22"/>
              </w:rPr>
              <w:t>Alternate/Exceptional Flows</w:t>
            </w:r>
            <w:r w:rsidRPr="00CF3E51">
              <w:rPr>
                <w:rFonts w:ascii="Arial" w:hAnsi="Arial" w:cs="Arial"/>
                <w:sz w:val="22"/>
                <w:szCs w:val="22"/>
              </w:rPr>
              <w:t xml:space="preserve">: </w:t>
            </w:r>
          </w:p>
          <w:p w14:paraId="4B761A32" w14:textId="77777777" w:rsidR="00F9251D" w:rsidRPr="00CF3E51" w:rsidRDefault="00F9251D" w:rsidP="004509BA">
            <w:pPr>
              <w:rPr>
                <w:rFonts w:ascii="Arial" w:hAnsi="Arial" w:cs="Arial"/>
              </w:rPr>
            </w:pPr>
            <w:r w:rsidRPr="00CF3E51">
              <w:rPr>
                <w:rFonts w:ascii="Arial" w:hAnsi="Arial" w:cs="Arial"/>
                <w:sz w:val="22"/>
                <w:szCs w:val="22"/>
              </w:rPr>
              <w:t>In step 2, if the user does not have a credit card:</w:t>
            </w:r>
          </w:p>
          <w:p w14:paraId="0CD7D2C6" w14:textId="77777777" w:rsidR="00F9251D" w:rsidRPr="00CF3E51" w:rsidRDefault="00F9251D" w:rsidP="004509BA">
            <w:pPr>
              <w:rPr>
                <w:rFonts w:ascii="Arial" w:hAnsi="Arial" w:cs="Arial"/>
              </w:rPr>
            </w:pPr>
            <w:r w:rsidRPr="00CF3E51">
              <w:rPr>
                <w:rFonts w:ascii="Arial" w:hAnsi="Arial" w:cs="Arial"/>
                <w:sz w:val="22"/>
                <w:szCs w:val="22"/>
              </w:rPr>
              <w:lastRenderedPageBreak/>
              <w:t>2.1 The user is asked if they have a credit card</w:t>
            </w:r>
          </w:p>
          <w:p w14:paraId="4EBDAAE7" w14:textId="77777777" w:rsidR="00F9251D" w:rsidRPr="00CF3E51" w:rsidRDefault="00F9251D" w:rsidP="004509BA">
            <w:pPr>
              <w:rPr>
                <w:rFonts w:ascii="Arial" w:hAnsi="Arial" w:cs="Arial"/>
              </w:rPr>
            </w:pPr>
            <w:r w:rsidRPr="00CF3E51">
              <w:rPr>
                <w:rFonts w:ascii="Arial" w:hAnsi="Arial" w:cs="Arial"/>
                <w:sz w:val="22"/>
                <w:szCs w:val="22"/>
              </w:rPr>
              <w:t>2.2 If the user does not have a credit card, they are asked to pause their subscription</w:t>
            </w:r>
          </w:p>
          <w:p w14:paraId="5D5249DD" w14:textId="77777777" w:rsidR="00F9251D" w:rsidRPr="00CF3E51" w:rsidRDefault="00F9251D" w:rsidP="004509BA">
            <w:pPr>
              <w:rPr>
                <w:rFonts w:ascii="Arial" w:hAnsi="Arial" w:cs="Arial"/>
              </w:rPr>
            </w:pPr>
          </w:p>
          <w:p w14:paraId="38E89D58" w14:textId="77777777" w:rsidR="00F9251D" w:rsidRPr="00CF3E51" w:rsidRDefault="00F9251D" w:rsidP="004509BA">
            <w:pPr>
              <w:rPr>
                <w:rFonts w:ascii="Arial" w:hAnsi="Arial" w:cs="Arial"/>
              </w:rPr>
            </w:pPr>
          </w:p>
          <w:p w14:paraId="4EE90EB0" w14:textId="77777777" w:rsidR="00F9251D" w:rsidRPr="00CF3E51" w:rsidRDefault="00F9251D" w:rsidP="004509BA">
            <w:pPr>
              <w:rPr>
                <w:rFonts w:ascii="Arial" w:hAnsi="Arial" w:cs="Arial"/>
              </w:rPr>
            </w:pPr>
          </w:p>
          <w:p w14:paraId="5DE547FC" w14:textId="77777777" w:rsidR="00F9251D" w:rsidRPr="00CF3E51" w:rsidRDefault="00F9251D" w:rsidP="004509BA">
            <w:pPr>
              <w:rPr>
                <w:rFonts w:ascii="Arial" w:hAnsi="Arial" w:cs="Arial"/>
              </w:rPr>
            </w:pPr>
          </w:p>
          <w:p w14:paraId="4007646A" w14:textId="77777777" w:rsidR="00F9251D" w:rsidRPr="00CF3E51" w:rsidRDefault="00F9251D" w:rsidP="004509BA">
            <w:pPr>
              <w:rPr>
                <w:rFonts w:ascii="Arial" w:hAnsi="Arial" w:cs="Arial"/>
              </w:rPr>
            </w:pPr>
          </w:p>
        </w:tc>
      </w:tr>
      <w:tr w:rsidR="00F9251D" w:rsidRPr="00CF3E51" w14:paraId="23BCFCD9"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0FFFAD67" w14:textId="77777777" w:rsidR="00F9251D" w:rsidRPr="00CF3E51" w:rsidRDefault="00F9251D" w:rsidP="004509BA">
            <w:pPr>
              <w:rPr>
                <w:rFonts w:ascii="Arial" w:hAnsi="Arial" w:cs="Arial"/>
                <w:b/>
              </w:rPr>
            </w:pPr>
            <w:r w:rsidRPr="00CF3E51">
              <w:rPr>
                <w:rFonts w:ascii="Arial" w:hAnsi="Arial" w:cs="Arial"/>
                <w:b/>
                <w:sz w:val="22"/>
                <w:szCs w:val="22"/>
              </w:rPr>
              <w:lastRenderedPageBreak/>
              <w:t xml:space="preserve">Special Requirements: </w:t>
            </w:r>
          </w:p>
          <w:p w14:paraId="5EAC02C9" w14:textId="77777777" w:rsidR="00F9251D" w:rsidRPr="00CF3E51" w:rsidRDefault="00F9251D" w:rsidP="004509BA">
            <w:pPr>
              <w:rPr>
                <w:rFonts w:ascii="Arial" w:hAnsi="Arial" w:cs="Arial"/>
                <w:bCs/>
              </w:rPr>
            </w:pPr>
            <w:r w:rsidRPr="00CF3E51">
              <w:rPr>
                <w:rFonts w:ascii="Arial" w:hAnsi="Arial" w:cs="Arial"/>
                <w:bCs/>
                <w:sz w:val="22"/>
                <w:szCs w:val="22"/>
              </w:rPr>
              <w:t>Security</w:t>
            </w:r>
          </w:p>
          <w:p w14:paraId="07F3C5F8" w14:textId="77777777" w:rsidR="00F9251D" w:rsidRPr="00CF3E51" w:rsidRDefault="00F9251D" w:rsidP="004509BA">
            <w:pPr>
              <w:pStyle w:val="ListParagraph"/>
              <w:numPr>
                <w:ilvl w:val="0"/>
                <w:numId w:val="13"/>
              </w:numPr>
              <w:rPr>
                <w:rFonts w:ascii="Arial" w:hAnsi="Arial" w:cs="Arial"/>
                <w:bCs/>
              </w:rPr>
            </w:pPr>
            <w:r w:rsidRPr="00CF3E51">
              <w:rPr>
                <w:rFonts w:ascii="Arial" w:hAnsi="Arial" w:cs="Arial"/>
                <w:bCs/>
                <w:sz w:val="22"/>
                <w:szCs w:val="22"/>
              </w:rPr>
              <w:t>The user's credit cards need to be secure in a database</w:t>
            </w:r>
          </w:p>
          <w:p w14:paraId="2DFE729E" w14:textId="77777777" w:rsidR="00F9251D" w:rsidRPr="00CF3E51" w:rsidRDefault="00F9251D" w:rsidP="004509BA">
            <w:pPr>
              <w:pStyle w:val="ListParagraph"/>
              <w:numPr>
                <w:ilvl w:val="0"/>
                <w:numId w:val="13"/>
              </w:numPr>
              <w:rPr>
                <w:rFonts w:ascii="Arial" w:hAnsi="Arial" w:cs="Arial"/>
                <w:bCs/>
              </w:rPr>
            </w:pPr>
            <w:r w:rsidRPr="00CF3E51">
              <w:rPr>
                <w:rFonts w:ascii="Arial" w:hAnsi="Arial" w:cs="Arial"/>
                <w:bCs/>
                <w:sz w:val="22"/>
                <w:szCs w:val="22"/>
              </w:rPr>
              <w:t>The user needs to cancel their credit cards in case they are stolen</w:t>
            </w:r>
          </w:p>
          <w:p w14:paraId="157FE1BB" w14:textId="77777777" w:rsidR="00F9251D" w:rsidRPr="00CF3E51" w:rsidRDefault="00F9251D" w:rsidP="004509BA">
            <w:pPr>
              <w:rPr>
                <w:rFonts w:ascii="Arial" w:hAnsi="Arial" w:cs="Arial"/>
                <w:bCs/>
              </w:rPr>
            </w:pPr>
            <w:r w:rsidRPr="00CF3E51">
              <w:rPr>
                <w:rFonts w:ascii="Arial" w:hAnsi="Arial" w:cs="Arial"/>
                <w:bCs/>
                <w:sz w:val="22"/>
                <w:szCs w:val="22"/>
              </w:rPr>
              <w:t>User Interface</w:t>
            </w:r>
          </w:p>
          <w:p w14:paraId="66037D9A" w14:textId="77777777" w:rsidR="00F9251D" w:rsidRPr="00CF3E51" w:rsidRDefault="00F9251D" w:rsidP="004509BA">
            <w:pPr>
              <w:pStyle w:val="ListParagraph"/>
              <w:numPr>
                <w:ilvl w:val="0"/>
                <w:numId w:val="14"/>
              </w:numPr>
              <w:rPr>
                <w:rFonts w:ascii="Arial" w:hAnsi="Arial" w:cs="Arial"/>
                <w:bCs/>
              </w:rPr>
            </w:pPr>
            <w:r w:rsidRPr="00CF3E51">
              <w:rPr>
                <w:rFonts w:ascii="Arial" w:hAnsi="Arial" w:cs="Arial"/>
                <w:bCs/>
                <w:sz w:val="22"/>
                <w:szCs w:val="22"/>
              </w:rPr>
              <w:t>A big, simple button is needed to easily add a credit card.</w:t>
            </w:r>
          </w:p>
          <w:p w14:paraId="2EF65F67" w14:textId="77777777" w:rsidR="00F9251D" w:rsidRPr="00CF3E51" w:rsidRDefault="00F9251D" w:rsidP="004509BA">
            <w:pPr>
              <w:rPr>
                <w:rFonts w:ascii="Arial" w:hAnsi="Arial" w:cs="Arial"/>
                <w:bCs/>
              </w:rPr>
            </w:pPr>
            <w:r w:rsidRPr="00CF3E51">
              <w:rPr>
                <w:rFonts w:ascii="Arial" w:hAnsi="Arial" w:cs="Arial"/>
                <w:bCs/>
                <w:sz w:val="22"/>
                <w:szCs w:val="22"/>
              </w:rPr>
              <w:t>Performance</w:t>
            </w:r>
          </w:p>
          <w:p w14:paraId="3CB6BFD2" w14:textId="77777777" w:rsidR="00F9251D" w:rsidRPr="00CF3E51" w:rsidRDefault="00F9251D" w:rsidP="004509BA">
            <w:pPr>
              <w:pStyle w:val="ListParagraph"/>
              <w:numPr>
                <w:ilvl w:val="0"/>
                <w:numId w:val="15"/>
              </w:numPr>
              <w:rPr>
                <w:rFonts w:ascii="Arial" w:hAnsi="Arial" w:cs="Arial"/>
                <w:bCs/>
              </w:rPr>
            </w:pPr>
            <w:r w:rsidRPr="00CF3E51">
              <w:rPr>
                <w:rFonts w:ascii="Arial" w:hAnsi="Arial" w:cs="Arial"/>
                <w:bCs/>
                <w:sz w:val="22"/>
                <w:szCs w:val="22"/>
              </w:rPr>
              <w:t>Needs to add credit cards to the system in 5 minutes</w:t>
            </w:r>
          </w:p>
          <w:p w14:paraId="49E9A71E" w14:textId="77777777" w:rsidR="00F9251D" w:rsidRPr="00CF3E51" w:rsidRDefault="00F9251D" w:rsidP="004509BA">
            <w:pPr>
              <w:rPr>
                <w:rFonts w:ascii="Arial" w:hAnsi="Arial" w:cs="Arial"/>
                <w:b/>
              </w:rPr>
            </w:pPr>
          </w:p>
        </w:tc>
      </w:tr>
      <w:tr w:rsidR="00F9251D" w:rsidRPr="00CF3E51" w14:paraId="34BD13E0" w14:textId="77777777" w:rsidTr="004509BA">
        <w:tc>
          <w:tcPr>
            <w:tcW w:w="9576" w:type="dxa"/>
            <w:gridSpan w:val="4"/>
            <w:tcBorders>
              <w:top w:val="single" w:sz="6" w:space="0" w:color="000000"/>
              <w:left w:val="double" w:sz="6" w:space="0" w:color="000000"/>
              <w:bottom w:val="double" w:sz="6" w:space="0" w:color="000000"/>
              <w:right w:val="double" w:sz="6" w:space="0" w:color="000000"/>
            </w:tcBorders>
          </w:tcPr>
          <w:p w14:paraId="243CC73B" w14:textId="77777777" w:rsidR="00F9251D" w:rsidRPr="00CF3E51" w:rsidRDefault="00F9251D" w:rsidP="004509BA">
            <w:pPr>
              <w:rPr>
                <w:rFonts w:ascii="Arial" w:hAnsi="Arial" w:cs="Arial"/>
                <w:b/>
              </w:rPr>
            </w:pPr>
            <w:r w:rsidRPr="00CF3E51">
              <w:rPr>
                <w:rFonts w:ascii="Arial" w:hAnsi="Arial" w:cs="Arial"/>
                <w:b/>
                <w:sz w:val="22"/>
                <w:szCs w:val="22"/>
              </w:rPr>
              <w:t xml:space="preserve">To do/Issues: </w:t>
            </w:r>
          </w:p>
          <w:p w14:paraId="4AB3F754" w14:textId="77777777" w:rsidR="00F9251D" w:rsidRPr="00CF3E51" w:rsidRDefault="00F9251D" w:rsidP="004509BA">
            <w:pPr>
              <w:pStyle w:val="ListParagraph"/>
              <w:numPr>
                <w:ilvl w:val="0"/>
                <w:numId w:val="17"/>
              </w:numPr>
              <w:rPr>
                <w:rFonts w:ascii="Arial" w:hAnsi="Arial" w:cs="Arial"/>
                <w:bCs/>
              </w:rPr>
            </w:pPr>
            <w:r w:rsidRPr="00CF3E51">
              <w:rPr>
                <w:rFonts w:ascii="Arial" w:hAnsi="Arial" w:cs="Arial"/>
                <w:bCs/>
                <w:sz w:val="22"/>
                <w:szCs w:val="22"/>
              </w:rPr>
              <w:t>We need to have a robust database so people's credit cards don't get stolen</w:t>
            </w:r>
          </w:p>
          <w:p w14:paraId="752423A2" w14:textId="77777777" w:rsidR="00F9251D" w:rsidRPr="00CF3E51" w:rsidRDefault="00F9251D" w:rsidP="004509BA">
            <w:pPr>
              <w:pStyle w:val="ListParagraph"/>
              <w:numPr>
                <w:ilvl w:val="0"/>
                <w:numId w:val="17"/>
              </w:numPr>
              <w:rPr>
                <w:rFonts w:ascii="Arial" w:hAnsi="Arial" w:cs="Arial"/>
                <w:bCs/>
              </w:rPr>
            </w:pPr>
            <w:r w:rsidRPr="00CF3E51">
              <w:rPr>
                <w:rFonts w:ascii="Arial" w:hAnsi="Arial" w:cs="Arial"/>
                <w:bCs/>
                <w:sz w:val="22"/>
                <w:szCs w:val="22"/>
              </w:rPr>
              <w:t>We need to make sure that someone doesn't enter the same credit card twice</w:t>
            </w:r>
          </w:p>
          <w:p w14:paraId="0678010E" w14:textId="77777777" w:rsidR="00F9251D" w:rsidRPr="00CF3E51" w:rsidRDefault="00F9251D" w:rsidP="004509BA">
            <w:pPr>
              <w:rPr>
                <w:rFonts w:ascii="Arial" w:hAnsi="Arial" w:cs="Arial"/>
                <w:bCs/>
              </w:rPr>
            </w:pPr>
          </w:p>
          <w:p w14:paraId="44CD2BA9" w14:textId="77777777" w:rsidR="00F9251D" w:rsidRPr="00CF3E51" w:rsidRDefault="00F9251D" w:rsidP="004509BA">
            <w:pPr>
              <w:rPr>
                <w:rFonts w:ascii="Arial" w:hAnsi="Arial" w:cs="Arial"/>
                <w:bCs/>
              </w:rPr>
            </w:pPr>
            <w:r w:rsidRPr="00CF3E51">
              <w:rPr>
                <w:rFonts w:ascii="Arial" w:hAnsi="Arial" w:cs="Arial"/>
                <w:bCs/>
                <w:sz w:val="22"/>
                <w:szCs w:val="22"/>
              </w:rPr>
              <w:t>What happens if our database gets hacked and the credit card information is stolen?</w:t>
            </w:r>
          </w:p>
          <w:p w14:paraId="0E10C75E" w14:textId="77777777" w:rsidR="00F9251D" w:rsidRPr="00CF3E51" w:rsidRDefault="00F9251D" w:rsidP="004509BA">
            <w:pPr>
              <w:rPr>
                <w:rFonts w:ascii="Arial" w:hAnsi="Arial" w:cs="Arial"/>
                <w:b/>
              </w:rPr>
            </w:pPr>
          </w:p>
        </w:tc>
      </w:tr>
    </w:tbl>
    <w:p w14:paraId="54B05117" w14:textId="77777777" w:rsidR="00F9251D" w:rsidRPr="00CF3E51" w:rsidRDefault="00F9251D" w:rsidP="00F9251D">
      <w:pPr>
        <w:rPr>
          <w:rFonts w:ascii="Arial" w:hAnsi="Arial" w:cs="Arial"/>
          <w:sz w:val="22"/>
          <w:szCs w:val="22"/>
        </w:rPr>
      </w:pPr>
    </w:p>
    <w:p w14:paraId="0B23BB99" w14:textId="77777777" w:rsidR="00F9251D" w:rsidRPr="00CF3E51" w:rsidRDefault="00F9251D" w:rsidP="00F9251D">
      <w:pPr>
        <w:rPr>
          <w:rFonts w:ascii="Arial" w:hAnsi="Arial" w:cs="Arial"/>
          <w:sz w:val="22"/>
          <w:szCs w:val="22"/>
        </w:rPr>
      </w:pPr>
    </w:p>
    <w:p w14:paraId="74E080B2" w14:textId="77777777" w:rsidR="00F9251D" w:rsidRPr="00CF3E51" w:rsidRDefault="00F9251D" w:rsidP="00F9251D">
      <w:pPr>
        <w:rPr>
          <w:rFonts w:ascii="Arial" w:hAnsi="Arial" w:cs="Arial"/>
          <w:sz w:val="22"/>
          <w:szCs w:val="22"/>
        </w:rPr>
      </w:pPr>
    </w:p>
    <w:p w14:paraId="63B61BA2" w14:textId="77777777" w:rsidR="00F9251D" w:rsidRPr="00CF3E51" w:rsidRDefault="00F9251D" w:rsidP="00F9251D">
      <w:pPr>
        <w:rPr>
          <w:rFonts w:ascii="Arial" w:hAnsi="Arial" w:cs="Arial"/>
          <w:sz w:val="22"/>
          <w:szCs w:val="22"/>
        </w:rPr>
      </w:pPr>
    </w:p>
    <w:p w14:paraId="5C4EF024" w14:textId="77777777" w:rsidR="00F9251D" w:rsidRPr="00CF3E51" w:rsidRDefault="00F9251D" w:rsidP="00F9251D">
      <w:pPr>
        <w:rPr>
          <w:rFonts w:ascii="Arial" w:hAnsi="Arial" w:cs="Arial"/>
          <w:sz w:val="22"/>
          <w:szCs w:val="22"/>
        </w:rPr>
      </w:pPr>
    </w:p>
    <w:p w14:paraId="5B5F6A32" w14:textId="77777777" w:rsidR="00F9251D" w:rsidRPr="00CF3E51" w:rsidRDefault="00F9251D" w:rsidP="00F9251D">
      <w:pPr>
        <w:rPr>
          <w:rFonts w:ascii="Arial" w:hAnsi="Arial" w:cs="Arial"/>
          <w:sz w:val="22"/>
          <w:szCs w:val="22"/>
        </w:rPr>
      </w:pPr>
    </w:p>
    <w:p w14:paraId="7679E730" w14:textId="77777777" w:rsidR="00F9251D" w:rsidRPr="00CF3E51" w:rsidRDefault="00F9251D" w:rsidP="00F9251D">
      <w:pPr>
        <w:rPr>
          <w:rFonts w:ascii="Arial" w:hAnsi="Arial" w:cs="Arial"/>
          <w:sz w:val="22"/>
          <w:szCs w:val="22"/>
        </w:rPr>
      </w:pPr>
    </w:p>
    <w:p w14:paraId="3DA71346" w14:textId="77777777" w:rsidR="00F9251D" w:rsidRPr="00CF3E51" w:rsidRDefault="00F9251D" w:rsidP="00F9251D">
      <w:pPr>
        <w:rPr>
          <w:rFonts w:ascii="Arial" w:hAnsi="Arial" w:cs="Arial"/>
          <w:sz w:val="22"/>
          <w:szCs w:val="22"/>
        </w:rPr>
      </w:pPr>
    </w:p>
    <w:p w14:paraId="4D9B4191" w14:textId="77777777" w:rsidR="00F9251D" w:rsidRPr="00CF3E51" w:rsidRDefault="00F9251D" w:rsidP="00F9251D">
      <w:pPr>
        <w:rPr>
          <w:rFonts w:ascii="Arial" w:hAnsi="Arial" w:cs="Arial"/>
          <w:sz w:val="22"/>
          <w:szCs w:val="22"/>
        </w:rPr>
      </w:pPr>
    </w:p>
    <w:p w14:paraId="582F290C" w14:textId="77777777" w:rsidR="00F9251D" w:rsidRPr="00CF3E51" w:rsidRDefault="00F9251D" w:rsidP="00F9251D">
      <w:pPr>
        <w:rPr>
          <w:rFonts w:ascii="Arial" w:hAnsi="Arial" w:cs="Arial"/>
          <w:sz w:val="22"/>
          <w:szCs w:val="22"/>
        </w:rPr>
      </w:pPr>
    </w:p>
    <w:p w14:paraId="2446953E" w14:textId="77777777" w:rsidR="00F9251D" w:rsidRPr="00CF3E51" w:rsidRDefault="00F9251D" w:rsidP="00F9251D">
      <w:pPr>
        <w:rPr>
          <w:rFonts w:ascii="Arial" w:hAnsi="Arial" w:cs="Arial"/>
          <w:sz w:val="22"/>
          <w:szCs w:val="22"/>
        </w:rPr>
      </w:pPr>
    </w:p>
    <w:p w14:paraId="42D823DF" w14:textId="77777777" w:rsidR="00F9251D" w:rsidRPr="00CF3E51" w:rsidRDefault="00F9251D" w:rsidP="00F9251D">
      <w:pPr>
        <w:rPr>
          <w:rFonts w:ascii="Arial" w:hAnsi="Arial" w:cs="Arial"/>
          <w:sz w:val="22"/>
          <w:szCs w:val="22"/>
        </w:rPr>
      </w:pPr>
    </w:p>
    <w:p w14:paraId="78E4EC43" w14:textId="77777777" w:rsidR="00F9251D" w:rsidRPr="00CF3E51" w:rsidRDefault="00F9251D" w:rsidP="00F9251D">
      <w:pPr>
        <w:rPr>
          <w:rFonts w:ascii="Arial" w:hAnsi="Arial" w:cs="Arial"/>
          <w:sz w:val="22"/>
          <w:szCs w:val="22"/>
        </w:rPr>
      </w:pPr>
    </w:p>
    <w:p w14:paraId="0148C6C5" w14:textId="77777777" w:rsidR="00F9251D" w:rsidRPr="00CF3E51" w:rsidRDefault="00F9251D" w:rsidP="00F9251D">
      <w:pPr>
        <w:rPr>
          <w:rFonts w:ascii="Arial" w:hAnsi="Arial" w:cs="Arial"/>
          <w:sz w:val="22"/>
          <w:szCs w:val="22"/>
        </w:rPr>
      </w:pPr>
    </w:p>
    <w:p w14:paraId="5FFE33EE" w14:textId="77777777" w:rsidR="00F9251D" w:rsidRPr="00CF3E51" w:rsidRDefault="00F9251D" w:rsidP="00F9251D">
      <w:pPr>
        <w:rPr>
          <w:rFonts w:ascii="Arial" w:hAnsi="Arial" w:cs="Arial"/>
          <w:sz w:val="22"/>
          <w:szCs w:val="22"/>
        </w:rPr>
      </w:pPr>
    </w:p>
    <w:p w14:paraId="361B0C6D" w14:textId="77777777" w:rsidR="00F9251D" w:rsidRPr="00CF3E51" w:rsidRDefault="00F9251D" w:rsidP="00F9251D">
      <w:pPr>
        <w:rPr>
          <w:rFonts w:ascii="Arial" w:hAnsi="Arial" w:cs="Arial"/>
          <w:sz w:val="22"/>
          <w:szCs w:val="22"/>
        </w:rPr>
      </w:pPr>
    </w:p>
    <w:p w14:paraId="46B8842B" w14:textId="77777777" w:rsidR="00F9251D" w:rsidRPr="00CF3E51" w:rsidRDefault="00F9251D" w:rsidP="00F9251D">
      <w:pPr>
        <w:rPr>
          <w:rFonts w:ascii="Arial" w:hAnsi="Arial" w:cs="Arial"/>
          <w:sz w:val="22"/>
          <w:szCs w:val="22"/>
        </w:rPr>
      </w:pPr>
    </w:p>
    <w:p w14:paraId="2FB345E8" w14:textId="68EF8DE3" w:rsidR="00F9251D" w:rsidRDefault="00F9251D" w:rsidP="00F9251D">
      <w:pPr>
        <w:rPr>
          <w:rFonts w:ascii="Arial" w:hAnsi="Arial" w:cs="Arial"/>
          <w:sz w:val="22"/>
          <w:szCs w:val="22"/>
        </w:rPr>
      </w:pPr>
    </w:p>
    <w:p w14:paraId="49232324" w14:textId="64080893" w:rsidR="0021496A" w:rsidRDefault="0021496A" w:rsidP="00F9251D">
      <w:pPr>
        <w:rPr>
          <w:rFonts w:ascii="Arial" w:hAnsi="Arial" w:cs="Arial"/>
          <w:sz w:val="22"/>
          <w:szCs w:val="22"/>
        </w:rPr>
      </w:pPr>
    </w:p>
    <w:p w14:paraId="6C5FA3AD" w14:textId="77777777" w:rsidR="0021496A" w:rsidRPr="00CF3E51" w:rsidRDefault="0021496A" w:rsidP="00F9251D">
      <w:pPr>
        <w:rPr>
          <w:rFonts w:ascii="Arial" w:hAnsi="Arial" w:cs="Arial"/>
          <w:sz w:val="22"/>
          <w:szCs w:val="22"/>
        </w:rPr>
      </w:pPr>
    </w:p>
    <w:p w14:paraId="0B8D986C" w14:textId="77777777" w:rsidR="00F9251D" w:rsidRPr="00CF3E51" w:rsidRDefault="00F9251D" w:rsidP="00F9251D">
      <w:pPr>
        <w:rPr>
          <w:rFonts w:ascii="Arial" w:hAnsi="Arial" w:cs="Arial"/>
          <w:sz w:val="22"/>
          <w:szCs w:val="22"/>
        </w:rPr>
      </w:pPr>
    </w:p>
    <w:p w14:paraId="521D111E" w14:textId="77777777" w:rsidR="00F9251D" w:rsidRPr="00CF3E51" w:rsidRDefault="00F9251D" w:rsidP="00F9251D">
      <w:pPr>
        <w:rPr>
          <w:rFonts w:ascii="Arial" w:hAnsi="Arial" w:cs="Arial"/>
          <w:sz w:val="22"/>
          <w:szCs w:val="22"/>
        </w:rPr>
      </w:pPr>
    </w:p>
    <w:p w14:paraId="23FBF1C5" w14:textId="2C171B6F" w:rsidR="00F9251D" w:rsidRDefault="00F9251D" w:rsidP="00F9251D">
      <w:pPr>
        <w:rPr>
          <w:rFonts w:ascii="Arial" w:hAnsi="Arial" w:cs="Arial"/>
          <w:sz w:val="22"/>
          <w:szCs w:val="22"/>
        </w:rPr>
      </w:pPr>
    </w:p>
    <w:p w14:paraId="0D844745" w14:textId="77777777" w:rsidR="0021496A" w:rsidRPr="00CF3E51" w:rsidRDefault="0021496A" w:rsidP="00F9251D">
      <w:pPr>
        <w:rPr>
          <w:rFonts w:ascii="Arial" w:hAnsi="Arial" w:cs="Arial"/>
          <w:sz w:val="22"/>
          <w:szCs w:val="22"/>
        </w:rPr>
      </w:pPr>
    </w:p>
    <w:p w14:paraId="1376D734" w14:textId="77777777" w:rsidR="00F9251D" w:rsidRPr="00CF3E51" w:rsidRDefault="00F9251D" w:rsidP="00F9251D">
      <w:pPr>
        <w:rPr>
          <w:rFonts w:ascii="Arial" w:hAnsi="Arial" w:cs="Arial"/>
          <w:sz w:val="22"/>
          <w:szCs w:val="22"/>
        </w:rPr>
      </w:pPr>
    </w:p>
    <w:p w14:paraId="512AA80D" w14:textId="77777777" w:rsidR="00F9251D" w:rsidRPr="00CF3E51" w:rsidRDefault="00F9251D" w:rsidP="00F9251D">
      <w:pPr>
        <w:rPr>
          <w:rFonts w:ascii="Arial" w:hAnsi="Arial" w:cs="Arial"/>
          <w:sz w:val="22"/>
          <w:szCs w:val="22"/>
        </w:rPr>
      </w:pPr>
    </w:p>
    <w:p w14:paraId="6C7DE378" w14:textId="77777777" w:rsidR="00F9251D" w:rsidRPr="00CF3E51" w:rsidRDefault="00F9251D" w:rsidP="00F9251D">
      <w:pPr>
        <w:rPr>
          <w:rFonts w:ascii="Arial" w:hAnsi="Arial" w:cs="Arial"/>
          <w:sz w:val="22"/>
          <w:szCs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4788"/>
        <w:gridCol w:w="1170"/>
        <w:gridCol w:w="900"/>
        <w:gridCol w:w="2718"/>
      </w:tblGrid>
      <w:tr w:rsidR="00F9251D" w:rsidRPr="00CF3E51" w14:paraId="42E29C95" w14:textId="77777777" w:rsidTr="004509BA">
        <w:tc>
          <w:tcPr>
            <w:tcW w:w="5958" w:type="dxa"/>
            <w:gridSpan w:val="2"/>
            <w:tcBorders>
              <w:top w:val="double" w:sz="6" w:space="0" w:color="000000"/>
              <w:left w:val="double" w:sz="6" w:space="0" w:color="000000"/>
              <w:bottom w:val="single" w:sz="6" w:space="0" w:color="000000"/>
              <w:right w:val="single" w:sz="6" w:space="0" w:color="000000"/>
            </w:tcBorders>
            <w:hideMark/>
          </w:tcPr>
          <w:p w14:paraId="348C7040" w14:textId="77777777" w:rsidR="00F9251D" w:rsidRPr="00CF3E51" w:rsidRDefault="00F9251D" w:rsidP="004509BA">
            <w:pPr>
              <w:rPr>
                <w:rFonts w:ascii="Arial" w:hAnsi="Arial" w:cs="Arial"/>
              </w:rPr>
            </w:pPr>
            <w:r w:rsidRPr="00CF3E51">
              <w:rPr>
                <w:rFonts w:ascii="Arial" w:hAnsi="Arial" w:cs="Arial"/>
                <w:b/>
                <w:sz w:val="22"/>
                <w:szCs w:val="22"/>
              </w:rPr>
              <w:lastRenderedPageBreak/>
              <w:t>Use Case Name</w:t>
            </w:r>
            <w:r w:rsidRPr="00CF3E51">
              <w:rPr>
                <w:rFonts w:ascii="Arial" w:hAnsi="Arial" w:cs="Arial"/>
                <w:sz w:val="22"/>
                <w:szCs w:val="22"/>
              </w:rPr>
              <w:t>: AI chooses credit card</w:t>
            </w:r>
          </w:p>
        </w:tc>
        <w:tc>
          <w:tcPr>
            <w:tcW w:w="900" w:type="dxa"/>
            <w:tcBorders>
              <w:top w:val="double" w:sz="6" w:space="0" w:color="000000"/>
              <w:left w:val="single" w:sz="6" w:space="0" w:color="000000"/>
              <w:bottom w:val="single" w:sz="6" w:space="0" w:color="000000"/>
              <w:right w:val="single" w:sz="6" w:space="0" w:color="000000"/>
            </w:tcBorders>
            <w:hideMark/>
          </w:tcPr>
          <w:p w14:paraId="0ABB1242" w14:textId="77777777" w:rsidR="00F9251D" w:rsidRPr="00CF3E51" w:rsidRDefault="00F9251D" w:rsidP="004509BA">
            <w:pPr>
              <w:rPr>
                <w:rFonts w:ascii="Arial" w:hAnsi="Arial" w:cs="Arial"/>
              </w:rPr>
            </w:pPr>
            <w:r w:rsidRPr="00CF3E51">
              <w:rPr>
                <w:rFonts w:ascii="Arial" w:hAnsi="Arial" w:cs="Arial"/>
                <w:b/>
                <w:sz w:val="22"/>
                <w:szCs w:val="22"/>
              </w:rPr>
              <w:t>ID</w:t>
            </w:r>
            <w:r w:rsidRPr="00CF3E51">
              <w:rPr>
                <w:rFonts w:ascii="Arial" w:hAnsi="Arial" w:cs="Arial"/>
                <w:sz w:val="22"/>
                <w:szCs w:val="22"/>
              </w:rPr>
              <w:t>:  2</w:t>
            </w:r>
          </w:p>
        </w:tc>
        <w:tc>
          <w:tcPr>
            <w:tcW w:w="2718" w:type="dxa"/>
            <w:tcBorders>
              <w:top w:val="double" w:sz="6" w:space="0" w:color="000000"/>
              <w:left w:val="single" w:sz="6" w:space="0" w:color="000000"/>
              <w:bottom w:val="single" w:sz="6" w:space="0" w:color="000000"/>
              <w:right w:val="double" w:sz="6" w:space="0" w:color="000000"/>
            </w:tcBorders>
            <w:hideMark/>
          </w:tcPr>
          <w:p w14:paraId="45B81AA2" w14:textId="77777777" w:rsidR="00F9251D" w:rsidRPr="00CF3E51" w:rsidRDefault="00F9251D" w:rsidP="004509BA">
            <w:pPr>
              <w:rPr>
                <w:rFonts w:ascii="Arial" w:hAnsi="Arial" w:cs="Arial"/>
              </w:rPr>
            </w:pPr>
            <w:r w:rsidRPr="00CF3E51">
              <w:rPr>
                <w:rFonts w:ascii="Arial" w:hAnsi="Arial" w:cs="Arial"/>
                <w:b/>
                <w:sz w:val="22"/>
                <w:szCs w:val="22"/>
              </w:rPr>
              <w:t>Importance</w:t>
            </w:r>
            <w:r w:rsidRPr="00CF3E51">
              <w:rPr>
                <w:rFonts w:ascii="Arial" w:hAnsi="Arial" w:cs="Arial"/>
                <w:sz w:val="22"/>
                <w:szCs w:val="22"/>
              </w:rPr>
              <w:t xml:space="preserve">: Will have a trained AI, should have custom AI settings, could have two differently trained AI, won't have AI chatbot </w:t>
            </w:r>
          </w:p>
        </w:tc>
      </w:tr>
      <w:tr w:rsidR="00F9251D" w:rsidRPr="00CF3E51" w14:paraId="0E70BBD3" w14:textId="77777777" w:rsidTr="004509BA">
        <w:tc>
          <w:tcPr>
            <w:tcW w:w="4788" w:type="dxa"/>
            <w:tcBorders>
              <w:top w:val="single" w:sz="6" w:space="0" w:color="000000"/>
              <w:left w:val="double" w:sz="6" w:space="0" w:color="000000"/>
              <w:bottom w:val="single" w:sz="6" w:space="0" w:color="000000"/>
              <w:right w:val="single" w:sz="6" w:space="0" w:color="000000"/>
            </w:tcBorders>
            <w:hideMark/>
          </w:tcPr>
          <w:p w14:paraId="0A9DD0E8" w14:textId="77777777" w:rsidR="00F9251D" w:rsidRPr="00CF3E51" w:rsidRDefault="00F9251D" w:rsidP="004509BA">
            <w:pPr>
              <w:rPr>
                <w:rFonts w:ascii="Arial" w:hAnsi="Arial" w:cs="Arial"/>
              </w:rPr>
            </w:pPr>
            <w:r w:rsidRPr="00CF3E51">
              <w:rPr>
                <w:rFonts w:ascii="Arial" w:hAnsi="Arial" w:cs="Arial"/>
                <w:b/>
                <w:sz w:val="22"/>
                <w:szCs w:val="22"/>
              </w:rPr>
              <w:t>Primary Actor</w:t>
            </w:r>
            <w:r w:rsidRPr="00CF3E51">
              <w:rPr>
                <w:rFonts w:ascii="Arial" w:hAnsi="Arial" w:cs="Arial"/>
                <w:sz w:val="22"/>
                <w:szCs w:val="22"/>
              </w:rPr>
              <w:t>: User</w:t>
            </w:r>
          </w:p>
        </w:tc>
        <w:tc>
          <w:tcPr>
            <w:tcW w:w="4788" w:type="dxa"/>
            <w:gridSpan w:val="3"/>
            <w:tcBorders>
              <w:top w:val="single" w:sz="6" w:space="0" w:color="000000"/>
              <w:left w:val="single" w:sz="6" w:space="0" w:color="000000"/>
              <w:bottom w:val="single" w:sz="6" w:space="0" w:color="000000"/>
              <w:right w:val="double" w:sz="6" w:space="0" w:color="000000"/>
            </w:tcBorders>
            <w:hideMark/>
          </w:tcPr>
          <w:p w14:paraId="6364006A" w14:textId="77777777" w:rsidR="00F9251D" w:rsidRPr="00CF3E51" w:rsidRDefault="00F9251D" w:rsidP="004509BA">
            <w:pPr>
              <w:rPr>
                <w:rFonts w:ascii="Arial" w:hAnsi="Arial" w:cs="Arial"/>
              </w:rPr>
            </w:pPr>
            <w:r w:rsidRPr="00CF3E51">
              <w:rPr>
                <w:rFonts w:ascii="Arial" w:hAnsi="Arial" w:cs="Arial"/>
                <w:b/>
                <w:sz w:val="22"/>
                <w:szCs w:val="22"/>
              </w:rPr>
              <w:t>Use Case Type</w:t>
            </w:r>
            <w:r w:rsidRPr="00CF3E51">
              <w:rPr>
                <w:rFonts w:ascii="Arial" w:hAnsi="Arial" w:cs="Arial"/>
                <w:sz w:val="22"/>
                <w:szCs w:val="22"/>
              </w:rPr>
              <w:t>: Detail, Essential</w:t>
            </w:r>
          </w:p>
        </w:tc>
      </w:tr>
      <w:tr w:rsidR="00F9251D" w:rsidRPr="00CF3E51" w14:paraId="275FFEC7"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15E254E9" w14:textId="77777777" w:rsidR="00F9251D" w:rsidRPr="00CF3E51" w:rsidRDefault="00F9251D" w:rsidP="004509BA">
            <w:pPr>
              <w:rPr>
                <w:rFonts w:ascii="Arial" w:hAnsi="Arial" w:cs="Arial"/>
                <w:b/>
              </w:rPr>
            </w:pPr>
            <w:r w:rsidRPr="00CF3E51">
              <w:rPr>
                <w:rFonts w:ascii="Arial" w:hAnsi="Arial" w:cs="Arial"/>
                <w:b/>
                <w:sz w:val="22"/>
                <w:szCs w:val="22"/>
              </w:rPr>
              <w:t>Supporting Actors:</w:t>
            </w:r>
          </w:p>
          <w:p w14:paraId="26E03E85" w14:textId="77777777" w:rsidR="00F9251D" w:rsidRPr="00CF3E51" w:rsidRDefault="00F9251D" w:rsidP="004509BA">
            <w:pPr>
              <w:rPr>
                <w:rFonts w:ascii="Arial" w:hAnsi="Arial" w:cs="Arial"/>
                <w:bCs/>
              </w:rPr>
            </w:pPr>
            <w:r w:rsidRPr="00CF3E51">
              <w:rPr>
                <w:rFonts w:ascii="Arial" w:hAnsi="Arial" w:cs="Arial"/>
                <w:bCs/>
                <w:sz w:val="22"/>
                <w:szCs w:val="22"/>
              </w:rPr>
              <w:t>Banks, Customer Support</w:t>
            </w:r>
          </w:p>
          <w:p w14:paraId="03CB3FEC" w14:textId="77777777" w:rsidR="00F9251D" w:rsidRPr="00CF3E51" w:rsidRDefault="00F9251D" w:rsidP="004509BA">
            <w:pPr>
              <w:rPr>
                <w:rFonts w:ascii="Arial" w:hAnsi="Arial" w:cs="Arial"/>
                <w:b/>
              </w:rPr>
            </w:pPr>
          </w:p>
        </w:tc>
      </w:tr>
      <w:tr w:rsidR="00F9251D" w:rsidRPr="00CF3E51" w14:paraId="5B8F8CCE"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28BDDB0E" w14:textId="77777777" w:rsidR="00F9251D" w:rsidRPr="00CF3E51" w:rsidRDefault="00F9251D" w:rsidP="004509BA">
            <w:pPr>
              <w:rPr>
                <w:rFonts w:ascii="Arial" w:hAnsi="Arial" w:cs="Arial"/>
              </w:rPr>
            </w:pPr>
            <w:r w:rsidRPr="00CF3E51">
              <w:rPr>
                <w:rFonts w:ascii="Arial" w:hAnsi="Arial" w:cs="Arial"/>
                <w:b/>
                <w:sz w:val="22"/>
                <w:szCs w:val="22"/>
              </w:rPr>
              <w:t>Stakeholders and Interests</w:t>
            </w:r>
            <w:r w:rsidRPr="00CF3E51">
              <w:rPr>
                <w:rFonts w:ascii="Arial" w:hAnsi="Arial" w:cs="Arial"/>
                <w:sz w:val="22"/>
                <w:szCs w:val="22"/>
              </w:rPr>
              <w:t xml:space="preserve">: </w:t>
            </w:r>
          </w:p>
          <w:p w14:paraId="16897BDC" w14:textId="77777777" w:rsidR="00F9251D" w:rsidRPr="00CF3E51" w:rsidRDefault="00F9251D" w:rsidP="004509BA">
            <w:pPr>
              <w:rPr>
                <w:rFonts w:ascii="Arial" w:hAnsi="Arial" w:cs="Arial"/>
              </w:rPr>
            </w:pPr>
            <w:r w:rsidRPr="00CF3E51">
              <w:rPr>
                <w:rFonts w:ascii="Arial" w:hAnsi="Arial" w:cs="Arial"/>
                <w:sz w:val="22"/>
                <w:szCs w:val="22"/>
              </w:rPr>
              <w:t>Users must trust that the AI has received the correct training and that using it will cause greater rewards than not using the app.</w:t>
            </w:r>
          </w:p>
          <w:p w14:paraId="33615D3F" w14:textId="77777777" w:rsidR="00F9251D" w:rsidRPr="00CF3E51" w:rsidRDefault="00F9251D" w:rsidP="004509BA">
            <w:pPr>
              <w:rPr>
                <w:rFonts w:ascii="Arial" w:hAnsi="Arial" w:cs="Arial"/>
              </w:rPr>
            </w:pPr>
            <w:r w:rsidRPr="00CF3E51">
              <w:rPr>
                <w:rFonts w:ascii="Arial" w:hAnsi="Arial" w:cs="Arial"/>
                <w:sz w:val="22"/>
                <w:szCs w:val="22"/>
              </w:rPr>
              <w:t>Banks: If a bank has rewards for a specific category, the AI will choose their card to pay for the transaction, and then they will get more people to open an account with them.</w:t>
            </w:r>
          </w:p>
          <w:p w14:paraId="394307D0" w14:textId="77777777" w:rsidR="00F9251D" w:rsidRPr="00CF3E51" w:rsidRDefault="00F9251D" w:rsidP="004509BA">
            <w:pPr>
              <w:rPr>
                <w:rFonts w:ascii="Arial" w:hAnsi="Arial" w:cs="Arial"/>
              </w:rPr>
            </w:pPr>
          </w:p>
        </w:tc>
      </w:tr>
      <w:tr w:rsidR="00F9251D" w:rsidRPr="00CF3E51" w14:paraId="4925BCDA"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2D19974D" w14:textId="77777777" w:rsidR="00F9251D" w:rsidRPr="00CF3E51" w:rsidRDefault="00F9251D" w:rsidP="004509BA">
            <w:pPr>
              <w:rPr>
                <w:rFonts w:ascii="Arial" w:hAnsi="Arial" w:cs="Arial"/>
              </w:rPr>
            </w:pPr>
            <w:r w:rsidRPr="00CF3E51">
              <w:rPr>
                <w:rFonts w:ascii="Arial" w:hAnsi="Arial" w:cs="Arial"/>
                <w:b/>
                <w:sz w:val="22"/>
                <w:szCs w:val="22"/>
              </w:rPr>
              <w:t>Brief Description</w:t>
            </w:r>
            <w:r w:rsidRPr="00CF3E51">
              <w:rPr>
                <w:rFonts w:ascii="Arial" w:hAnsi="Arial" w:cs="Arial"/>
                <w:sz w:val="22"/>
                <w:szCs w:val="22"/>
              </w:rPr>
              <w:t xml:space="preserve">: </w:t>
            </w:r>
          </w:p>
          <w:p w14:paraId="49CE1DFE" w14:textId="77777777" w:rsidR="00F9251D" w:rsidRPr="00CF3E51" w:rsidRDefault="00F9251D" w:rsidP="004509BA">
            <w:pPr>
              <w:rPr>
                <w:rFonts w:ascii="Arial" w:hAnsi="Arial" w:cs="Arial"/>
              </w:rPr>
            </w:pPr>
            <w:r w:rsidRPr="00CF3E51">
              <w:rPr>
                <w:rFonts w:ascii="Arial" w:hAnsi="Arial" w:cs="Arial"/>
                <w:sz w:val="22"/>
                <w:szCs w:val="22"/>
              </w:rPr>
              <w:t xml:space="preserve">When the user goes to pay for an item, they open the app and click a button that will say "Pay", and it will ask the user what type of transaction they are doing. After they choose the transaction, the card(s) that provide the most cashback will pop up and be ready to tap. </w:t>
            </w:r>
          </w:p>
          <w:p w14:paraId="03617BE2" w14:textId="77777777" w:rsidR="00F9251D" w:rsidRPr="00CF3E51" w:rsidRDefault="00F9251D" w:rsidP="004509BA">
            <w:pPr>
              <w:rPr>
                <w:rFonts w:ascii="Arial" w:hAnsi="Arial" w:cs="Arial"/>
              </w:rPr>
            </w:pPr>
          </w:p>
          <w:p w14:paraId="4DDA4213" w14:textId="77777777" w:rsidR="00F9251D" w:rsidRPr="00CF3E51" w:rsidRDefault="00F9251D" w:rsidP="004509BA">
            <w:pPr>
              <w:rPr>
                <w:rFonts w:ascii="Arial" w:hAnsi="Arial" w:cs="Arial"/>
              </w:rPr>
            </w:pPr>
          </w:p>
        </w:tc>
      </w:tr>
      <w:tr w:rsidR="00F9251D" w:rsidRPr="00CF3E51" w14:paraId="71FEA801"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47CACAE4" w14:textId="77777777" w:rsidR="00F9251D" w:rsidRPr="00CF3E51" w:rsidRDefault="00F9251D" w:rsidP="004509BA">
            <w:pPr>
              <w:rPr>
                <w:rFonts w:ascii="Arial" w:hAnsi="Arial" w:cs="Arial"/>
              </w:rPr>
            </w:pPr>
            <w:r w:rsidRPr="00CF3E51">
              <w:rPr>
                <w:rFonts w:ascii="Arial" w:hAnsi="Arial" w:cs="Arial"/>
                <w:b/>
                <w:sz w:val="22"/>
                <w:szCs w:val="22"/>
              </w:rPr>
              <w:t>Trigger</w:t>
            </w:r>
            <w:r w:rsidRPr="00CF3E51">
              <w:rPr>
                <w:rFonts w:ascii="Arial" w:hAnsi="Arial" w:cs="Arial"/>
                <w:sz w:val="22"/>
                <w:szCs w:val="22"/>
              </w:rPr>
              <w:t xml:space="preserve">: </w:t>
            </w:r>
          </w:p>
          <w:p w14:paraId="49D6628C" w14:textId="77777777" w:rsidR="00F9251D" w:rsidRPr="00CF3E51" w:rsidRDefault="00F9251D" w:rsidP="004509BA">
            <w:pPr>
              <w:rPr>
                <w:rFonts w:ascii="Arial" w:hAnsi="Arial" w:cs="Arial"/>
              </w:rPr>
            </w:pPr>
            <w:r w:rsidRPr="00CF3E51">
              <w:rPr>
                <w:rFonts w:ascii="Arial" w:hAnsi="Arial" w:cs="Arial"/>
                <w:sz w:val="22"/>
                <w:szCs w:val="22"/>
              </w:rPr>
              <w:t>A user is ready to pay for a transaction</w:t>
            </w:r>
          </w:p>
          <w:p w14:paraId="408F66E8" w14:textId="77777777" w:rsidR="00F9251D" w:rsidRPr="00CF3E51" w:rsidRDefault="00F9251D" w:rsidP="004509BA">
            <w:pPr>
              <w:rPr>
                <w:rFonts w:ascii="Arial" w:hAnsi="Arial" w:cs="Arial"/>
              </w:rPr>
            </w:pPr>
          </w:p>
          <w:p w14:paraId="586BA826" w14:textId="77777777" w:rsidR="00F9251D" w:rsidRPr="00CF3E51" w:rsidRDefault="00F9251D" w:rsidP="004509BA">
            <w:pPr>
              <w:tabs>
                <w:tab w:val="left" w:pos="1980"/>
                <w:tab w:val="left" w:pos="3240"/>
              </w:tabs>
              <w:rPr>
                <w:rFonts w:ascii="Arial" w:hAnsi="Arial" w:cs="Arial"/>
              </w:rPr>
            </w:pPr>
            <w:r w:rsidRPr="00CF3E51">
              <w:rPr>
                <w:rFonts w:ascii="Arial" w:hAnsi="Arial" w:cs="Arial"/>
                <w:b/>
                <w:sz w:val="22"/>
                <w:szCs w:val="22"/>
              </w:rPr>
              <w:t>Type</w:t>
            </w:r>
            <w:r w:rsidRPr="00CF3E51">
              <w:rPr>
                <w:rFonts w:ascii="Arial" w:hAnsi="Arial" w:cs="Arial"/>
                <w:sz w:val="22"/>
                <w:szCs w:val="22"/>
              </w:rPr>
              <w:t xml:space="preserve"> (mark one): </w:t>
            </w:r>
            <w:r w:rsidRPr="00CF3E51">
              <w:rPr>
                <w:rFonts w:ascii="Arial" w:hAnsi="Arial" w:cs="Arial"/>
                <w:sz w:val="22"/>
                <w:szCs w:val="22"/>
              </w:rPr>
              <w:tab/>
            </w:r>
            <w:r w:rsidRPr="00CF3E51">
              <w:rPr>
                <w:rFonts w:ascii="Arial" w:hAnsi="Arial" w:cs="Arial"/>
                <w:sz w:val="22"/>
                <w:szCs w:val="22"/>
                <w:u w:val="single"/>
              </w:rPr>
              <w:t xml:space="preserve">  X  </w:t>
            </w:r>
            <w:r w:rsidRPr="00CF3E51">
              <w:rPr>
                <w:rFonts w:ascii="Arial" w:hAnsi="Arial" w:cs="Arial"/>
                <w:sz w:val="22"/>
                <w:szCs w:val="22"/>
              </w:rPr>
              <w:t>External</w:t>
            </w:r>
            <w:r w:rsidRPr="00CF3E51">
              <w:rPr>
                <w:rFonts w:ascii="Arial" w:hAnsi="Arial" w:cs="Arial"/>
                <w:sz w:val="22"/>
                <w:szCs w:val="22"/>
              </w:rPr>
              <w:tab/>
              <w:t xml:space="preserve">   ___ Temporal</w:t>
            </w:r>
          </w:p>
          <w:p w14:paraId="351E99CA" w14:textId="77777777" w:rsidR="00F9251D" w:rsidRPr="00CF3E51" w:rsidRDefault="00F9251D" w:rsidP="004509BA">
            <w:pPr>
              <w:tabs>
                <w:tab w:val="left" w:pos="1980"/>
                <w:tab w:val="left" w:pos="3240"/>
              </w:tabs>
              <w:rPr>
                <w:rFonts w:ascii="Arial" w:hAnsi="Arial" w:cs="Arial"/>
              </w:rPr>
            </w:pPr>
          </w:p>
        </w:tc>
      </w:tr>
      <w:tr w:rsidR="00F9251D" w:rsidRPr="00CF3E51" w14:paraId="046A70C2" w14:textId="77777777" w:rsidTr="004509BA">
        <w:tc>
          <w:tcPr>
            <w:tcW w:w="9576" w:type="dxa"/>
            <w:gridSpan w:val="4"/>
            <w:tcBorders>
              <w:top w:val="single" w:sz="6" w:space="0" w:color="000000"/>
              <w:left w:val="double" w:sz="6" w:space="0" w:color="000000"/>
              <w:bottom w:val="single" w:sz="6" w:space="0" w:color="000000"/>
              <w:right w:val="double" w:sz="6" w:space="0" w:color="000000"/>
            </w:tcBorders>
            <w:hideMark/>
          </w:tcPr>
          <w:p w14:paraId="51803575" w14:textId="77777777" w:rsidR="00F9251D" w:rsidRPr="00CF3E51" w:rsidRDefault="00F9251D" w:rsidP="004509BA">
            <w:pPr>
              <w:rPr>
                <w:rFonts w:ascii="Arial" w:hAnsi="Arial" w:cs="Arial"/>
              </w:rPr>
            </w:pPr>
            <w:r w:rsidRPr="00CF3E51">
              <w:rPr>
                <w:rFonts w:ascii="Arial" w:hAnsi="Arial" w:cs="Arial"/>
                <w:b/>
                <w:sz w:val="22"/>
                <w:szCs w:val="22"/>
              </w:rPr>
              <w:t>Relationships</w:t>
            </w:r>
            <w:r w:rsidRPr="00CF3E51">
              <w:rPr>
                <w:rFonts w:ascii="Arial" w:hAnsi="Arial" w:cs="Arial"/>
                <w:sz w:val="22"/>
                <w:szCs w:val="22"/>
              </w:rPr>
              <w:t xml:space="preserve">: </w:t>
            </w:r>
          </w:p>
          <w:p w14:paraId="3E8FB686"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Association</w:t>
            </w:r>
            <w:r w:rsidRPr="00CF3E51">
              <w:rPr>
                <w:rFonts w:ascii="Arial" w:hAnsi="Arial" w:cs="Arial"/>
                <w:sz w:val="22"/>
                <w:szCs w:val="22"/>
              </w:rPr>
              <w:t>: There is an association between this use case and a software engineer</w:t>
            </w:r>
          </w:p>
          <w:p w14:paraId="2A5A1789" w14:textId="77777777" w:rsidR="00F9251D" w:rsidRPr="00CF3E51" w:rsidRDefault="00F9251D" w:rsidP="004509BA">
            <w:pPr>
              <w:tabs>
                <w:tab w:val="left" w:pos="720"/>
              </w:tabs>
              <w:rPr>
                <w:rFonts w:ascii="Arial" w:hAnsi="Arial" w:cs="Arial"/>
              </w:rPr>
            </w:pPr>
          </w:p>
          <w:p w14:paraId="5D45A8FA"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Include</w:t>
            </w:r>
            <w:r w:rsidRPr="00CF3E51">
              <w:rPr>
                <w:rFonts w:ascii="Arial" w:hAnsi="Arial" w:cs="Arial"/>
                <w:sz w:val="22"/>
                <w:szCs w:val="22"/>
              </w:rPr>
              <w:t>: N/A</w:t>
            </w:r>
          </w:p>
          <w:p w14:paraId="5470603A" w14:textId="77777777" w:rsidR="00F9251D" w:rsidRPr="00CF3E51" w:rsidRDefault="00F9251D" w:rsidP="004509BA">
            <w:pPr>
              <w:tabs>
                <w:tab w:val="left" w:pos="720"/>
              </w:tabs>
              <w:rPr>
                <w:rFonts w:ascii="Arial" w:hAnsi="Arial" w:cs="Arial"/>
              </w:rPr>
            </w:pPr>
          </w:p>
          <w:p w14:paraId="76287000"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Extend</w:t>
            </w:r>
            <w:r w:rsidRPr="00CF3E51">
              <w:rPr>
                <w:rFonts w:ascii="Arial" w:hAnsi="Arial" w:cs="Arial"/>
                <w:sz w:val="22"/>
                <w:szCs w:val="22"/>
              </w:rPr>
              <w:t>: This use case has an extension with the "Enter Credit Cards" use case.</w:t>
            </w:r>
          </w:p>
          <w:p w14:paraId="085DB587" w14:textId="77777777" w:rsidR="00F9251D" w:rsidRPr="00CF3E51" w:rsidRDefault="00F9251D" w:rsidP="004509BA">
            <w:pPr>
              <w:tabs>
                <w:tab w:val="left" w:pos="720"/>
              </w:tabs>
              <w:rPr>
                <w:rFonts w:ascii="Arial" w:hAnsi="Arial" w:cs="Arial"/>
              </w:rPr>
            </w:pPr>
          </w:p>
          <w:p w14:paraId="0E09A389"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Generalization</w:t>
            </w:r>
            <w:r w:rsidRPr="00CF3E51">
              <w:rPr>
                <w:rFonts w:ascii="Arial" w:hAnsi="Arial" w:cs="Arial"/>
                <w:sz w:val="22"/>
                <w:szCs w:val="22"/>
              </w:rPr>
              <w:t>: N/A</w:t>
            </w:r>
          </w:p>
          <w:p w14:paraId="22D367AF" w14:textId="77777777" w:rsidR="00F9251D" w:rsidRPr="00CF3E51" w:rsidRDefault="00F9251D" w:rsidP="004509BA">
            <w:pPr>
              <w:tabs>
                <w:tab w:val="left" w:pos="720"/>
              </w:tabs>
              <w:rPr>
                <w:rFonts w:ascii="Arial" w:hAnsi="Arial" w:cs="Arial"/>
              </w:rPr>
            </w:pPr>
          </w:p>
          <w:p w14:paraId="233D5ECC" w14:textId="77777777" w:rsidR="00F9251D" w:rsidRPr="00CF3E51" w:rsidRDefault="00F9251D" w:rsidP="004509BA">
            <w:pPr>
              <w:tabs>
                <w:tab w:val="left" w:pos="720"/>
              </w:tabs>
              <w:rPr>
                <w:rFonts w:ascii="Arial" w:hAnsi="Arial" w:cs="Arial"/>
              </w:rPr>
            </w:pPr>
          </w:p>
        </w:tc>
      </w:tr>
      <w:tr w:rsidR="00F9251D" w:rsidRPr="00CF3E51" w14:paraId="38C84600"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0274823F" w14:textId="77777777" w:rsidR="00F9251D" w:rsidRPr="00CF3E51" w:rsidRDefault="00F9251D" w:rsidP="004509BA">
            <w:pPr>
              <w:rPr>
                <w:rFonts w:ascii="Arial" w:hAnsi="Arial" w:cs="Arial"/>
              </w:rPr>
            </w:pPr>
            <w:r w:rsidRPr="00CF3E51">
              <w:rPr>
                <w:rFonts w:ascii="Arial" w:hAnsi="Arial" w:cs="Arial"/>
                <w:b/>
                <w:sz w:val="22"/>
                <w:szCs w:val="22"/>
              </w:rPr>
              <w:t>The Normal Flow of Events</w:t>
            </w:r>
            <w:r w:rsidRPr="00CF3E51">
              <w:rPr>
                <w:rFonts w:ascii="Arial" w:hAnsi="Arial" w:cs="Arial"/>
                <w:sz w:val="22"/>
                <w:szCs w:val="22"/>
              </w:rPr>
              <w:t xml:space="preserve">: </w:t>
            </w:r>
          </w:p>
          <w:p w14:paraId="4AB54E1A" w14:textId="77777777" w:rsidR="00F9251D" w:rsidRPr="00CF3E51" w:rsidRDefault="00F9251D" w:rsidP="004509BA">
            <w:pPr>
              <w:rPr>
                <w:rFonts w:ascii="Arial" w:hAnsi="Arial" w:cs="Arial"/>
              </w:rPr>
            </w:pPr>
          </w:p>
          <w:p w14:paraId="28822386" w14:textId="77777777" w:rsidR="00F9251D" w:rsidRPr="00CF3E51" w:rsidRDefault="00F9251D" w:rsidP="004509BA">
            <w:pPr>
              <w:pStyle w:val="ListParagraph"/>
              <w:numPr>
                <w:ilvl w:val="0"/>
                <w:numId w:val="18"/>
              </w:numPr>
              <w:rPr>
                <w:rFonts w:ascii="Arial" w:hAnsi="Arial" w:cs="Arial"/>
              </w:rPr>
            </w:pPr>
            <w:r w:rsidRPr="00CF3E51">
              <w:rPr>
                <w:rFonts w:ascii="Arial" w:hAnsi="Arial" w:cs="Arial"/>
                <w:sz w:val="22"/>
                <w:szCs w:val="22"/>
              </w:rPr>
              <w:t>The user opens the app</w:t>
            </w:r>
          </w:p>
          <w:p w14:paraId="2399A1A0" w14:textId="77777777" w:rsidR="00F9251D" w:rsidRPr="00CF3E51" w:rsidRDefault="00F9251D" w:rsidP="004509BA">
            <w:pPr>
              <w:pStyle w:val="ListParagraph"/>
              <w:numPr>
                <w:ilvl w:val="0"/>
                <w:numId w:val="18"/>
              </w:numPr>
              <w:rPr>
                <w:rFonts w:ascii="Arial" w:hAnsi="Arial" w:cs="Arial"/>
              </w:rPr>
            </w:pPr>
            <w:r w:rsidRPr="00CF3E51">
              <w:rPr>
                <w:rFonts w:ascii="Arial" w:hAnsi="Arial" w:cs="Arial"/>
                <w:sz w:val="22"/>
                <w:szCs w:val="22"/>
              </w:rPr>
              <w:t>The user clicks the "Pay" button</w:t>
            </w:r>
          </w:p>
          <w:p w14:paraId="57DA37B6" w14:textId="77777777" w:rsidR="00F9251D" w:rsidRPr="00CF3E51" w:rsidRDefault="00F9251D" w:rsidP="004509BA">
            <w:pPr>
              <w:pStyle w:val="ListParagraph"/>
              <w:numPr>
                <w:ilvl w:val="0"/>
                <w:numId w:val="18"/>
              </w:numPr>
              <w:rPr>
                <w:rFonts w:ascii="Arial" w:hAnsi="Arial" w:cs="Arial"/>
              </w:rPr>
            </w:pPr>
            <w:r w:rsidRPr="00CF3E51">
              <w:rPr>
                <w:rFonts w:ascii="Arial" w:hAnsi="Arial" w:cs="Arial"/>
                <w:sz w:val="22"/>
                <w:szCs w:val="22"/>
              </w:rPr>
              <w:t>The user clicks on the transaction type</w:t>
            </w:r>
          </w:p>
          <w:p w14:paraId="699830FC" w14:textId="77777777" w:rsidR="00F9251D" w:rsidRPr="00CF3E51" w:rsidRDefault="00F9251D" w:rsidP="004509BA">
            <w:pPr>
              <w:pStyle w:val="ListParagraph"/>
              <w:numPr>
                <w:ilvl w:val="0"/>
                <w:numId w:val="18"/>
              </w:numPr>
              <w:rPr>
                <w:rFonts w:ascii="Arial" w:hAnsi="Arial" w:cs="Arial"/>
              </w:rPr>
            </w:pPr>
            <w:r w:rsidRPr="00CF3E51">
              <w:rPr>
                <w:rFonts w:ascii="Arial" w:hAnsi="Arial" w:cs="Arial"/>
                <w:sz w:val="22"/>
                <w:szCs w:val="22"/>
              </w:rPr>
              <w:t>The most optimal credit card pops up</w:t>
            </w:r>
          </w:p>
          <w:p w14:paraId="0E9C14A8" w14:textId="77777777" w:rsidR="00F9251D" w:rsidRPr="00CF3E51" w:rsidRDefault="00F9251D" w:rsidP="004509BA">
            <w:pPr>
              <w:pStyle w:val="ListParagraph"/>
              <w:numPr>
                <w:ilvl w:val="0"/>
                <w:numId w:val="18"/>
              </w:numPr>
              <w:rPr>
                <w:rFonts w:ascii="Arial" w:hAnsi="Arial" w:cs="Arial"/>
              </w:rPr>
            </w:pPr>
            <w:r w:rsidRPr="00CF3E51">
              <w:rPr>
                <w:rFonts w:ascii="Arial" w:hAnsi="Arial" w:cs="Arial"/>
                <w:sz w:val="22"/>
                <w:szCs w:val="22"/>
              </w:rPr>
              <w:t>The user uses the tap feature to pay</w:t>
            </w:r>
          </w:p>
          <w:p w14:paraId="14D13418" w14:textId="77777777" w:rsidR="00F9251D" w:rsidRPr="00CF3E51" w:rsidRDefault="00F9251D" w:rsidP="004509BA">
            <w:pPr>
              <w:ind w:left="360"/>
              <w:rPr>
                <w:rFonts w:ascii="Arial" w:hAnsi="Arial" w:cs="Arial"/>
              </w:rPr>
            </w:pPr>
          </w:p>
        </w:tc>
      </w:tr>
      <w:tr w:rsidR="00F9251D" w:rsidRPr="00CF3E51" w14:paraId="3A597055" w14:textId="77777777" w:rsidTr="004509BA">
        <w:trPr>
          <w:trHeight w:val="498"/>
        </w:trPr>
        <w:tc>
          <w:tcPr>
            <w:tcW w:w="9576" w:type="dxa"/>
            <w:gridSpan w:val="4"/>
            <w:tcBorders>
              <w:top w:val="single" w:sz="6" w:space="0" w:color="000000"/>
              <w:left w:val="double" w:sz="6" w:space="0" w:color="000000"/>
              <w:bottom w:val="single" w:sz="6" w:space="0" w:color="000000"/>
              <w:right w:val="double" w:sz="6" w:space="0" w:color="000000"/>
            </w:tcBorders>
          </w:tcPr>
          <w:p w14:paraId="76323A33" w14:textId="77777777" w:rsidR="00F9251D" w:rsidRPr="00CF3E51" w:rsidRDefault="00F9251D" w:rsidP="004509BA">
            <w:pPr>
              <w:rPr>
                <w:rFonts w:ascii="Arial" w:hAnsi="Arial" w:cs="Arial"/>
              </w:rPr>
            </w:pPr>
            <w:r w:rsidRPr="00CF3E51">
              <w:rPr>
                <w:rFonts w:ascii="Arial" w:hAnsi="Arial" w:cs="Arial"/>
                <w:b/>
                <w:sz w:val="22"/>
                <w:szCs w:val="22"/>
              </w:rPr>
              <w:t>Sub-flows</w:t>
            </w:r>
            <w:r w:rsidRPr="00CF3E51">
              <w:rPr>
                <w:rFonts w:ascii="Arial" w:hAnsi="Arial" w:cs="Arial"/>
                <w:sz w:val="22"/>
                <w:szCs w:val="22"/>
              </w:rPr>
              <w:t xml:space="preserve">: </w:t>
            </w:r>
          </w:p>
          <w:p w14:paraId="7FEFAC50" w14:textId="77777777" w:rsidR="00F9251D" w:rsidRPr="00CF3E51" w:rsidRDefault="00F9251D" w:rsidP="004509BA">
            <w:pPr>
              <w:pStyle w:val="ListParagraph"/>
              <w:numPr>
                <w:ilvl w:val="0"/>
                <w:numId w:val="19"/>
              </w:numPr>
              <w:rPr>
                <w:rFonts w:ascii="Arial" w:hAnsi="Arial" w:cs="Arial"/>
              </w:rPr>
            </w:pPr>
            <w:r w:rsidRPr="00CF3E51">
              <w:rPr>
                <w:rFonts w:ascii="Arial" w:hAnsi="Arial" w:cs="Arial"/>
                <w:sz w:val="22"/>
                <w:szCs w:val="22"/>
              </w:rPr>
              <w:t>The user uses our app to pay</w:t>
            </w:r>
          </w:p>
          <w:p w14:paraId="28B26795" w14:textId="77777777" w:rsidR="00F9251D" w:rsidRPr="00CF3E51" w:rsidRDefault="00F9251D" w:rsidP="004509BA">
            <w:pPr>
              <w:pStyle w:val="ListParagraph"/>
              <w:numPr>
                <w:ilvl w:val="0"/>
                <w:numId w:val="19"/>
              </w:numPr>
              <w:rPr>
                <w:rFonts w:ascii="Arial" w:hAnsi="Arial" w:cs="Arial"/>
              </w:rPr>
            </w:pPr>
            <w:r w:rsidRPr="00CF3E51">
              <w:rPr>
                <w:rFonts w:ascii="Arial" w:hAnsi="Arial" w:cs="Arial"/>
                <w:sz w:val="22"/>
                <w:szCs w:val="22"/>
              </w:rPr>
              <w:t>The user finds the "Pay" button so they can pay</w:t>
            </w:r>
          </w:p>
          <w:p w14:paraId="5F3C95F8" w14:textId="77777777" w:rsidR="00F9251D" w:rsidRPr="00CF3E51" w:rsidRDefault="00F9251D" w:rsidP="004509BA">
            <w:pPr>
              <w:pStyle w:val="ListParagraph"/>
              <w:numPr>
                <w:ilvl w:val="0"/>
                <w:numId w:val="19"/>
              </w:numPr>
              <w:rPr>
                <w:rFonts w:ascii="Arial" w:hAnsi="Arial" w:cs="Arial"/>
              </w:rPr>
            </w:pPr>
            <w:r w:rsidRPr="00CF3E51">
              <w:rPr>
                <w:rFonts w:ascii="Arial" w:hAnsi="Arial" w:cs="Arial"/>
                <w:sz w:val="22"/>
                <w:szCs w:val="22"/>
              </w:rPr>
              <w:t>A list of various transaction types pops up, and the user chooses one</w:t>
            </w:r>
          </w:p>
          <w:p w14:paraId="325238F1" w14:textId="77777777" w:rsidR="00F9251D" w:rsidRPr="00CF3E51" w:rsidRDefault="00F9251D" w:rsidP="004509BA">
            <w:pPr>
              <w:pStyle w:val="ListParagraph"/>
              <w:numPr>
                <w:ilvl w:val="0"/>
                <w:numId w:val="19"/>
              </w:numPr>
              <w:rPr>
                <w:rFonts w:ascii="Arial" w:hAnsi="Arial" w:cs="Arial"/>
              </w:rPr>
            </w:pPr>
            <w:r w:rsidRPr="00CF3E51">
              <w:rPr>
                <w:rFonts w:ascii="Arial" w:hAnsi="Arial" w:cs="Arial"/>
                <w:sz w:val="22"/>
                <w:szCs w:val="22"/>
              </w:rPr>
              <w:lastRenderedPageBreak/>
              <w:t>The AI selects the credit card that gets the most cash back for this transaction</w:t>
            </w:r>
          </w:p>
          <w:p w14:paraId="175F33F8" w14:textId="77777777" w:rsidR="00F9251D" w:rsidRPr="00CF3E51" w:rsidRDefault="00F9251D" w:rsidP="004509BA">
            <w:pPr>
              <w:pStyle w:val="ListParagraph"/>
              <w:numPr>
                <w:ilvl w:val="0"/>
                <w:numId w:val="19"/>
              </w:numPr>
              <w:rPr>
                <w:rFonts w:ascii="Arial" w:hAnsi="Arial" w:cs="Arial"/>
              </w:rPr>
            </w:pPr>
            <w:r w:rsidRPr="00CF3E51">
              <w:rPr>
                <w:rFonts w:ascii="Arial" w:hAnsi="Arial" w:cs="Arial"/>
                <w:sz w:val="22"/>
                <w:szCs w:val="22"/>
              </w:rPr>
              <w:t>The chosen credit card pops up on the user's phone so they can use the tap feature</w:t>
            </w:r>
          </w:p>
        </w:tc>
      </w:tr>
      <w:tr w:rsidR="00F9251D" w:rsidRPr="00CF3E51" w14:paraId="13D852C2"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14375269" w14:textId="77777777" w:rsidR="00F9251D" w:rsidRPr="00CF3E51" w:rsidRDefault="00F9251D" w:rsidP="004509BA">
            <w:pPr>
              <w:rPr>
                <w:rFonts w:ascii="Arial" w:hAnsi="Arial" w:cs="Arial"/>
              </w:rPr>
            </w:pPr>
            <w:r w:rsidRPr="00CF3E51">
              <w:rPr>
                <w:rFonts w:ascii="Arial" w:hAnsi="Arial" w:cs="Arial"/>
                <w:b/>
                <w:sz w:val="22"/>
                <w:szCs w:val="22"/>
              </w:rPr>
              <w:lastRenderedPageBreak/>
              <w:t>Alternate/Exceptional Flows</w:t>
            </w:r>
            <w:r w:rsidRPr="00CF3E51">
              <w:rPr>
                <w:rFonts w:ascii="Arial" w:hAnsi="Arial" w:cs="Arial"/>
                <w:sz w:val="22"/>
                <w:szCs w:val="22"/>
              </w:rPr>
              <w:t xml:space="preserve">: </w:t>
            </w:r>
          </w:p>
          <w:p w14:paraId="29613E58" w14:textId="77777777" w:rsidR="00F9251D" w:rsidRPr="00CF3E51" w:rsidRDefault="00F9251D" w:rsidP="004509BA">
            <w:pPr>
              <w:rPr>
                <w:rFonts w:ascii="Arial" w:hAnsi="Arial" w:cs="Arial"/>
              </w:rPr>
            </w:pPr>
            <w:r w:rsidRPr="00CF3E51">
              <w:rPr>
                <w:rFonts w:ascii="Arial" w:hAnsi="Arial" w:cs="Arial"/>
                <w:sz w:val="22"/>
                <w:szCs w:val="22"/>
              </w:rPr>
              <w:t>In step 4, if the user has pre-set preferences:</w:t>
            </w:r>
          </w:p>
          <w:p w14:paraId="12A1724A" w14:textId="77777777" w:rsidR="00F9251D" w:rsidRPr="00CF3E51" w:rsidRDefault="00F9251D" w:rsidP="004509BA">
            <w:pPr>
              <w:rPr>
                <w:rFonts w:ascii="Arial" w:hAnsi="Arial" w:cs="Arial"/>
              </w:rPr>
            </w:pPr>
            <w:r w:rsidRPr="00CF3E51">
              <w:rPr>
                <w:rFonts w:ascii="Arial" w:hAnsi="Arial" w:cs="Arial"/>
                <w:sz w:val="22"/>
                <w:szCs w:val="22"/>
              </w:rPr>
              <w:t>4.1 The AI considers the user's preferences</w:t>
            </w:r>
          </w:p>
          <w:p w14:paraId="56AA3CD3" w14:textId="77777777" w:rsidR="00F9251D" w:rsidRPr="00CF3E51" w:rsidRDefault="00F9251D" w:rsidP="004509BA">
            <w:pPr>
              <w:rPr>
                <w:rFonts w:ascii="Arial" w:hAnsi="Arial" w:cs="Arial"/>
              </w:rPr>
            </w:pPr>
            <w:r w:rsidRPr="00CF3E51">
              <w:rPr>
                <w:rFonts w:ascii="Arial" w:hAnsi="Arial" w:cs="Arial"/>
                <w:sz w:val="22"/>
                <w:szCs w:val="22"/>
              </w:rPr>
              <w:t>4.2 If the user's preferences are a different recommendation than the AI would typically do, the app brings up two cards that are labeled "AI recommended" and "User's preferred," and the user can choose either of the two cards</w:t>
            </w:r>
          </w:p>
          <w:p w14:paraId="5BEC507A" w14:textId="77777777" w:rsidR="00F9251D" w:rsidRPr="00CF3E51" w:rsidRDefault="00F9251D" w:rsidP="004509BA">
            <w:pPr>
              <w:rPr>
                <w:rFonts w:ascii="Arial" w:hAnsi="Arial" w:cs="Arial"/>
              </w:rPr>
            </w:pPr>
          </w:p>
        </w:tc>
      </w:tr>
      <w:tr w:rsidR="00F9251D" w:rsidRPr="00CF3E51" w14:paraId="1FB84C3D"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6CEB884F" w14:textId="77777777" w:rsidR="00F9251D" w:rsidRPr="00CF3E51" w:rsidRDefault="00F9251D" w:rsidP="004509BA">
            <w:pPr>
              <w:rPr>
                <w:rFonts w:ascii="Arial" w:hAnsi="Arial" w:cs="Arial"/>
                <w:b/>
              </w:rPr>
            </w:pPr>
            <w:r w:rsidRPr="00CF3E51">
              <w:rPr>
                <w:rFonts w:ascii="Arial" w:hAnsi="Arial" w:cs="Arial"/>
                <w:b/>
                <w:sz w:val="22"/>
                <w:szCs w:val="22"/>
              </w:rPr>
              <w:t xml:space="preserve">Special Requirements: </w:t>
            </w:r>
          </w:p>
          <w:p w14:paraId="22D92281" w14:textId="77777777" w:rsidR="00F9251D" w:rsidRPr="00CF3E51" w:rsidRDefault="00F9251D" w:rsidP="004509BA">
            <w:pPr>
              <w:rPr>
                <w:rFonts w:ascii="Arial" w:hAnsi="Arial" w:cs="Arial"/>
                <w:bCs/>
              </w:rPr>
            </w:pPr>
            <w:r w:rsidRPr="00CF3E51">
              <w:rPr>
                <w:rFonts w:ascii="Arial" w:hAnsi="Arial" w:cs="Arial"/>
                <w:bCs/>
                <w:sz w:val="22"/>
                <w:szCs w:val="22"/>
              </w:rPr>
              <w:t>Performance</w:t>
            </w:r>
          </w:p>
          <w:p w14:paraId="7F0D869A" w14:textId="77777777" w:rsidR="00F9251D" w:rsidRPr="00CF3E51" w:rsidRDefault="00F9251D" w:rsidP="004509BA">
            <w:pPr>
              <w:pStyle w:val="ListParagraph"/>
              <w:numPr>
                <w:ilvl w:val="0"/>
                <w:numId w:val="21"/>
              </w:numPr>
              <w:rPr>
                <w:rFonts w:ascii="Arial" w:hAnsi="Arial" w:cs="Arial"/>
                <w:bCs/>
              </w:rPr>
            </w:pPr>
            <w:r w:rsidRPr="00CF3E51">
              <w:rPr>
                <w:rFonts w:ascii="Arial" w:hAnsi="Arial" w:cs="Arial"/>
                <w:bCs/>
                <w:sz w:val="22"/>
                <w:szCs w:val="22"/>
              </w:rPr>
              <w:t>AI has to choose a card within 1 second</w:t>
            </w:r>
          </w:p>
          <w:p w14:paraId="44F1B6AF" w14:textId="77777777" w:rsidR="00F9251D" w:rsidRPr="00CF3E51" w:rsidRDefault="00F9251D" w:rsidP="004509BA">
            <w:pPr>
              <w:pStyle w:val="ListParagraph"/>
              <w:numPr>
                <w:ilvl w:val="0"/>
                <w:numId w:val="21"/>
              </w:numPr>
              <w:rPr>
                <w:rFonts w:ascii="Arial" w:hAnsi="Arial" w:cs="Arial"/>
                <w:bCs/>
              </w:rPr>
            </w:pPr>
            <w:r w:rsidRPr="00CF3E51">
              <w:rPr>
                <w:rFonts w:ascii="Arial" w:hAnsi="Arial" w:cs="Arial"/>
                <w:bCs/>
                <w:sz w:val="22"/>
                <w:szCs w:val="22"/>
              </w:rPr>
              <w:t>AI has to choose the most optimal card</w:t>
            </w:r>
          </w:p>
          <w:p w14:paraId="07FA316B" w14:textId="77777777" w:rsidR="00F9251D" w:rsidRPr="00CF3E51" w:rsidRDefault="00F9251D" w:rsidP="004509BA">
            <w:pPr>
              <w:rPr>
                <w:rFonts w:ascii="Arial" w:hAnsi="Arial" w:cs="Arial"/>
                <w:bCs/>
              </w:rPr>
            </w:pPr>
            <w:r w:rsidRPr="00CF3E51">
              <w:rPr>
                <w:rFonts w:ascii="Arial" w:hAnsi="Arial" w:cs="Arial"/>
                <w:bCs/>
                <w:sz w:val="22"/>
                <w:szCs w:val="22"/>
              </w:rPr>
              <w:t>User Interface</w:t>
            </w:r>
          </w:p>
          <w:p w14:paraId="2446812F" w14:textId="77777777" w:rsidR="00F9251D" w:rsidRPr="00CF3E51" w:rsidRDefault="00F9251D" w:rsidP="004509BA">
            <w:pPr>
              <w:pStyle w:val="ListParagraph"/>
              <w:numPr>
                <w:ilvl w:val="0"/>
                <w:numId w:val="20"/>
              </w:numPr>
              <w:rPr>
                <w:rFonts w:ascii="Arial" w:hAnsi="Arial" w:cs="Arial"/>
                <w:bCs/>
              </w:rPr>
            </w:pPr>
            <w:r w:rsidRPr="00CF3E51">
              <w:rPr>
                <w:rFonts w:ascii="Arial" w:hAnsi="Arial" w:cs="Arial"/>
                <w:bCs/>
                <w:sz w:val="22"/>
                <w:szCs w:val="22"/>
              </w:rPr>
              <w:t>It has to have clear labels on everything</w:t>
            </w:r>
          </w:p>
          <w:p w14:paraId="3FD69B1A" w14:textId="77777777" w:rsidR="00F9251D" w:rsidRPr="00CF3E51" w:rsidRDefault="00F9251D" w:rsidP="004509BA">
            <w:pPr>
              <w:rPr>
                <w:rFonts w:ascii="Arial" w:hAnsi="Arial" w:cs="Arial"/>
                <w:bCs/>
              </w:rPr>
            </w:pPr>
            <w:r w:rsidRPr="00CF3E51">
              <w:rPr>
                <w:rFonts w:ascii="Arial" w:hAnsi="Arial" w:cs="Arial"/>
                <w:bCs/>
                <w:sz w:val="22"/>
                <w:szCs w:val="22"/>
              </w:rPr>
              <w:t>Security</w:t>
            </w:r>
          </w:p>
          <w:p w14:paraId="270902AC" w14:textId="77777777" w:rsidR="00F9251D" w:rsidRPr="00CF3E51" w:rsidRDefault="00F9251D" w:rsidP="004509BA">
            <w:pPr>
              <w:pStyle w:val="ListParagraph"/>
              <w:numPr>
                <w:ilvl w:val="0"/>
                <w:numId w:val="40"/>
              </w:numPr>
              <w:rPr>
                <w:rFonts w:ascii="Arial" w:hAnsi="Arial" w:cs="Arial"/>
                <w:b/>
              </w:rPr>
            </w:pPr>
            <w:r w:rsidRPr="00CF3E51">
              <w:rPr>
                <w:rFonts w:ascii="Arial" w:hAnsi="Arial" w:cs="Arial"/>
                <w:bCs/>
                <w:sz w:val="22"/>
                <w:szCs w:val="22"/>
              </w:rPr>
              <w:t>Ensure that no one can breach the database while using this feature.</w:t>
            </w:r>
          </w:p>
        </w:tc>
      </w:tr>
      <w:tr w:rsidR="00F9251D" w:rsidRPr="00CF3E51" w14:paraId="3F657D84" w14:textId="77777777" w:rsidTr="004509BA">
        <w:tc>
          <w:tcPr>
            <w:tcW w:w="9576" w:type="dxa"/>
            <w:gridSpan w:val="4"/>
            <w:tcBorders>
              <w:top w:val="single" w:sz="6" w:space="0" w:color="000000"/>
              <w:left w:val="double" w:sz="6" w:space="0" w:color="000000"/>
              <w:bottom w:val="double" w:sz="6" w:space="0" w:color="000000"/>
              <w:right w:val="double" w:sz="6" w:space="0" w:color="000000"/>
            </w:tcBorders>
          </w:tcPr>
          <w:p w14:paraId="7C518C22" w14:textId="77777777" w:rsidR="00F9251D" w:rsidRPr="00CF3E51" w:rsidRDefault="00F9251D" w:rsidP="004509BA">
            <w:pPr>
              <w:rPr>
                <w:rFonts w:ascii="Arial" w:hAnsi="Arial" w:cs="Arial"/>
                <w:b/>
              </w:rPr>
            </w:pPr>
            <w:r w:rsidRPr="00CF3E51">
              <w:rPr>
                <w:rFonts w:ascii="Arial" w:hAnsi="Arial" w:cs="Arial"/>
                <w:b/>
                <w:sz w:val="22"/>
                <w:szCs w:val="22"/>
              </w:rPr>
              <w:t xml:space="preserve">To do/Issues: </w:t>
            </w:r>
          </w:p>
          <w:p w14:paraId="5F79FB98" w14:textId="77777777" w:rsidR="00F9251D" w:rsidRPr="00CF3E51" w:rsidRDefault="00F9251D" w:rsidP="004509BA">
            <w:pPr>
              <w:pStyle w:val="ListParagraph"/>
              <w:numPr>
                <w:ilvl w:val="0"/>
                <w:numId w:val="23"/>
              </w:numPr>
              <w:rPr>
                <w:rFonts w:ascii="Arial" w:hAnsi="Arial" w:cs="Arial"/>
                <w:bCs/>
              </w:rPr>
            </w:pPr>
            <w:r w:rsidRPr="00CF3E51">
              <w:rPr>
                <w:rFonts w:ascii="Arial" w:hAnsi="Arial" w:cs="Arial"/>
                <w:bCs/>
                <w:sz w:val="22"/>
                <w:szCs w:val="22"/>
              </w:rPr>
              <w:t>Ensure that you train the AI to choose the right credit card.</w:t>
            </w:r>
          </w:p>
          <w:p w14:paraId="65B5F12D" w14:textId="77777777" w:rsidR="00F9251D" w:rsidRPr="00CF3E51" w:rsidRDefault="00F9251D" w:rsidP="004509BA">
            <w:pPr>
              <w:rPr>
                <w:rFonts w:ascii="Arial" w:hAnsi="Arial" w:cs="Arial"/>
                <w:bCs/>
              </w:rPr>
            </w:pPr>
          </w:p>
          <w:p w14:paraId="0FF227F6" w14:textId="77777777" w:rsidR="00F9251D" w:rsidRPr="00CF3E51" w:rsidRDefault="00F9251D" w:rsidP="004509BA">
            <w:pPr>
              <w:rPr>
                <w:rFonts w:ascii="Arial" w:hAnsi="Arial" w:cs="Arial"/>
                <w:bCs/>
              </w:rPr>
            </w:pPr>
            <w:r w:rsidRPr="00CF3E51">
              <w:rPr>
                <w:rFonts w:ascii="Arial" w:hAnsi="Arial" w:cs="Arial"/>
                <w:bCs/>
                <w:sz w:val="22"/>
                <w:szCs w:val="22"/>
              </w:rPr>
              <w:t>What happens if the AI chooses the wrong credit card and someone wants to use a different card than the one the AI chooses?</w:t>
            </w:r>
          </w:p>
          <w:p w14:paraId="57F3CF53" w14:textId="77777777" w:rsidR="00F9251D" w:rsidRPr="00CF3E51" w:rsidRDefault="00F9251D" w:rsidP="004509BA">
            <w:pPr>
              <w:rPr>
                <w:rFonts w:ascii="Arial" w:hAnsi="Arial" w:cs="Arial"/>
                <w:b/>
              </w:rPr>
            </w:pPr>
          </w:p>
        </w:tc>
      </w:tr>
    </w:tbl>
    <w:p w14:paraId="338D0D0B" w14:textId="77777777" w:rsidR="00F9251D" w:rsidRPr="00CF3E51" w:rsidRDefault="00F9251D" w:rsidP="00F9251D">
      <w:pPr>
        <w:rPr>
          <w:rFonts w:ascii="Arial" w:hAnsi="Arial" w:cs="Arial"/>
          <w:sz w:val="22"/>
          <w:szCs w:val="22"/>
        </w:rPr>
      </w:pPr>
    </w:p>
    <w:p w14:paraId="453A1B8A" w14:textId="77777777" w:rsidR="00F9251D" w:rsidRPr="00CF3E51" w:rsidRDefault="00F9251D" w:rsidP="00F9251D">
      <w:pPr>
        <w:rPr>
          <w:rFonts w:ascii="Arial" w:hAnsi="Arial" w:cs="Arial"/>
          <w:sz w:val="22"/>
          <w:szCs w:val="22"/>
        </w:rPr>
      </w:pPr>
    </w:p>
    <w:p w14:paraId="613F4DFB" w14:textId="77777777" w:rsidR="00F9251D" w:rsidRPr="00CF3E51" w:rsidRDefault="00F9251D" w:rsidP="00F9251D">
      <w:pPr>
        <w:rPr>
          <w:rFonts w:ascii="Arial" w:hAnsi="Arial" w:cs="Arial"/>
          <w:sz w:val="22"/>
          <w:szCs w:val="22"/>
        </w:rPr>
      </w:pPr>
    </w:p>
    <w:p w14:paraId="549F6FA6" w14:textId="77777777" w:rsidR="00F9251D" w:rsidRPr="00CF3E51" w:rsidRDefault="00F9251D" w:rsidP="00F9251D">
      <w:pPr>
        <w:rPr>
          <w:rFonts w:ascii="Arial" w:hAnsi="Arial" w:cs="Arial"/>
          <w:sz w:val="22"/>
          <w:szCs w:val="22"/>
        </w:rPr>
      </w:pPr>
    </w:p>
    <w:p w14:paraId="038B0881" w14:textId="77777777" w:rsidR="00F9251D" w:rsidRPr="00CF3E51" w:rsidRDefault="00F9251D" w:rsidP="00F9251D">
      <w:pPr>
        <w:rPr>
          <w:rFonts w:ascii="Arial" w:hAnsi="Arial" w:cs="Arial"/>
          <w:sz w:val="22"/>
          <w:szCs w:val="22"/>
        </w:rPr>
      </w:pPr>
    </w:p>
    <w:p w14:paraId="07D1DE23" w14:textId="77777777" w:rsidR="00F9251D" w:rsidRPr="00CF3E51" w:rsidRDefault="00F9251D" w:rsidP="00F9251D">
      <w:pPr>
        <w:rPr>
          <w:rFonts w:ascii="Arial" w:hAnsi="Arial" w:cs="Arial"/>
          <w:sz w:val="22"/>
          <w:szCs w:val="22"/>
        </w:rPr>
      </w:pPr>
    </w:p>
    <w:p w14:paraId="19438AB5" w14:textId="77777777" w:rsidR="00F9251D" w:rsidRPr="00CF3E51" w:rsidRDefault="00F9251D" w:rsidP="00F9251D">
      <w:pPr>
        <w:rPr>
          <w:rFonts w:ascii="Arial" w:hAnsi="Arial" w:cs="Arial"/>
          <w:sz w:val="22"/>
          <w:szCs w:val="22"/>
        </w:rPr>
      </w:pPr>
    </w:p>
    <w:p w14:paraId="4F2CF8C0" w14:textId="77777777" w:rsidR="00F9251D" w:rsidRPr="00CF3E51" w:rsidRDefault="00F9251D" w:rsidP="00F9251D">
      <w:pPr>
        <w:rPr>
          <w:rFonts w:ascii="Arial" w:hAnsi="Arial" w:cs="Arial"/>
          <w:sz w:val="22"/>
          <w:szCs w:val="22"/>
        </w:rPr>
      </w:pPr>
    </w:p>
    <w:p w14:paraId="0B4FC408" w14:textId="77777777" w:rsidR="00F9251D" w:rsidRPr="00CF3E51" w:rsidRDefault="00F9251D" w:rsidP="00F9251D">
      <w:pPr>
        <w:rPr>
          <w:rFonts w:ascii="Arial" w:hAnsi="Arial" w:cs="Arial"/>
          <w:sz w:val="22"/>
          <w:szCs w:val="22"/>
        </w:rPr>
      </w:pPr>
    </w:p>
    <w:p w14:paraId="0E201810" w14:textId="77777777" w:rsidR="00F9251D" w:rsidRPr="00CF3E51" w:rsidRDefault="00F9251D" w:rsidP="00F9251D">
      <w:pPr>
        <w:rPr>
          <w:rFonts w:ascii="Arial" w:hAnsi="Arial" w:cs="Arial"/>
          <w:sz w:val="22"/>
          <w:szCs w:val="22"/>
        </w:rPr>
      </w:pPr>
    </w:p>
    <w:p w14:paraId="0047D749" w14:textId="77777777" w:rsidR="00F9251D" w:rsidRPr="00CF3E51" w:rsidRDefault="00F9251D" w:rsidP="00F9251D">
      <w:pPr>
        <w:rPr>
          <w:rFonts w:ascii="Arial" w:hAnsi="Arial" w:cs="Arial"/>
          <w:sz w:val="22"/>
          <w:szCs w:val="22"/>
        </w:rPr>
      </w:pPr>
    </w:p>
    <w:p w14:paraId="5F1ACB35" w14:textId="77777777" w:rsidR="00F9251D" w:rsidRPr="00CF3E51" w:rsidRDefault="00F9251D" w:rsidP="00F9251D">
      <w:pPr>
        <w:rPr>
          <w:rFonts w:ascii="Arial" w:hAnsi="Arial" w:cs="Arial"/>
          <w:sz w:val="22"/>
          <w:szCs w:val="22"/>
        </w:rPr>
      </w:pPr>
    </w:p>
    <w:p w14:paraId="21F2993B" w14:textId="77777777" w:rsidR="00F9251D" w:rsidRPr="00CF3E51" w:rsidRDefault="00F9251D" w:rsidP="00F9251D">
      <w:pPr>
        <w:rPr>
          <w:rFonts w:ascii="Arial" w:hAnsi="Arial" w:cs="Arial"/>
          <w:sz w:val="22"/>
          <w:szCs w:val="22"/>
        </w:rPr>
      </w:pPr>
    </w:p>
    <w:p w14:paraId="72ED40A6" w14:textId="77777777" w:rsidR="00F9251D" w:rsidRPr="00CF3E51" w:rsidRDefault="00F9251D" w:rsidP="00F9251D">
      <w:pPr>
        <w:rPr>
          <w:rFonts w:ascii="Arial" w:hAnsi="Arial" w:cs="Arial"/>
          <w:sz w:val="22"/>
          <w:szCs w:val="22"/>
        </w:rPr>
      </w:pPr>
    </w:p>
    <w:p w14:paraId="12D626CE" w14:textId="77777777" w:rsidR="00F9251D" w:rsidRPr="00CF3E51" w:rsidRDefault="00F9251D" w:rsidP="00F9251D">
      <w:pPr>
        <w:rPr>
          <w:rFonts w:ascii="Arial" w:hAnsi="Arial" w:cs="Arial"/>
          <w:sz w:val="22"/>
          <w:szCs w:val="22"/>
        </w:rPr>
      </w:pPr>
    </w:p>
    <w:p w14:paraId="3C9B621C" w14:textId="77777777" w:rsidR="00F9251D" w:rsidRPr="00CF3E51" w:rsidRDefault="00F9251D" w:rsidP="00F9251D">
      <w:pPr>
        <w:rPr>
          <w:rFonts w:ascii="Arial" w:hAnsi="Arial" w:cs="Arial"/>
          <w:sz w:val="22"/>
          <w:szCs w:val="22"/>
        </w:rPr>
      </w:pPr>
    </w:p>
    <w:p w14:paraId="300FABA2" w14:textId="77777777" w:rsidR="00F9251D" w:rsidRPr="00CF3E51" w:rsidRDefault="00F9251D" w:rsidP="00F9251D">
      <w:pPr>
        <w:rPr>
          <w:rFonts w:ascii="Arial" w:hAnsi="Arial" w:cs="Arial"/>
          <w:sz w:val="22"/>
          <w:szCs w:val="22"/>
        </w:rPr>
      </w:pPr>
    </w:p>
    <w:p w14:paraId="6438290F" w14:textId="77777777" w:rsidR="00F9251D" w:rsidRPr="00CF3E51" w:rsidRDefault="00F9251D" w:rsidP="00F9251D">
      <w:pPr>
        <w:rPr>
          <w:rFonts w:ascii="Arial" w:hAnsi="Arial" w:cs="Arial"/>
          <w:sz w:val="22"/>
          <w:szCs w:val="22"/>
        </w:rPr>
      </w:pPr>
    </w:p>
    <w:p w14:paraId="598C2207" w14:textId="77777777" w:rsidR="00F9251D" w:rsidRPr="00CF3E51" w:rsidRDefault="00F9251D" w:rsidP="00F9251D">
      <w:pPr>
        <w:rPr>
          <w:rFonts w:ascii="Arial" w:hAnsi="Arial" w:cs="Arial"/>
          <w:sz w:val="22"/>
          <w:szCs w:val="22"/>
        </w:rPr>
      </w:pPr>
    </w:p>
    <w:p w14:paraId="700250DD" w14:textId="77777777" w:rsidR="00F9251D" w:rsidRPr="00CF3E51" w:rsidRDefault="00F9251D" w:rsidP="00F9251D">
      <w:pPr>
        <w:rPr>
          <w:rFonts w:ascii="Arial" w:hAnsi="Arial" w:cs="Arial"/>
          <w:sz w:val="22"/>
          <w:szCs w:val="22"/>
        </w:rPr>
      </w:pPr>
    </w:p>
    <w:p w14:paraId="23E524D3" w14:textId="77777777" w:rsidR="00F9251D" w:rsidRPr="00CF3E51" w:rsidRDefault="00F9251D" w:rsidP="00F9251D">
      <w:pPr>
        <w:rPr>
          <w:rFonts w:ascii="Arial" w:hAnsi="Arial" w:cs="Arial"/>
          <w:sz w:val="22"/>
          <w:szCs w:val="22"/>
        </w:rPr>
      </w:pPr>
    </w:p>
    <w:p w14:paraId="28C273EB" w14:textId="77777777" w:rsidR="00F9251D" w:rsidRPr="00CF3E51" w:rsidRDefault="00F9251D" w:rsidP="00F9251D">
      <w:pPr>
        <w:rPr>
          <w:rFonts w:ascii="Arial" w:hAnsi="Arial" w:cs="Arial"/>
          <w:sz w:val="22"/>
          <w:szCs w:val="22"/>
        </w:rPr>
      </w:pPr>
    </w:p>
    <w:p w14:paraId="46E5B9DD" w14:textId="77777777" w:rsidR="00F9251D" w:rsidRPr="00CF3E51" w:rsidRDefault="00F9251D" w:rsidP="00F9251D">
      <w:pPr>
        <w:rPr>
          <w:rFonts w:ascii="Arial" w:hAnsi="Arial" w:cs="Arial"/>
          <w:sz w:val="22"/>
          <w:szCs w:val="22"/>
        </w:rPr>
      </w:pPr>
    </w:p>
    <w:p w14:paraId="761835AA" w14:textId="77777777" w:rsidR="00F9251D" w:rsidRPr="00CF3E51" w:rsidRDefault="00F9251D" w:rsidP="00F9251D">
      <w:pPr>
        <w:rPr>
          <w:rFonts w:ascii="Arial" w:hAnsi="Arial" w:cs="Arial"/>
          <w:sz w:val="22"/>
          <w:szCs w:val="22"/>
        </w:rPr>
      </w:pPr>
    </w:p>
    <w:p w14:paraId="19CFA78E" w14:textId="77777777" w:rsidR="00F9251D" w:rsidRPr="00CF3E51" w:rsidRDefault="00F9251D" w:rsidP="00F9251D">
      <w:pPr>
        <w:rPr>
          <w:rFonts w:ascii="Arial" w:hAnsi="Arial" w:cs="Arial"/>
          <w:sz w:val="22"/>
          <w:szCs w:val="22"/>
        </w:rPr>
      </w:pPr>
    </w:p>
    <w:p w14:paraId="4E5BC289" w14:textId="77777777" w:rsidR="00F9251D" w:rsidRPr="00CF3E51" w:rsidRDefault="00F9251D" w:rsidP="00F9251D">
      <w:pPr>
        <w:rPr>
          <w:rFonts w:ascii="Arial" w:hAnsi="Arial" w:cs="Arial"/>
          <w:sz w:val="22"/>
          <w:szCs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4788"/>
        <w:gridCol w:w="1170"/>
        <w:gridCol w:w="900"/>
        <w:gridCol w:w="2718"/>
      </w:tblGrid>
      <w:tr w:rsidR="00F9251D" w:rsidRPr="00CF3E51" w14:paraId="19B701FB" w14:textId="77777777" w:rsidTr="004509BA">
        <w:tc>
          <w:tcPr>
            <w:tcW w:w="5958" w:type="dxa"/>
            <w:gridSpan w:val="2"/>
            <w:tcBorders>
              <w:top w:val="double" w:sz="6" w:space="0" w:color="000000"/>
              <w:left w:val="double" w:sz="6" w:space="0" w:color="000000"/>
              <w:bottom w:val="single" w:sz="6" w:space="0" w:color="000000"/>
              <w:right w:val="single" w:sz="6" w:space="0" w:color="000000"/>
            </w:tcBorders>
            <w:hideMark/>
          </w:tcPr>
          <w:p w14:paraId="3142D457" w14:textId="77777777" w:rsidR="00F9251D" w:rsidRPr="00CF3E51" w:rsidRDefault="00F9251D" w:rsidP="004509BA">
            <w:pPr>
              <w:rPr>
                <w:rFonts w:ascii="Arial" w:hAnsi="Arial" w:cs="Arial"/>
              </w:rPr>
            </w:pPr>
            <w:r w:rsidRPr="00CF3E51">
              <w:rPr>
                <w:rFonts w:ascii="Arial" w:hAnsi="Arial" w:cs="Arial"/>
                <w:b/>
                <w:sz w:val="22"/>
                <w:szCs w:val="22"/>
              </w:rPr>
              <w:lastRenderedPageBreak/>
              <w:t>Use Case Name</w:t>
            </w:r>
            <w:r w:rsidRPr="00CF3E51">
              <w:rPr>
                <w:rFonts w:ascii="Arial" w:hAnsi="Arial" w:cs="Arial"/>
                <w:sz w:val="22"/>
                <w:szCs w:val="22"/>
              </w:rPr>
              <w:t>: Ask for Support</w:t>
            </w:r>
          </w:p>
        </w:tc>
        <w:tc>
          <w:tcPr>
            <w:tcW w:w="900" w:type="dxa"/>
            <w:tcBorders>
              <w:top w:val="double" w:sz="6" w:space="0" w:color="000000"/>
              <w:left w:val="single" w:sz="6" w:space="0" w:color="000000"/>
              <w:bottom w:val="single" w:sz="6" w:space="0" w:color="000000"/>
              <w:right w:val="single" w:sz="6" w:space="0" w:color="000000"/>
            </w:tcBorders>
            <w:hideMark/>
          </w:tcPr>
          <w:p w14:paraId="6BD8EDE3" w14:textId="77777777" w:rsidR="00F9251D" w:rsidRPr="00CF3E51" w:rsidRDefault="00F9251D" w:rsidP="004509BA">
            <w:pPr>
              <w:rPr>
                <w:rFonts w:ascii="Arial" w:hAnsi="Arial" w:cs="Arial"/>
              </w:rPr>
            </w:pPr>
            <w:r w:rsidRPr="00CF3E51">
              <w:rPr>
                <w:rFonts w:ascii="Arial" w:hAnsi="Arial" w:cs="Arial"/>
                <w:b/>
                <w:sz w:val="22"/>
                <w:szCs w:val="22"/>
              </w:rPr>
              <w:t>ID</w:t>
            </w:r>
            <w:r w:rsidRPr="00CF3E51">
              <w:rPr>
                <w:rFonts w:ascii="Arial" w:hAnsi="Arial" w:cs="Arial"/>
                <w:sz w:val="22"/>
                <w:szCs w:val="22"/>
              </w:rPr>
              <w:t xml:space="preserve">: 3 </w:t>
            </w:r>
          </w:p>
        </w:tc>
        <w:tc>
          <w:tcPr>
            <w:tcW w:w="2718" w:type="dxa"/>
            <w:tcBorders>
              <w:top w:val="double" w:sz="6" w:space="0" w:color="000000"/>
              <w:left w:val="single" w:sz="6" w:space="0" w:color="000000"/>
              <w:bottom w:val="single" w:sz="6" w:space="0" w:color="000000"/>
              <w:right w:val="double" w:sz="6" w:space="0" w:color="000000"/>
            </w:tcBorders>
            <w:hideMark/>
          </w:tcPr>
          <w:p w14:paraId="7C2B06F6" w14:textId="77777777" w:rsidR="00F9251D" w:rsidRPr="00CF3E51" w:rsidRDefault="00F9251D" w:rsidP="004509BA">
            <w:pPr>
              <w:rPr>
                <w:rFonts w:ascii="Arial" w:hAnsi="Arial" w:cs="Arial"/>
              </w:rPr>
            </w:pPr>
            <w:r w:rsidRPr="00CF3E51">
              <w:rPr>
                <w:rFonts w:ascii="Arial" w:hAnsi="Arial" w:cs="Arial"/>
                <w:b/>
                <w:sz w:val="22"/>
                <w:szCs w:val="22"/>
              </w:rPr>
              <w:t>Importance</w:t>
            </w:r>
            <w:r w:rsidRPr="00CF3E51">
              <w:rPr>
                <w:rFonts w:ascii="Arial" w:hAnsi="Arial" w:cs="Arial"/>
                <w:sz w:val="22"/>
                <w:szCs w:val="22"/>
              </w:rPr>
              <w:t>: We will have a dedicated employee for customer support, should have a link directly from the app, could have employees have direct access to users' accounts, and won't have AI in customer support.</w:t>
            </w:r>
          </w:p>
        </w:tc>
      </w:tr>
      <w:tr w:rsidR="00F9251D" w:rsidRPr="00CF3E51" w14:paraId="013ED564" w14:textId="77777777" w:rsidTr="004509BA">
        <w:tc>
          <w:tcPr>
            <w:tcW w:w="4788" w:type="dxa"/>
            <w:tcBorders>
              <w:top w:val="single" w:sz="6" w:space="0" w:color="000000"/>
              <w:left w:val="double" w:sz="6" w:space="0" w:color="000000"/>
              <w:bottom w:val="single" w:sz="6" w:space="0" w:color="000000"/>
              <w:right w:val="single" w:sz="6" w:space="0" w:color="000000"/>
            </w:tcBorders>
            <w:hideMark/>
          </w:tcPr>
          <w:p w14:paraId="1CD3C258" w14:textId="77777777" w:rsidR="00F9251D" w:rsidRPr="00CF3E51" w:rsidRDefault="00F9251D" w:rsidP="004509BA">
            <w:pPr>
              <w:rPr>
                <w:rFonts w:ascii="Arial" w:hAnsi="Arial" w:cs="Arial"/>
              </w:rPr>
            </w:pPr>
            <w:r w:rsidRPr="00CF3E51">
              <w:rPr>
                <w:rFonts w:ascii="Arial" w:hAnsi="Arial" w:cs="Arial"/>
                <w:b/>
                <w:sz w:val="22"/>
                <w:szCs w:val="22"/>
              </w:rPr>
              <w:t>Primary Actor</w:t>
            </w:r>
            <w:r w:rsidRPr="00CF3E51">
              <w:rPr>
                <w:rFonts w:ascii="Arial" w:hAnsi="Arial" w:cs="Arial"/>
                <w:sz w:val="22"/>
                <w:szCs w:val="22"/>
              </w:rPr>
              <w:t>: Customer Support</w:t>
            </w:r>
          </w:p>
        </w:tc>
        <w:tc>
          <w:tcPr>
            <w:tcW w:w="4788" w:type="dxa"/>
            <w:gridSpan w:val="3"/>
            <w:tcBorders>
              <w:top w:val="single" w:sz="6" w:space="0" w:color="000000"/>
              <w:left w:val="single" w:sz="6" w:space="0" w:color="000000"/>
              <w:bottom w:val="single" w:sz="6" w:space="0" w:color="000000"/>
              <w:right w:val="double" w:sz="6" w:space="0" w:color="000000"/>
            </w:tcBorders>
            <w:hideMark/>
          </w:tcPr>
          <w:p w14:paraId="02D35A60" w14:textId="77777777" w:rsidR="00F9251D" w:rsidRPr="00CF3E51" w:rsidRDefault="00F9251D" w:rsidP="004509BA">
            <w:pPr>
              <w:rPr>
                <w:rFonts w:ascii="Arial" w:hAnsi="Arial" w:cs="Arial"/>
              </w:rPr>
            </w:pPr>
            <w:r w:rsidRPr="00CF3E51">
              <w:rPr>
                <w:rFonts w:ascii="Arial" w:hAnsi="Arial" w:cs="Arial"/>
                <w:b/>
                <w:sz w:val="22"/>
                <w:szCs w:val="22"/>
              </w:rPr>
              <w:t>Use Case Type</w:t>
            </w:r>
            <w:r w:rsidRPr="00CF3E51">
              <w:rPr>
                <w:rFonts w:ascii="Arial" w:hAnsi="Arial" w:cs="Arial"/>
                <w:sz w:val="22"/>
                <w:szCs w:val="22"/>
              </w:rPr>
              <w:t>: Detail, Essential</w:t>
            </w:r>
          </w:p>
        </w:tc>
      </w:tr>
      <w:tr w:rsidR="00F9251D" w:rsidRPr="00CF3E51" w14:paraId="4698B802"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628D1FDD" w14:textId="77777777" w:rsidR="00F9251D" w:rsidRPr="00CF3E51" w:rsidRDefault="00F9251D" w:rsidP="004509BA">
            <w:pPr>
              <w:rPr>
                <w:rFonts w:ascii="Arial" w:hAnsi="Arial" w:cs="Arial"/>
                <w:b/>
              </w:rPr>
            </w:pPr>
            <w:r w:rsidRPr="00CF3E51">
              <w:rPr>
                <w:rFonts w:ascii="Arial" w:hAnsi="Arial" w:cs="Arial"/>
                <w:b/>
                <w:sz w:val="22"/>
                <w:szCs w:val="22"/>
              </w:rPr>
              <w:t>Supporting Actors:</w:t>
            </w:r>
          </w:p>
          <w:p w14:paraId="5B0C5D82" w14:textId="77777777" w:rsidR="00F9251D" w:rsidRPr="00CF3E51" w:rsidRDefault="00F9251D" w:rsidP="004509BA">
            <w:pPr>
              <w:rPr>
                <w:rFonts w:ascii="Arial" w:hAnsi="Arial" w:cs="Arial"/>
                <w:bCs/>
              </w:rPr>
            </w:pPr>
            <w:r w:rsidRPr="00CF3E51">
              <w:rPr>
                <w:rFonts w:ascii="Arial" w:hAnsi="Arial" w:cs="Arial"/>
                <w:bCs/>
                <w:sz w:val="22"/>
                <w:szCs w:val="22"/>
              </w:rPr>
              <w:t>User</w:t>
            </w:r>
          </w:p>
          <w:p w14:paraId="046C3778" w14:textId="77777777" w:rsidR="00F9251D" w:rsidRPr="00CF3E51" w:rsidRDefault="00F9251D" w:rsidP="004509BA">
            <w:pPr>
              <w:rPr>
                <w:rFonts w:ascii="Arial" w:hAnsi="Arial" w:cs="Arial"/>
                <w:b/>
              </w:rPr>
            </w:pPr>
          </w:p>
        </w:tc>
      </w:tr>
      <w:tr w:rsidR="00F9251D" w:rsidRPr="00CF3E51" w14:paraId="3EA43103"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6BD7EE27" w14:textId="77777777" w:rsidR="00F9251D" w:rsidRPr="00CF3E51" w:rsidRDefault="00F9251D" w:rsidP="004509BA">
            <w:pPr>
              <w:rPr>
                <w:rFonts w:ascii="Arial" w:hAnsi="Arial" w:cs="Arial"/>
              </w:rPr>
            </w:pPr>
            <w:r w:rsidRPr="00CF3E51">
              <w:rPr>
                <w:rFonts w:ascii="Arial" w:hAnsi="Arial" w:cs="Arial"/>
                <w:b/>
                <w:sz w:val="22"/>
                <w:szCs w:val="22"/>
              </w:rPr>
              <w:t>Stakeholders and Interests</w:t>
            </w:r>
            <w:r w:rsidRPr="00CF3E51">
              <w:rPr>
                <w:rFonts w:ascii="Arial" w:hAnsi="Arial" w:cs="Arial"/>
                <w:sz w:val="22"/>
                <w:szCs w:val="22"/>
              </w:rPr>
              <w:t xml:space="preserve">: </w:t>
            </w:r>
          </w:p>
          <w:p w14:paraId="55D84EAB" w14:textId="77777777" w:rsidR="00F9251D" w:rsidRPr="00CF3E51" w:rsidRDefault="00F9251D" w:rsidP="004509BA">
            <w:pPr>
              <w:rPr>
                <w:rFonts w:ascii="Arial" w:hAnsi="Arial" w:cs="Arial"/>
              </w:rPr>
            </w:pPr>
            <w:r w:rsidRPr="00CF3E51">
              <w:rPr>
                <w:rFonts w:ascii="Arial" w:hAnsi="Arial" w:cs="Arial"/>
                <w:sz w:val="22"/>
                <w:szCs w:val="22"/>
              </w:rPr>
              <w:t>User: If the user is having difficulties with the app, they will contact customer support to resolve the issue</w:t>
            </w:r>
          </w:p>
          <w:p w14:paraId="664EE3BD" w14:textId="77777777" w:rsidR="00F9251D" w:rsidRPr="00CF3E51" w:rsidRDefault="00F9251D" w:rsidP="004509BA">
            <w:pPr>
              <w:rPr>
                <w:rFonts w:ascii="Arial" w:hAnsi="Arial" w:cs="Arial"/>
              </w:rPr>
            </w:pPr>
            <w:r w:rsidRPr="00CF3E51">
              <w:rPr>
                <w:rFonts w:ascii="Arial" w:hAnsi="Arial" w:cs="Arial"/>
                <w:sz w:val="22"/>
                <w:szCs w:val="22"/>
              </w:rPr>
              <w:t>Customer Support: It is the employee's job to satisfy the customer's needs</w:t>
            </w:r>
          </w:p>
          <w:p w14:paraId="7B83BFE5" w14:textId="77777777" w:rsidR="00F9251D" w:rsidRPr="00CF3E51" w:rsidRDefault="00F9251D" w:rsidP="004509BA">
            <w:pPr>
              <w:rPr>
                <w:rFonts w:ascii="Arial" w:hAnsi="Arial" w:cs="Arial"/>
              </w:rPr>
            </w:pPr>
            <w:r w:rsidRPr="00CF3E51">
              <w:rPr>
                <w:rFonts w:ascii="Arial" w:hAnsi="Arial" w:cs="Arial"/>
                <w:sz w:val="22"/>
                <w:szCs w:val="22"/>
              </w:rPr>
              <w:t>Banks: If the user is having issues with the app, they will not use the app, and the user may not use a specific bank's credit card</w:t>
            </w:r>
          </w:p>
          <w:p w14:paraId="0865A629" w14:textId="77777777" w:rsidR="00F9251D" w:rsidRPr="00CF3E51" w:rsidRDefault="00F9251D" w:rsidP="004509BA">
            <w:pPr>
              <w:rPr>
                <w:rFonts w:ascii="Arial" w:hAnsi="Arial" w:cs="Arial"/>
              </w:rPr>
            </w:pPr>
          </w:p>
        </w:tc>
      </w:tr>
      <w:tr w:rsidR="00F9251D" w:rsidRPr="00CF3E51" w14:paraId="605F51A7"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3BF909D2" w14:textId="77777777" w:rsidR="00F9251D" w:rsidRPr="00CF3E51" w:rsidRDefault="00F9251D" w:rsidP="004509BA">
            <w:pPr>
              <w:rPr>
                <w:rFonts w:ascii="Arial" w:hAnsi="Arial" w:cs="Arial"/>
              </w:rPr>
            </w:pPr>
            <w:r w:rsidRPr="00CF3E51">
              <w:rPr>
                <w:rFonts w:ascii="Arial" w:hAnsi="Arial" w:cs="Arial"/>
                <w:b/>
                <w:sz w:val="22"/>
                <w:szCs w:val="22"/>
              </w:rPr>
              <w:t>Brief Description</w:t>
            </w:r>
            <w:r w:rsidRPr="00CF3E51">
              <w:rPr>
                <w:rFonts w:ascii="Arial" w:hAnsi="Arial" w:cs="Arial"/>
                <w:sz w:val="22"/>
                <w:szCs w:val="22"/>
              </w:rPr>
              <w:t xml:space="preserve">: </w:t>
            </w:r>
          </w:p>
          <w:p w14:paraId="5BFA8CF0" w14:textId="77777777" w:rsidR="00F9251D" w:rsidRPr="00CF3E51" w:rsidRDefault="00F9251D" w:rsidP="004509BA">
            <w:pPr>
              <w:rPr>
                <w:rFonts w:ascii="Arial" w:hAnsi="Arial" w:cs="Arial"/>
              </w:rPr>
            </w:pPr>
            <w:r w:rsidRPr="00CF3E51">
              <w:rPr>
                <w:rFonts w:ascii="Arial" w:hAnsi="Arial" w:cs="Arial"/>
                <w:sz w:val="22"/>
                <w:szCs w:val="22"/>
              </w:rPr>
              <w:t>If the user is having trouble with the app, there will be a "Contact Support" button on the app's home page, and they can either call or email the company and get a response.</w:t>
            </w:r>
          </w:p>
          <w:p w14:paraId="35FDB040" w14:textId="77777777" w:rsidR="00F9251D" w:rsidRPr="00CF3E51" w:rsidRDefault="00F9251D" w:rsidP="004509BA">
            <w:pPr>
              <w:rPr>
                <w:rFonts w:ascii="Arial" w:hAnsi="Arial" w:cs="Arial"/>
              </w:rPr>
            </w:pPr>
          </w:p>
        </w:tc>
      </w:tr>
      <w:tr w:rsidR="00F9251D" w:rsidRPr="00CF3E51" w14:paraId="334DE492"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43CC5BAB" w14:textId="77777777" w:rsidR="00F9251D" w:rsidRPr="00CF3E51" w:rsidRDefault="00F9251D" w:rsidP="004509BA">
            <w:pPr>
              <w:rPr>
                <w:rFonts w:ascii="Arial" w:hAnsi="Arial" w:cs="Arial"/>
              </w:rPr>
            </w:pPr>
            <w:r w:rsidRPr="00CF3E51">
              <w:rPr>
                <w:rFonts w:ascii="Arial" w:hAnsi="Arial" w:cs="Arial"/>
                <w:b/>
                <w:sz w:val="22"/>
                <w:szCs w:val="22"/>
              </w:rPr>
              <w:t>Trigger</w:t>
            </w:r>
            <w:r w:rsidRPr="00CF3E51">
              <w:rPr>
                <w:rFonts w:ascii="Arial" w:hAnsi="Arial" w:cs="Arial"/>
                <w:sz w:val="22"/>
                <w:szCs w:val="22"/>
              </w:rPr>
              <w:t xml:space="preserve">: </w:t>
            </w:r>
          </w:p>
          <w:p w14:paraId="11E58D75" w14:textId="77777777" w:rsidR="00F9251D" w:rsidRPr="00CF3E51" w:rsidRDefault="00F9251D" w:rsidP="004509BA">
            <w:pPr>
              <w:rPr>
                <w:rFonts w:ascii="Arial" w:hAnsi="Arial" w:cs="Arial"/>
              </w:rPr>
            </w:pPr>
          </w:p>
          <w:p w14:paraId="2E708F48" w14:textId="77777777" w:rsidR="00F9251D" w:rsidRPr="00CF3E51" w:rsidRDefault="00F9251D" w:rsidP="004509BA">
            <w:pPr>
              <w:tabs>
                <w:tab w:val="left" w:pos="1980"/>
                <w:tab w:val="left" w:pos="3240"/>
              </w:tabs>
              <w:rPr>
                <w:rFonts w:ascii="Arial" w:hAnsi="Arial" w:cs="Arial"/>
              </w:rPr>
            </w:pPr>
            <w:r w:rsidRPr="00CF3E51">
              <w:rPr>
                <w:rFonts w:ascii="Arial" w:hAnsi="Arial" w:cs="Arial"/>
                <w:b/>
                <w:sz w:val="22"/>
                <w:szCs w:val="22"/>
              </w:rPr>
              <w:t>Type</w:t>
            </w:r>
            <w:r w:rsidRPr="00CF3E51">
              <w:rPr>
                <w:rFonts w:ascii="Arial" w:hAnsi="Arial" w:cs="Arial"/>
                <w:sz w:val="22"/>
                <w:szCs w:val="22"/>
              </w:rPr>
              <w:t xml:space="preserve"> (mark one): </w:t>
            </w:r>
            <w:r w:rsidRPr="00CF3E51">
              <w:rPr>
                <w:rFonts w:ascii="Arial" w:hAnsi="Arial" w:cs="Arial"/>
                <w:sz w:val="22"/>
                <w:szCs w:val="22"/>
              </w:rPr>
              <w:tab/>
            </w:r>
            <w:r w:rsidRPr="00CF3E51">
              <w:rPr>
                <w:rFonts w:ascii="Arial" w:hAnsi="Arial" w:cs="Arial"/>
                <w:sz w:val="22"/>
                <w:szCs w:val="22"/>
                <w:u w:val="single"/>
              </w:rPr>
              <w:t xml:space="preserve">  X  </w:t>
            </w:r>
            <w:r w:rsidRPr="00CF3E51">
              <w:rPr>
                <w:rFonts w:ascii="Arial" w:hAnsi="Arial" w:cs="Arial"/>
                <w:sz w:val="22"/>
                <w:szCs w:val="22"/>
              </w:rPr>
              <w:t xml:space="preserve"> External</w:t>
            </w:r>
            <w:r w:rsidRPr="00CF3E51">
              <w:rPr>
                <w:rFonts w:ascii="Arial" w:hAnsi="Arial" w:cs="Arial"/>
                <w:sz w:val="22"/>
                <w:szCs w:val="22"/>
              </w:rPr>
              <w:tab/>
              <w:t xml:space="preserve">   ___ Temporal</w:t>
            </w:r>
          </w:p>
          <w:p w14:paraId="2F358577" w14:textId="77777777" w:rsidR="00F9251D" w:rsidRPr="00CF3E51" w:rsidRDefault="00F9251D" w:rsidP="004509BA">
            <w:pPr>
              <w:tabs>
                <w:tab w:val="left" w:pos="1980"/>
                <w:tab w:val="left" w:pos="3240"/>
              </w:tabs>
              <w:rPr>
                <w:rFonts w:ascii="Arial" w:hAnsi="Arial" w:cs="Arial"/>
              </w:rPr>
            </w:pPr>
          </w:p>
        </w:tc>
      </w:tr>
      <w:tr w:rsidR="00F9251D" w:rsidRPr="00CF3E51" w14:paraId="69762158" w14:textId="77777777" w:rsidTr="004509BA">
        <w:tc>
          <w:tcPr>
            <w:tcW w:w="9576" w:type="dxa"/>
            <w:gridSpan w:val="4"/>
            <w:tcBorders>
              <w:top w:val="single" w:sz="6" w:space="0" w:color="000000"/>
              <w:left w:val="double" w:sz="6" w:space="0" w:color="000000"/>
              <w:bottom w:val="single" w:sz="6" w:space="0" w:color="000000"/>
              <w:right w:val="double" w:sz="6" w:space="0" w:color="000000"/>
            </w:tcBorders>
            <w:hideMark/>
          </w:tcPr>
          <w:p w14:paraId="4E4693AC" w14:textId="77777777" w:rsidR="00F9251D" w:rsidRPr="00CF3E51" w:rsidRDefault="00F9251D" w:rsidP="004509BA">
            <w:pPr>
              <w:rPr>
                <w:rFonts w:ascii="Arial" w:hAnsi="Arial" w:cs="Arial"/>
              </w:rPr>
            </w:pPr>
            <w:r w:rsidRPr="00CF3E51">
              <w:rPr>
                <w:rFonts w:ascii="Arial" w:hAnsi="Arial" w:cs="Arial"/>
                <w:b/>
                <w:sz w:val="22"/>
                <w:szCs w:val="22"/>
              </w:rPr>
              <w:t>Relationships</w:t>
            </w:r>
            <w:r w:rsidRPr="00CF3E51">
              <w:rPr>
                <w:rFonts w:ascii="Arial" w:hAnsi="Arial" w:cs="Arial"/>
                <w:sz w:val="22"/>
                <w:szCs w:val="22"/>
              </w:rPr>
              <w:t xml:space="preserve">: </w:t>
            </w:r>
          </w:p>
          <w:p w14:paraId="049C1723"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Association</w:t>
            </w:r>
            <w:r w:rsidRPr="00CF3E51">
              <w:rPr>
                <w:rFonts w:ascii="Arial" w:hAnsi="Arial" w:cs="Arial"/>
                <w:sz w:val="22"/>
                <w:szCs w:val="22"/>
              </w:rPr>
              <w:t>: There is an association between this use case and the user and customer support</w:t>
            </w:r>
          </w:p>
          <w:p w14:paraId="73305189" w14:textId="77777777" w:rsidR="00F9251D" w:rsidRPr="00CF3E51" w:rsidRDefault="00F9251D" w:rsidP="004509BA">
            <w:pPr>
              <w:tabs>
                <w:tab w:val="left" w:pos="720"/>
              </w:tabs>
              <w:rPr>
                <w:rFonts w:ascii="Arial" w:hAnsi="Arial" w:cs="Arial"/>
              </w:rPr>
            </w:pPr>
          </w:p>
          <w:p w14:paraId="1FB4DAF9"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Include</w:t>
            </w:r>
            <w:r w:rsidRPr="00CF3E51">
              <w:rPr>
                <w:rFonts w:ascii="Arial" w:hAnsi="Arial" w:cs="Arial"/>
                <w:sz w:val="22"/>
                <w:szCs w:val="22"/>
              </w:rPr>
              <w:t>: N/A</w:t>
            </w:r>
          </w:p>
          <w:p w14:paraId="78415300" w14:textId="77777777" w:rsidR="00F9251D" w:rsidRPr="00CF3E51" w:rsidRDefault="00F9251D" w:rsidP="004509BA">
            <w:pPr>
              <w:tabs>
                <w:tab w:val="left" w:pos="720"/>
              </w:tabs>
              <w:rPr>
                <w:rFonts w:ascii="Arial" w:hAnsi="Arial" w:cs="Arial"/>
              </w:rPr>
            </w:pPr>
          </w:p>
          <w:p w14:paraId="7D1A3150"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Extend</w:t>
            </w:r>
            <w:r w:rsidRPr="00CF3E51">
              <w:rPr>
                <w:rFonts w:ascii="Arial" w:hAnsi="Arial" w:cs="Arial"/>
                <w:sz w:val="22"/>
                <w:szCs w:val="22"/>
              </w:rPr>
              <w:t>: N/A</w:t>
            </w:r>
          </w:p>
          <w:p w14:paraId="70E2D640" w14:textId="77777777" w:rsidR="00F9251D" w:rsidRPr="00CF3E51" w:rsidRDefault="00F9251D" w:rsidP="004509BA">
            <w:pPr>
              <w:tabs>
                <w:tab w:val="left" w:pos="720"/>
              </w:tabs>
              <w:rPr>
                <w:rFonts w:ascii="Arial" w:hAnsi="Arial" w:cs="Arial"/>
              </w:rPr>
            </w:pPr>
          </w:p>
          <w:p w14:paraId="49424FC2"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Generalization</w:t>
            </w:r>
            <w:r w:rsidRPr="00CF3E51">
              <w:rPr>
                <w:rFonts w:ascii="Arial" w:hAnsi="Arial" w:cs="Arial"/>
                <w:sz w:val="22"/>
                <w:szCs w:val="22"/>
              </w:rPr>
              <w:t>: N/A</w:t>
            </w:r>
          </w:p>
          <w:p w14:paraId="0FFA9EB8" w14:textId="77777777" w:rsidR="00F9251D" w:rsidRPr="00CF3E51" w:rsidRDefault="00F9251D" w:rsidP="004509BA">
            <w:pPr>
              <w:tabs>
                <w:tab w:val="left" w:pos="720"/>
              </w:tabs>
              <w:rPr>
                <w:rFonts w:ascii="Arial" w:hAnsi="Arial" w:cs="Arial"/>
              </w:rPr>
            </w:pPr>
          </w:p>
          <w:p w14:paraId="1CA7B922" w14:textId="77777777" w:rsidR="00F9251D" w:rsidRPr="00CF3E51" w:rsidRDefault="00F9251D" w:rsidP="004509BA">
            <w:pPr>
              <w:tabs>
                <w:tab w:val="left" w:pos="720"/>
              </w:tabs>
              <w:rPr>
                <w:rFonts w:ascii="Arial" w:hAnsi="Arial" w:cs="Arial"/>
              </w:rPr>
            </w:pPr>
          </w:p>
        </w:tc>
      </w:tr>
      <w:tr w:rsidR="00F9251D" w:rsidRPr="00CF3E51" w14:paraId="51E9DA13"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73EA1E8F" w14:textId="77777777" w:rsidR="00F9251D" w:rsidRPr="00CF3E51" w:rsidRDefault="00F9251D" w:rsidP="004509BA">
            <w:pPr>
              <w:rPr>
                <w:rFonts w:ascii="Arial" w:hAnsi="Arial" w:cs="Arial"/>
              </w:rPr>
            </w:pPr>
            <w:r w:rsidRPr="00CF3E51">
              <w:rPr>
                <w:rFonts w:ascii="Arial" w:hAnsi="Arial" w:cs="Arial"/>
                <w:b/>
                <w:sz w:val="22"/>
                <w:szCs w:val="22"/>
              </w:rPr>
              <w:t>The Normal Flow of Events</w:t>
            </w:r>
            <w:r w:rsidRPr="00CF3E51">
              <w:rPr>
                <w:rFonts w:ascii="Arial" w:hAnsi="Arial" w:cs="Arial"/>
                <w:sz w:val="22"/>
                <w:szCs w:val="22"/>
              </w:rPr>
              <w:t xml:space="preserve">: </w:t>
            </w:r>
          </w:p>
          <w:p w14:paraId="77A33BDF" w14:textId="77777777" w:rsidR="00F9251D" w:rsidRPr="00CF3E51" w:rsidRDefault="00F9251D" w:rsidP="004509BA">
            <w:pPr>
              <w:pStyle w:val="ListParagraph"/>
              <w:numPr>
                <w:ilvl w:val="0"/>
                <w:numId w:val="24"/>
              </w:numPr>
              <w:rPr>
                <w:rFonts w:ascii="Arial" w:hAnsi="Arial" w:cs="Arial"/>
              </w:rPr>
            </w:pPr>
            <w:r w:rsidRPr="00CF3E51">
              <w:rPr>
                <w:rFonts w:ascii="Arial" w:hAnsi="Arial" w:cs="Arial"/>
                <w:sz w:val="22"/>
                <w:szCs w:val="22"/>
              </w:rPr>
              <w:t>The user is having an issue with the app</w:t>
            </w:r>
          </w:p>
          <w:p w14:paraId="4C3CD7D1" w14:textId="77777777" w:rsidR="00F9251D" w:rsidRPr="00CF3E51" w:rsidRDefault="00F9251D" w:rsidP="004509BA">
            <w:pPr>
              <w:pStyle w:val="ListParagraph"/>
              <w:numPr>
                <w:ilvl w:val="0"/>
                <w:numId w:val="24"/>
              </w:numPr>
              <w:rPr>
                <w:rFonts w:ascii="Arial" w:hAnsi="Arial" w:cs="Arial"/>
              </w:rPr>
            </w:pPr>
            <w:r w:rsidRPr="00CF3E51">
              <w:rPr>
                <w:rFonts w:ascii="Arial" w:hAnsi="Arial" w:cs="Arial"/>
                <w:sz w:val="22"/>
                <w:szCs w:val="22"/>
              </w:rPr>
              <w:t>The user presses the "Contact Support" button</w:t>
            </w:r>
          </w:p>
          <w:p w14:paraId="553045DD" w14:textId="77777777" w:rsidR="00F9251D" w:rsidRPr="00CF3E51" w:rsidRDefault="00F9251D" w:rsidP="004509BA">
            <w:pPr>
              <w:pStyle w:val="ListParagraph"/>
              <w:numPr>
                <w:ilvl w:val="0"/>
                <w:numId w:val="24"/>
              </w:numPr>
              <w:rPr>
                <w:rFonts w:ascii="Arial" w:hAnsi="Arial" w:cs="Arial"/>
              </w:rPr>
            </w:pPr>
            <w:r w:rsidRPr="00CF3E51">
              <w:rPr>
                <w:rFonts w:ascii="Arial" w:hAnsi="Arial" w:cs="Arial"/>
                <w:sz w:val="22"/>
                <w:szCs w:val="22"/>
              </w:rPr>
              <w:t>The user can either call the number or send an email</w:t>
            </w:r>
          </w:p>
          <w:p w14:paraId="37F5206D" w14:textId="77777777" w:rsidR="00F9251D" w:rsidRPr="00CF3E51" w:rsidRDefault="00F9251D" w:rsidP="004509BA">
            <w:pPr>
              <w:rPr>
                <w:rFonts w:ascii="Arial" w:hAnsi="Arial" w:cs="Arial"/>
              </w:rPr>
            </w:pPr>
          </w:p>
        </w:tc>
      </w:tr>
      <w:tr w:rsidR="00F9251D" w:rsidRPr="00CF3E51" w14:paraId="03D3ACC1" w14:textId="77777777" w:rsidTr="004509BA">
        <w:trPr>
          <w:trHeight w:val="498"/>
        </w:trPr>
        <w:tc>
          <w:tcPr>
            <w:tcW w:w="9576" w:type="dxa"/>
            <w:gridSpan w:val="4"/>
            <w:tcBorders>
              <w:top w:val="single" w:sz="6" w:space="0" w:color="000000"/>
              <w:left w:val="double" w:sz="6" w:space="0" w:color="000000"/>
              <w:bottom w:val="single" w:sz="6" w:space="0" w:color="000000"/>
              <w:right w:val="double" w:sz="6" w:space="0" w:color="000000"/>
            </w:tcBorders>
          </w:tcPr>
          <w:p w14:paraId="135FFB00" w14:textId="77777777" w:rsidR="00F9251D" w:rsidRPr="00CF3E51" w:rsidRDefault="00F9251D" w:rsidP="004509BA">
            <w:pPr>
              <w:rPr>
                <w:rFonts w:ascii="Arial" w:hAnsi="Arial" w:cs="Arial"/>
              </w:rPr>
            </w:pPr>
            <w:r w:rsidRPr="00CF3E51">
              <w:rPr>
                <w:rFonts w:ascii="Arial" w:hAnsi="Arial" w:cs="Arial"/>
                <w:b/>
                <w:sz w:val="22"/>
                <w:szCs w:val="22"/>
              </w:rPr>
              <w:t>Sub-flows</w:t>
            </w:r>
            <w:r w:rsidRPr="00CF3E51">
              <w:rPr>
                <w:rFonts w:ascii="Arial" w:hAnsi="Arial" w:cs="Arial"/>
                <w:sz w:val="22"/>
                <w:szCs w:val="22"/>
              </w:rPr>
              <w:t xml:space="preserve">: </w:t>
            </w:r>
          </w:p>
          <w:p w14:paraId="642CD849" w14:textId="77777777" w:rsidR="00F9251D" w:rsidRPr="00CF3E51" w:rsidRDefault="00F9251D" w:rsidP="004509BA">
            <w:pPr>
              <w:pStyle w:val="ListParagraph"/>
              <w:numPr>
                <w:ilvl w:val="0"/>
                <w:numId w:val="25"/>
              </w:numPr>
              <w:rPr>
                <w:rFonts w:ascii="Arial" w:hAnsi="Arial" w:cs="Arial"/>
              </w:rPr>
            </w:pPr>
            <w:r w:rsidRPr="00CF3E51">
              <w:rPr>
                <w:rFonts w:ascii="Arial" w:hAnsi="Arial" w:cs="Arial"/>
                <w:sz w:val="22"/>
                <w:szCs w:val="22"/>
              </w:rPr>
              <w:t>The user is having trouble adding a credit card</w:t>
            </w:r>
          </w:p>
          <w:p w14:paraId="27724595" w14:textId="77777777" w:rsidR="00F9251D" w:rsidRPr="00CF3E51" w:rsidRDefault="00F9251D" w:rsidP="004509BA">
            <w:pPr>
              <w:pStyle w:val="ListParagraph"/>
              <w:numPr>
                <w:ilvl w:val="0"/>
                <w:numId w:val="25"/>
              </w:numPr>
              <w:rPr>
                <w:rFonts w:ascii="Arial" w:hAnsi="Arial" w:cs="Arial"/>
              </w:rPr>
            </w:pPr>
            <w:r w:rsidRPr="00CF3E51">
              <w:rPr>
                <w:rFonts w:ascii="Arial" w:hAnsi="Arial" w:cs="Arial"/>
                <w:sz w:val="22"/>
                <w:szCs w:val="22"/>
              </w:rPr>
              <w:t>The user goes to the home page and presses "Contact Support"</w:t>
            </w:r>
          </w:p>
          <w:p w14:paraId="65E42F88" w14:textId="77777777" w:rsidR="00F9251D" w:rsidRPr="00CF3E51" w:rsidRDefault="00F9251D" w:rsidP="004509BA">
            <w:pPr>
              <w:pStyle w:val="ListParagraph"/>
              <w:numPr>
                <w:ilvl w:val="0"/>
                <w:numId w:val="25"/>
              </w:numPr>
              <w:rPr>
                <w:rFonts w:ascii="Arial" w:hAnsi="Arial" w:cs="Arial"/>
              </w:rPr>
            </w:pPr>
            <w:r w:rsidRPr="00CF3E51">
              <w:rPr>
                <w:rFonts w:ascii="Arial" w:hAnsi="Arial" w:cs="Arial"/>
                <w:sz w:val="22"/>
                <w:szCs w:val="22"/>
              </w:rPr>
              <w:t xml:space="preserve">The user can either call an employee or send an email to the employee </w:t>
            </w:r>
          </w:p>
          <w:p w14:paraId="7E005C67" w14:textId="77777777" w:rsidR="00F9251D" w:rsidRPr="00CF3E51" w:rsidRDefault="00F9251D" w:rsidP="004509BA">
            <w:pPr>
              <w:rPr>
                <w:rFonts w:ascii="Arial" w:hAnsi="Arial" w:cs="Arial"/>
              </w:rPr>
            </w:pPr>
          </w:p>
          <w:p w14:paraId="6EE5E01D" w14:textId="77777777" w:rsidR="00F9251D" w:rsidRPr="00CF3E51" w:rsidRDefault="00F9251D" w:rsidP="004509BA">
            <w:pPr>
              <w:rPr>
                <w:rFonts w:ascii="Arial" w:hAnsi="Arial" w:cs="Arial"/>
              </w:rPr>
            </w:pPr>
          </w:p>
        </w:tc>
      </w:tr>
      <w:tr w:rsidR="00F9251D" w:rsidRPr="00CF3E51" w14:paraId="0338CCFA"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6A971119" w14:textId="77777777" w:rsidR="00F9251D" w:rsidRPr="00CF3E51" w:rsidRDefault="00F9251D" w:rsidP="004509BA">
            <w:pPr>
              <w:rPr>
                <w:rFonts w:ascii="Arial" w:hAnsi="Arial" w:cs="Arial"/>
              </w:rPr>
            </w:pPr>
            <w:r w:rsidRPr="00CF3E51">
              <w:rPr>
                <w:rFonts w:ascii="Arial" w:hAnsi="Arial" w:cs="Arial"/>
                <w:b/>
                <w:sz w:val="22"/>
                <w:szCs w:val="22"/>
              </w:rPr>
              <w:lastRenderedPageBreak/>
              <w:t>Alternate/Exceptional Flows</w:t>
            </w:r>
            <w:r w:rsidRPr="00CF3E51">
              <w:rPr>
                <w:rFonts w:ascii="Arial" w:hAnsi="Arial" w:cs="Arial"/>
                <w:sz w:val="22"/>
                <w:szCs w:val="22"/>
              </w:rPr>
              <w:t xml:space="preserve">: </w:t>
            </w:r>
          </w:p>
          <w:p w14:paraId="4077D3A2" w14:textId="77777777" w:rsidR="00F9251D" w:rsidRPr="00CF3E51" w:rsidRDefault="00F9251D" w:rsidP="004509BA">
            <w:pPr>
              <w:rPr>
                <w:rFonts w:ascii="Arial" w:hAnsi="Arial" w:cs="Arial"/>
              </w:rPr>
            </w:pPr>
            <w:r w:rsidRPr="00CF3E51">
              <w:rPr>
                <w:rFonts w:ascii="Arial" w:hAnsi="Arial" w:cs="Arial"/>
                <w:sz w:val="22"/>
                <w:szCs w:val="22"/>
              </w:rPr>
              <w:t>In step 3, if the user picks to call the number:</w:t>
            </w:r>
          </w:p>
          <w:p w14:paraId="4FFEC8BD" w14:textId="77777777" w:rsidR="00F9251D" w:rsidRPr="00CF3E51" w:rsidRDefault="00F9251D" w:rsidP="004509BA">
            <w:pPr>
              <w:pStyle w:val="ListParagraph"/>
              <w:numPr>
                <w:ilvl w:val="1"/>
                <w:numId w:val="25"/>
              </w:numPr>
              <w:rPr>
                <w:rFonts w:ascii="Arial" w:hAnsi="Arial" w:cs="Arial"/>
              </w:rPr>
            </w:pPr>
            <w:r w:rsidRPr="00CF3E51">
              <w:rPr>
                <w:rFonts w:ascii="Arial" w:hAnsi="Arial" w:cs="Arial"/>
                <w:sz w:val="22"/>
                <w:szCs w:val="22"/>
              </w:rPr>
              <w:t>The customer service representative puts the user on hold.</w:t>
            </w:r>
          </w:p>
          <w:p w14:paraId="7C67E129" w14:textId="77777777" w:rsidR="00F9251D" w:rsidRPr="00CF3E51" w:rsidRDefault="00F9251D" w:rsidP="004509BA">
            <w:pPr>
              <w:pStyle w:val="ListParagraph"/>
              <w:numPr>
                <w:ilvl w:val="1"/>
                <w:numId w:val="25"/>
              </w:numPr>
              <w:rPr>
                <w:rFonts w:ascii="Arial" w:hAnsi="Arial" w:cs="Arial"/>
              </w:rPr>
            </w:pPr>
            <w:r w:rsidRPr="00CF3E51">
              <w:rPr>
                <w:rFonts w:ascii="Arial" w:hAnsi="Arial" w:cs="Arial"/>
                <w:sz w:val="22"/>
                <w:szCs w:val="22"/>
              </w:rPr>
              <w:t>A customer support employee will answer the phone when available to discuss the issue.</w:t>
            </w:r>
          </w:p>
          <w:p w14:paraId="3835CE51" w14:textId="77777777" w:rsidR="00F9251D" w:rsidRPr="00CF3E51" w:rsidRDefault="00F9251D" w:rsidP="004509BA">
            <w:pPr>
              <w:rPr>
                <w:rFonts w:ascii="Arial" w:hAnsi="Arial" w:cs="Arial"/>
              </w:rPr>
            </w:pPr>
          </w:p>
        </w:tc>
      </w:tr>
      <w:tr w:rsidR="00F9251D" w:rsidRPr="00CF3E51" w14:paraId="69D3D773"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351C343D" w14:textId="77777777" w:rsidR="00F9251D" w:rsidRPr="00CF3E51" w:rsidRDefault="00F9251D" w:rsidP="004509BA">
            <w:pPr>
              <w:rPr>
                <w:rFonts w:ascii="Arial" w:hAnsi="Arial" w:cs="Arial"/>
                <w:b/>
              </w:rPr>
            </w:pPr>
            <w:r w:rsidRPr="00CF3E51">
              <w:rPr>
                <w:rFonts w:ascii="Arial" w:hAnsi="Arial" w:cs="Arial"/>
                <w:b/>
                <w:sz w:val="22"/>
                <w:szCs w:val="22"/>
              </w:rPr>
              <w:t xml:space="preserve">Special Requirements: </w:t>
            </w:r>
          </w:p>
          <w:p w14:paraId="160CE274" w14:textId="77777777" w:rsidR="00F9251D" w:rsidRPr="00CF3E51" w:rsidRDefault="00F9251D" w:rsidP="004509BA">
            <w:pPr>
              <w:rPr>
                <w:rFonts w:ascii="Arial" w:hAnsi="Arial" w:cs="Arial"/>
                <w:bCs/>
              </w:rPr>
            </w:pPr>
            <w:r w:rsidRPr="00CF3E51">
              <w:rPr>
                <w:rFonts w:ascii="Arial" w:hAnsi="Arial" w:cs="Arial"/>
                <w:bCs/>
                <w:sz w:val="22"/>
                <w:szCs w:val="22"/>
              </w:rPr>
              <w:t>Interaction</w:t>
            </w:r>
          </w:p>
          <w:p w14:paraId="075841E7" w14:textId="77777777" w:rsidR="00F9251D" w:rsidRPr="00CF3E51" w:rsidRDefault="00F9251D" w:rsidP="004509BA">
            <w:pPr>
              <w:pStyle w:val="ListParagraph"/>
              <w:numPr>
                <w:ilvl w:val="0"/>
                <w:numId w:val="26"/>
              </w:numPr>
              <w:rPr>
                <w:rFonts w:ascii="Arial" w:hAnsi="Arial" w:cs="Arial"/>
                <w:bCs/>
              </w:rPr>
            </w:pPr>
            <w:r w:rsidRPr="00CF3E51">
              <w:rPr>
                <w:rFonts w:ascii="Arial" w:hAnsi="Arial" w:cs="Arial"/>
                <w:bCs/>
                <w:sz w:val="22"/>
                <w:szCs w:val="22"/>
              </w:rPr>
              <w:t>The customer support employee must ensure they treat the customer with respect</w:t>
            </w:r>
          </w:p>
          <w:p w14:paraId="5FE4F283" w14:textId="77777777" w:rsidR="00F9251D" w:rsidRPr="00CF3E51" w:rsidRDefault="00F9251D" w:rsidP="004509BA">
            <w:pPr>
              <w:rPr>
                <w:rFonts w:ascii="Arial" w:hAnsi="Arial" w:cs="Arial"/>
                <w:bCs/>
              </w:rPr>
            </w:pPr>
            <w:r w:rsidRPr="00CF3E51">
              <w:rPr>
                <w:rFonts w:ascii="Arial" w:hAnsi="Arial" w:cs="Arial"/>
                <w:bCs/>
                <w:sz w:val="22"/>
                <w:szCs w:val="22"/>
              </w:rPr>
              <w:t xml:space="preserve">Performance </w:t>
            </w:r>
          </w:p>
          <w:p w14:paraId="6D38833F" w14:textId="77777777" w:rsidR="00F9251D" w:rsidRPr="00CF3E51" w:rsidRDefault="00F9251D" w:rsidP="004509BA">
            <w:pPr>
              <w:pStyle w:val="ListParagraph"/>
              <w:numPr>
                <w:ilvl w:val="0"/>
                <w:numId w:val="27"/>
              </w:numPr>
              <w:rPr>
                <w:rFonts w:ascii="Arial" w:hAnsi="Arial" w:cs="Arial"/>
                <w:bCs/>
              </w:rPr>
            </w:pPr>
            <w:r w:rsidRPr="00CF3E51">
              <w:rPr>
                <w:rFonts w:ascii="Arial" w:hAnsi="Arial" w:cs="Arial"/>
                <w:bCs/>
                <w:sz w:val="22"/>
                <w:szCs w:val="22"/>
              </w:rPr>
              <w:t>If a customer emails the company, they will receive a response within 2 hours</w:t>
            </w:r>
          </w:p>
          <w:p w14:paraId="2C100B2A" w14:textId="77777777" w:rsidR="00F9251D" w:rsidRPr="00CF3E51" w:rsidRDefault="00F9251D" w:rsidP="004509BA">
            <w:pPr>
              <w:pStyle w:val="ListParagraph"/>
              <w:numPr>
                <w:ilvl w:val="0"/>
                <w:numId w:val="27"/>
              </w:numPr>
              <w:rPr>
                <w:rFonts w:ascii="Arial" w:hAnsi="Arial" w:cs="Arial"/>
                <w:bCs/>
              </w:rPr>
            </w:pPr>
            <w:r w:rsidRPr="00CF3E51">
              <w:rPr>
                <w:rFonts w:ascii="Arial" w:hAnsi="Arial" w:cs="Arial"/>
                <w:bCs/>
                <w:sz w:val="22"/>
                <w:szCs w:val="22"/>
              </w:rPr>
              <w:t>If a customer calls the company, they will be on hold for less than 5 minutes</w:t>
            </w:r>
          </w:p>
          <w:p w14:paraId="7E8906B9" w14:textId="77777777" w:rsidR="00F9251D" w:rsidRPr="00CF3E51" w:rsidRDefault="00F9251D" w:rsidP="004509BA">
            <w:pPr>
              <w:rPr>
                <w:rFonts w:ascii="Arial" w:hAnsi="Arial" w:cs="Arial"/>
                <w:b/>
              </w:rPr>
            </w:pPr>
          </w:p>
        </w:tc>
      </w:tr>
      <w:tr w:rsidR="00F9251D" w:rsidRPr="00CF3E51" w14:paraId="423836D2" w14:textId="77777777" w:rsidTr="004509BA">
        <w:tc>
          <w:tcPr>
            <w:tcW w:w="9576" w:type="dxa"/>
            <w:gridSpan w:val="4"/>
            <w:tcBorders>
              <w:top w:val="single" w:sz="6" w:space="0" w:color="000000"/>
              <w:left w:val="double" w:sz="6" w:space="0" w:color="000000"/>
              <w:bottom w:val="double" w:sz="6" w:space="0" w:color="000000"/>
              <w:right w:val="double" w:sz="6" w:space="0" w:color="000000"/>
            </w:tcBorders>
          </w:tcPr>
          <w:p w14:paraId="7EFD3482" w14:textId="77777777" w:rsidR="00F9251D" w:rsidRPr="00CF3E51" w:rsidRDefault="00F9251D" w:rsidP="004509BA">
            <w:pPr>
              <w:rPr>
                <w:rFonts w:ascii="Arial" w:hAnsi="Arial" w:cs="Arial"/>
                <w:b/>
              </w:rPr>
            </w:pPr>
            <w:r w:rsidRPr="00CF3E51">
              <w:rPr>
                <w:rFonts w:ascii="Arial" w:hAnsi="Arial" w:cs="Arial"/>
                <w:b/>
                <w:sz w:val="22"/>
                <w:szCs w:val="22"/>
              </w:rPr>
              <w:t xml:space="preserve">To do/Issues: </w:t>
            </w:r>
          </w:p>
          <w:p w14:paraId="52D46858" w14:textId="77777777" w:rsidR="00F9251D" w:rsidRPr="00CF3E51" w:rsidRDefault="00F9251D" w:rsidP="004509BA">
            <w:pPr>
              <w:pStyle w:val="ListParagraph"/>
              <w:numPr>
                <w:ilvl w:val="0"/>
                <w:numId w:val="28"/>
              </w:numPr>
              <w:rPr>
                <w:rFonts w:ascii="Arial" w:hAnsi="Arial" w:cs="Arial"/>
                <w:bCs/>
              </w:rPr>
            </w:pPr>
            <w:r w:rsidRPr="00CF3E51">
              <w:rPr>
                <w:rFonts w:ascii="Arial" w:hAnsi="Arial" w:cs="Arial"/>
                <w:bCs/>
                <w:sz w:val="22"/>
                <w:szCs w:val="22"/>
              </w:rPr>
              <w:t>We need to make sure the employee is skilled in customer service</w:t>
            </w:r>
          </w:p>
          <w:p w14:paraId="39B3E165" w14:textId="77777777" w:rsidR="00F9251D" w:rsidRPr="00CF3E51" w:rsidRDefault="00F9251D" w:rsidP="004509BA">
            <w:pPr>
              <w:rPr>
                <w:rFonts w:ascii="Arial" w:hAnsi="Arial" w:cs="Arial"/>
                <w:bCs/>
              </w:rPr>
            </w:pPr>
          </w:p>
          <w:p w14:paraId="44DAA8F9" w14:textId="77777777" w:rsidR="00F9251D" w:rsidRPr="00CF3E51" w:rsidRDefault="00F9251D" w:rsidP="004509BA">
            <w:pPr>
              <w:rPr>
                <w:rFonts w:ascii="Arial" w:hAnsi="Arial" w:cs="Arial"/>
                <w:bCs/>
              </w:rPr>
            </w:pPr>
            <w:r w:rsidRPr="00CF3E51">
              <w:rPr>
                <w:rFonts w:ascii="Arial" w:hAnsi="Arial" w:cs="Arial"/>
                <w:bCs/>
                <w:sz w:val="22"/>
                <w:szCs w:val="22"/>
              </w:rPr>
              <w:t>What happens if the employee can't fix the user's issues?</w:t>
            </w:r>
          </w:p>
          <w:p w14:paraId="139124AA" w14:textId="77777777" w:rsidR="00F9251D" w:rsidRPr="00CF3E51" w:rsidRDefault="00F9251D" w:rsidP="004509BA">
            <w:pPr>
              <w:rPr>
                <w:rFonts w:ascii="Arial" w:hAnsi="Arial" w:cs="Arial"/>
                <w:b/>
              </w:rPr>
            </w:pPr>
          </w:p>
        </w:tc>
      </w:tr>
    </w:tbl>
    <w:p w14:paraId="019BDE73" w14:textId="77777777" w:rsidR="00F9251D" w:rsidRPr="00CF3E51" w:rsidRDefault="00F9251D" w:rsidP="00F9251D">
      <w:pPr>
        <w:rPr>
          <w:rFonts w:ascii="Arial" w:hAnsi="Arial" w:cs="Arial"/>
          <w:sz w:val="22"/>
          <w:szCs w:val="22"/>
        </w:rPr>
      </w:pPr>
    </w:p>
    <w:p w14:paraId="53B1922E" w14:textId="77777777" w:rsidR="00F9251D" w:rsidRPr="00CF3E51" w:rsidRDefault="00F9251D" w:rsidP="00F9251D">
      <w:pPr>
        <w:rPr>
          <w:rFonts w:ascii="Arial" w:hAnsi="Arial" w:cs="Arial"/>
          <w:sz w:val="22"/>
          <w:szCs w:val="22"/>
        </w:rPr>
      </w:pPr>
    </w:p>
    <w:p w14:paraId="5E41D596" w14:textId="77777777" w:rsidR="00F9251D" w:rsidRPr="00CF3E51" w:rsidRDefault="00F9251D" w:rsidP="00F9251D">
      <w:pPr>
        <w:rPr>
          <w:rFonts w:ascii="Arial" w:hAnsi="Arial" w:cs="Arial"/>
          <w:sz w:val="22"/>
          <w:szCs w:val="22"/>
        </w:rPr>
      </w:pPr>
    </w:p>
    <w:p w14:paraId="1EABCFDC" w14:textId="77777777" w:rsidR="00F9251D" w:rsidRPr="00CF3E51" w:rsidRDefault="00F9251D" w:rsidP="00F9251D">
      <w:pPr>
        <w:rPr>
          <w:rFonts w:ascii="Arial" w:hAnsi="Arial" w:cs="Arial"/>
          <w:sz w:val="22"/>
          <w:szCs w:val="22"/>
        </w:rPr>
      </w:pPr>
    </w:p>
    <w:p w14:paraId="4051E1C5" w14:textId="77777777" w:rsidR="00F9251D" w:rsidRPr="00CF3E51" w:rsidRDefault="00F9251D" w:rsidP="00F9251D">
      <w:pPr>
        <w:rPr>
          <w:rFonts w:ascii="Arial" w:hAnsi="Arial" w:cs="Arial"/>
          <w:sz w:val="22"/>
          <w:szCs w:val="22"/>
        </w:rPr>
      </w:pPr>
    </w:p>
    <w:p w14:paraId="204F1AE9" w14:textId="77777777" w:rsidR="00F9251D" w:rsidRPr="00CF3E51" w:rsidRDefault="00F9251D" w:rsidP="00F9251D">
      <w:pPr>
        <w:rPr>
          <w:rFonts w:ascii="Arial" w:hAnsi="Arial" w:cs="Arial"/>
          <w:sz w:val="22"/>
          <w:szCs w:val="22"/>
        </w:rPr>
      </w:pPr>
    </w:p>
    <w:p w14:paraId="15C8160B" w14:textId="77777777" w:rsidR="00F9251D" w:rsidRPr="00CF3E51" w:rsidRDefault="00F9251D" w:rsidP="00F9251D">
      <w:pPr>
        <w:rPr>
          <w:rFonts w:ascii="Arial" w:hAnsi="Arial" w:cs="Arial"/>
          <w:sz w:val="22"/>
          <w:szCs w:val="22"/>
        </w:rPr>
      </w:pPr>
    </w:p>
    <w:p w14:paraId="38025CB8" w14:textId="77777777" w:rsidR="00F9251D" w:rsidRPr="00CF3E51" w:rsidRDefault="00F9251D" w:rsidP="00F9251D">
      <w:pPr>
        <w:rPr>
          <w:rFonts w:ascii="Arial" w:hAnsi="Arial" w:cs="Arial"/>
          <w:sz w:val="22"/>
          <w:szCs w:val="22"/>
        </w:rPr>
      </w:pPr>
    </w:p>
    <w:p w14:paraId="4DABC593" w14:textId="77777777" w:rsidR="00F9251D" w:rsidRPr="00CF3E51" w:rsidRDefault="00F9251D" w:rsidP="00F9251D">
      <w:pPr>
        <w:rPr>
          <w:rFonts w:ascii="Arial" w:hAnsi="Arial" w:cs="Arial"/>
          <w:sz w:val="22"/>
          <w:szCs w:val="22"/>
        </w:rPr>
      </w:pPr>
    </w:p>
    <w:p w14:paraId="51C78439" w14:textId="77777777" w:rsidR="00F9251D" w:rsidRPr="00CF3E51" w:rsidRDefault="00F9251D" w:rsidP="00F9251D">
      <w:pPr>
        <w:rPr>
          <w:rFonts w:ascii="Arial" w:hAnsi="Arial" w:cs="Arial"/>
          <w:sz w:val="22"/>
          <w:szCs w:val="22"/>
        </w:rPr>
      </w:pPr>
    </w:p>
    <w:p w14:paraId="6E286728" w14:textId="77777777" w:rsidR="00F9251D" w:rsidRPr="00CF3E51" w:rsidRDefault="00F9251D" w:rsidP="00F9251D">
      <w:pPr>
        <w:rPr>
          <w:rFonts w:ascii="Arial" w:hAnsi="Arial" w:cs="Arial"/>
          <w:sz w:val="22"/>
          <w:szCs w:val="22"/>
        </w:rPr>
      </w:pPr>
    </w:p>
    <w:p w14:paraId="1F0A4B51" w14:textId="77777777" w:rsidR="00F9251D" w:rsidRPr="00CF3E51" w:rsidRDefault="00F9251D" w:rsidP="00F9251D">
      <w:pPr>
        <w:rPr>
          <w:rFonts w:ascii="Arial" w:hAnsi="Arial" w:cs="Arial"/>
          <w:sz w:val="22"/>
          <w:szCs w:val="22"/>
        </w:rPr>
      </w:pPr>
    </w:p>
    <w:p w14:paraId="68F8178C" w14:textId="77777777" w:rsidR="00F9251D" w:rsidRPr="00CF3E51" w:rsidRDefault="00F9251D" w:rsidP="00F9251D">
      <w:pPr>
        <w:rPr>
          <w:rFonts w:ascii="Arial" w:hAnsi="Arial" w:cs="Arial"/>
          <w:sz w:val="22"/>
          <w:szCs w:val="22"/>
        </w:rPr>
      </w:pPr>
    </w:p>
    <w:p w14:paraId="10AC4DBF" w14:textId="77777777" w:rsidR="00F9251D" w:rsidRPr="00CF3E51" w:rsidRDefault="00F9251D" w:rsidP="00F9251D">
      <w:pPr>
        <w:rPr>
          <w:rFonts w:ascii="Arial" w:hAnsi="Arial" w:cs="Arial"/>
          <w:sz w:val="22"/>
          <w:szCs w:val="22"/>
        </w:rPr>
      </w:pPr>
    </w:p>
    <w:p w14:paraId="3D2F63D7" w14:textId="77777777" w:rsidR="00F9251D" w:rsidRPr="00CF3E51" w:rsidRDefault="00F9251D" w:rsidP="00F9251D">
      <w:pPr>
        <w:rPr>
          <w:rFonts w:ascii="Arial" w:hAnsi="Arial" w:cs="Arial"/>
          <w:sz w:val="22"/>
          <w:szCs w:val="22"/>
        </w:rPr>
      </w:pPr>
    </w:p>
    <w:p w14:paraId="5E160592" w14:textId="77777777" w:rsidR="00F9251D" w:rsidRPr="00CF3E51" w:rsidRDefault="00F9251D" w:rsidP="00F9251D">
      <w:pPr>
        <w:rPr>
          <w:rFonts w:ascii="Arial" w:hAnsi="Arial" w:cs="Arial"/>
          <w:sz w:val="22"/>
          <w:szCs w:val="22"/>
        </w:rPr>
      </w:pPr>
    </w:p>
    <w:p w14:paraId="0DE0A369" w14:textId="77777777" w:rsidR="00F9251D" w:rsidRPr="00CF3E51" w:rsidRDefault="00F9251D" w:rsidP="00F9251D">
      <w:pPr>
        <w:rPr>
          <w:rFonts w:ascii="Arial" w:hAnsi="Arial" w:cs="Arial"/>
          <w:sz w:val="22"/>
          <w:szCs w:val="22"/>
        </w:rPr>
      </w:pPr>
    </w:p>
    <w:p w14:paraId="7DE99FCC" w14:textId="77777777" w:rsidR="00F9251D" w:rsidRPr="00CF3E51" w:rsidRDefault="00F9251D" w:rsidP="00F9251D">
      <w:pPr>
        <w:rPr>
          <w:rFonts w:ascii="Arial" w:hAnsi="Arial" w:cs="Arial"/>
          <w:sz w:val="22"/>
          <w:szCs w:val="22"/>
        </w:rPr>
      </w:pPr>
    </w:p>
    <w:p w14:paraId="06A45F35" w14:textId="77777777" w:rsidR="00F9251D" w:rsidRPr="00CF3E51" w:rsidRDefault="00F9251D" w:rsidP="00F9251D">
      <w:pPr>
        <w:rPr>
          <w:rFonts w:ascii="Arial" w:hAnsi="Arial" w:cs="Arial"/>
          <w:sz w:val="22"/>
          <w:szCs w:val="22"/>
        </w:rPr>
      </w:pPr>
    </w:p>
    <w:p w14:paraId="6AE51EBC" w14:textId="77777777" w:rsidR="00F9251D" w:rsidRPr="00CF3E51" w:rsidRDefault="00F9251D" w:rsidP="00F9251D">
      <w:pPr>
        <w:rPr>
          <w:rFonts w:ascii="Arial" w:hAnsi="Arial" w:cs="Arial"/>
          <w:sz w:val="22"/>
          <w:szCs w:val="22"/>
        </w:rPr>
      </w:pPr>
    </w:p>
    <w:p w14:paraId="72D9121F" w14:textId="77777777" w:rsidR="00F9251D" w:rsidRPr="00CF3E51" w:rsidRDefault="00F9251D" w:rsidP="00F9251D">
      <w:pPr>
        <w:rPr>
          <w:rFonts w:ascii="Arial" w:hAnsi="Arial" w:cs="Arial"/>
          <w:sz w:val="22"/>
          <w:szCs w:val="22"/>
        </w:rPr>
      </w:pPr>
    </w:p>
    <w:p w14:paraId="0C992AF9" w14:textId="77777777" w:rsidR="00F9251D" w:rsidRPr="00CF3E51" w:rsidRDefault="00F9251D" w:rsidP="00F9251D">
      <w:pPr>
        <w:rPr>
          <w:rFonts w:ascii="Arial" w:hAnsi="Arial" w:cs="Arial"/>
          <w:sz w:val="22"/>
          <w:szCs w:val="22"/>
        </w:rPr>
      </w:pPr>
    </w:p>
    <w:p w14:paraId="6B1241BC" w14:textId="77777777" w:rsidR="00F9251D" w:rsidRPr="00CF3E51" w:rsidRDefault="00F9251D" w:rsidP="00F9251D">
      <w:pPr>
        <w:rPr>
          <w:rFonts w:ascii="Arial" w:hAnsi="Arial" w:cs="Arial"/>
          <w:sz w:val="22"/>
          <w:szCs w:val="22"/>
        </w:rPr>
      </w:pPr>
    </w:p>
    <w:p w14:paraId="3670BABD" w14:textId="77777777" w:rsidR="00F9251D" w:rsidRPr="00CF3E51" w:rsidRDefault="00F9251D" w:rsidP="00F9251D">
      <w:pPr>
        <w:rPr>
          <w:rFonts w:ascii="Arial" w:hAnsi="Arial" w:cs="Arial"/>
          <w:sz w:val="22"/>
          <w:szCs w:val="22"/>
        </w:rPr>
      </w:pPr>
    </w:p>
    <w:p w14:paraId="1DB8BECD" w14:textId="77777777" w:rsidR="00F9251D" w:rsidRPr="00CF3E51" w:rsidRDefault="00F9251D" w:rsidP="00F9251D">
      <w:pPr>
        <w:rPr>
          <w:rFonts w:ascii="Arial" w:hAnsi="Arial" w:cs="Arial"/>
          <w:sz w:val="22"/>
          <w:szCs w:val="22"/>
        </w:rPr>
      </w:pPr>
    </w:p>
    <w:p w14:paraId="537C85A7" w14:textId="77777777" w:rsidR="00F9251D" w:rsidRPr="00CF3E51" w:rsidRDefault="00F9251D" w:rsidP="00F9251D">
      <w:pPr>
        <w:rPr>
          <w:rFonts w:ascii="Arial" w:hAnsi="Arial" w:cs="Arial"/>
          <w:sz w:val="22"/>
          <w:szCs w:val="22"/>
        </w:rPr>
      </w:pPr>
    </w:p>
    <w:p w14:paraId="6B2046EF" w14:textId="77777777" w:rsidR="00F9251D" w:rsidRPr="00CF3E51" w:rsidRDefault="00F9251D" w:rsidP="00F9251D">
      <w:pPr>
        <w:rPr>
          <w:rFonts w:ascii="Arial" w:hAnsi="Arial" w:cs="Arial"/>
          <w:sz w:val="22"/>
          <w:szCs w:val="22"/>
        </w:rPr>
      </w:pPr>
    </w:p>
    <w:p w14:paraId="504E34E9" w14:textId="77777777" w:rsidR="00F9251D" w:rsidRPr="00CF3E51" w:rsidRDefault="00F9251D" w:rsidP="00F9251D">
      <w:pPr>
        <w:rPr>
          <w:rFonts w:ascii="Arial" w:hAnsi="Arial" w:cs="Arial"/>
          <w:sz w:val="22"/>
          <w:szCs w:val="22"/>
        </w:rPr>
      </w:pPr>
    </w:p>
    <w:p w14:paraId="6350B2AC" w14:textId="77777777" w:rsidR="00F9251D" w:rsidRPr="00CF3E51" w:rsidRDefault="00F9251D" w:rsidP="00F9251D">
      <w:pPr>
        <w:rPr>
          <w:rFonts w:ascii="Arial" w:hAnsi="Arial" w:cs="Arial"/>
          <w:sz w:val="22"/>
          <w:szCs w:val="22"/>
        </w:rPr>
      </w:pPr>
    </w:p>
    <w:p w14:paraId="29E35D22" w14:textId="77777777" w:rsidR="00F9251D" w:rsidRPr="00CF3E51" w:rsidRDefault="00F9251D" w:rsidP="00F9251D">
      <w:pPr>
        <w:rPr>
          <w:rFonts w:ascii="Arial" w:hAnsi="Arial" w:cs="Arial"/>
          <w:sz w:val="22"/>
          <w:szCs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4788"/>
        <w:gridCol w:w="1170"/>
        <w:gridCol w:w="900"/>
        <w:gridCol w:w="2718"/>
      </w:tblGrid>
      <w:tr w:rsidR="00F9251D" w:rsidRPr="00CF3E51" w14:paraId="015E8B15" w14:textId="77777777" w:rsidTr="004509BA">
        <w:tc>
          <w:tcPr>
            <w:tcW w:w="5958" w:type="dxa"/>
            <w:gridSpan w:val="2"/>
            <w:tcBorders>
              <w:top w:val="double" w:sz="6" w:space="0" w:color="000000"/>
              <w:left w:val="double" w:sz="6" w:space="0" w:color="000000"/>
              <w:bottom w:val="single" w:sz="6" w:space="0" w:color="000000"/>
              <w:right w:val="single" w:sz="6" w:space="0" w:color="000000"/>
            </w:tcBorders>
            <w:hideMark/>
          </w:tcPr>
          <w:p w14:paraId="1278A35E" w14:textId="77777777" w:rsidR="00F9251D" w:rsidRPr="00CF3E51" w:rsidRDefault="00F9251D" w:rsidP="004509BA">
            <w:pPr>
              <w:rPr>
                <w:rFonts w:ascii="Arial" w:hAnsi="Arial" w:cs="Arial"/>
              </w:rPr>
            </w:pPr>
            <w:r w:rsidRPr="00CF3E51">
              <w:rPr>
                <w:rFonts w:ascii="Arial" w:hAnsi="Arial" w:cs="Arial"/>
                <w:b/>
                <w:sz w:val="22"/>
                <w:szCs w:val="22"/>
              </w:rPr>
              <w:lastRenderedPageBreak/>
              <w:t>Use Case Name</w:t>
            </w:r>
            <w:r w:rsidRPr="00CF3E51">
              <w:rPr>
                <w:rFonts w:ascii="Arial" w:hAnsi="Arial" w:cs="Arial"/>
                <w:sz w:val="22"/>
                <w:szCs w:val="22"/>
              </w:rPr>
              <w:t>: Pay for Subscription</w:t>
            </w:r>
          </w:p>
        </w:tc>
        <w:tc>
          <w:tcPr>
            <w:tcW w:w="900" w:type="dxa"/>
            <w:tcBorders>
              <w:top w:val="double" w:sz="6" w:space="0" w:color="000000"/>
              <w:left w:val="single" w:sz="6" w:space="0" w:color="000000"/>
              <w:bottom w:val="single" w:sz="6" w:space="0" w:color="000000"/>
              <w:right w:val="single" w:sz="6" w:space="0" w:color="000000"/>
            </w:tcBorders>
            <w:hideMark/>
          </w:tcPr>
          <w:p w14:paraId="39200199" w14:textId="77777777" w:rsidR="00F9251D" w:rsidRPr="00CF3E51" w:rsidRDefault="00F9251D" w:rsidP="004509BA">
            <w:pPr>
              <w:rPr>
                <w:rFonts w:ascii="Arial" w:hAnsi="Arial" w:cs="Arial"/>
              </w:rPr>
            </w:pPr>
            <w:r w:rsidRPr="00CF3E51">
              <w:rPr>
                <w:rFonts w:ascii="Arial" w:hAnsi="Arial" w:cs="Arial"/>
                <w:b/>
                <w:sz w:val="22"/>
                <w:szCs w:val="22"/>
              </w:rPr>
              <w:t>ID</w:t>
            </w:r>
            <w:r w:rsidRPr="00CF3E51">
              <w:rPr>
                <w:rFonts w:ascii="Arial" w:hAnsi="Arial" w:cs="Arial"/>
                <w:sz w:val="22"/>
                <w:szCs w:val="22"/>
              </w:rPr>
              <w:t>:  4</w:t>
            </w:r>
          </w:p>
        </w:tc>
        <w:tc>
          <w:tcPr>
            <w:tcW w:w="2718" w:type="dxa"/>
            <w:tcBorders>
              <w:top w:val="double" w:sz="6" w:space="0" w:color="000000"/>
              <w:left w:val="single" w:sz="6" w:space="0" w:color="000000"/>
              <w:bottom w:val="single" w:sz="6" w:space="0" w:color="000000"/>
              <w:right w:val="double" w:sz="6" w:space="0" w:color="000000"/>
            </w:tcBorders>
            <w:hideMark/>
          </w:tcPr>
          <w:p w14:paraId="1BEA2A1E" w14:textId="77777777" w:rsidR="00F9251D" w:rsidRPr="00CF3E51" w:rsidRDefault="00F9251D" w:rsidP="004509BA">
            <w:pPr>
              <w:rPr>
                <w:rFonts w:ascii="Arial" w:hAnsi="Arial" w:cs="Arial"/>
              </w:rPr>
            </w:pPr>
            <w:r w:rsidRPr="00CF3E51">
              <w:rPr>
                <w:rFonts w:ascii="Arial" w:hAnsi="Arial" w:cs="Arial"/>
                <w:b/>
                <w:sz w:val="22"/>
                <w:szCs w:val="22"/>
              </w:rPr>
              <w:t>Importance</w:t>
            </w:r>
            <w:r w:rsidRPr="00CF3E51">
              <w:rPr>
                <w:rFonts w:ascii="Arial" w:hAnsi="Arial" w:cs="Arial"/>
                <w:sz w:val="22"/>
                <w:szCs w:val="22"/>
              </w:rPr>
              <w:t>: Will have all payment methods, should have easy method to pay, could have this as only payment, won't have users use this app without subscription</w:t>
            </w:r>
          </w:p>
        </w:tc>
      </w:tr>
      <w:tr w:rsidR="00F9251D" w:rsidRPr="00CF3E51" w14:paraId="7A637A69" w14:textId="77777777" w:rsidTr="004509BA">
        <w:tc>
          <w:tcPr>
            <w:tcW w:w="4788" w:type="dxa"/>
            <w:tcBorders>
              <w:top w:val="single" w:sz="6" w:space="0" w:color="000000"/>
              <w:left w:val="double" w:sz="6" w:space="0" w:color="000000"/>
              <w:bottom w:val="single" w:sz="6" w:space="0" w:color="000000"/>
              <w:right w:val="single" w:sz="6" w:space="0" w:color="000000"/>
            </w:tcBorders>
            <w:hideMark/>
          </w:tcPr>
          <w:p w14:paraId="230A515D" w14:textId="77777777" w:rsidR="00F9251D" w:rsidRPr="00CF3E51" w:rsidRDefault="00F9251D" w:rsidP="004509BA">
            <w:pPr>
              <w:rPr>
                <w:rFonts w:ascii="Arial" w:hAnsi="Arial" w:cs="Arial"/>
              </w:rPr>
            </w:pPr>
            <w:r w:rsidRPr="00CF3E51">
              <w:rPr>
                <w:rFonts w:ascii="Arial" w:hAnsi="Arial" w:cs="Arial"/>
                <w:b/>
                <w:sz w:val="22"/>
                <w:szCs w:val="22"/>
              </w:rPr>
              <w:t>Primary Actor</w:t>
            </w:r>
            <w:r w:rsidRPr="00CF3E51">
              <w:rPr>
                <w:rFonts w:ascii="Arial" w:hAnsi="Arial" w:cs="Arial"/>
                <w:sz w:val="22"/>
                <w:szCs w:val="22"/>
              </w:rPr>
              <w:t>: User</w:t>
            </w:r>
          </w:p>
        </w:tc>
        <w:tc>
          <w:tcPr>
            <w:tcW w:w="4788" w:type="dxa"/>
            <w:gridSpan w:val="3"/>
            <w:tcBorders>
              <w:top w:val="single" w:sz="6" w:space="0" w:color="000000"/>
              <w:left w:val="single" w:sz="6" w:space="0" w:color="000000"/>
              <w:bottom w:val="single" w:sz="6" w:space="0" w:color="000000"/>
              <w:right w:val="double" w:sz="6" w:space="0" w:color="000000"/>
            </w:tcBorders>
            <w:hideMark/>
          </w:tcPr>
          <w:p w14:paraId="5DE0211F" w14:textId="77777777" w:rsidR="00F9251D" w:rsidRPr="00CF3E51" w:rsidRDefault="00F9251D" w:rsidP="004509BA">
            <w:pPr>
              <w:rPr>
                <w:rFonts w:ascii="Arial" w:hAnsi="Arial" w:cs="Arial"/>
              </w:rPr>
            </w:pPr>
            <w:r w:rsidRPr="00CF3E51">
              <w:rPr>
                <w:rFonts w:ascii="Arial" w:hAnsi="Arial" w:cs="Arial"/>
                <w:b/>
                <w:sz w:val="22"/>
                <w:szCs w:val="22"/>
              </w:rPr>
              <w:t>Use Case Type</w:t>
            </w:r>
            <w:r w:rsidRPr="00CF3E51">
              <w:rPr>
                <w:rFonts w:ascii="Arial" w:hAnsi="Arial" w:cs="Arial"/>
                <w:sz w:val="22"/>
                <w:szCs w:val="22"/>
              </w:rPr>
              <w:t>: Overview, Essential</w:t>
            </w:r>
          </w:p>
        </w:tc>
      </w:tr>
      <w:tr w:rsidR="00F9251D" w:rsidRPr="00CF3E51" w14:paraId="1BCB2402"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555C1610" w14:textId="77777777" w:rsidR="00F9251D" w:rsidRPr="00CF3E51" w:rsidRDefault="00F9251D" w:rsidP="004509BA">
            <w:pPr>
              <w:rPr>
                <w:rFonts w:ascii="Arial" w:hAnsi="Arial" w:cs="Arial"/>
                <w:b/>
              </w:rPr>
            </w:pPr>
            <w:r w:rsidRPr="00CF3E51">
              <w:rPr>
                <w:rFonts w:ascii="Arial" w:hAnsi="Arial" w:cs="Arial"/>
                <w:b/>
                <w:sz w:val="22"/>
                <w:szCs w:val="22"/>
              </w:rPr>
              <w:t>Supporting Actors:</w:t>
            </w:r>
          </w:p>
          <w:p w14:paraId="48C750D5" w14:textId="77777777" w:rsidR="00F9251D" w:rsidRPr="00CF3E51" w:rsidRDefault="00F9251D" w:rsidP="004509BA">
            <w:pPr>
              <w:rPr>
                <w:rFonts w:ascii="Arial" w:hAnsi="Arial" w:cs="Arial"/>
                <w:bCs/>
              </w:rPr>
            </w:pPr>
            <w:r w:rsidRPr="00CF3E51">
              <w:rPr>
                <w:rFonts w:ascii="Arial" w:hAnsi="Arial" w:cs="Arial"/>
                <w:bCs/>
                <w:sz w:val="22"/>
                <w:szCs w:val="22"/>
              </w:rPr>
              <w:t>Customer Support</w:t>
            </w:r>
          </w:p>
          <w:p w14:paraId="2174E03C" w14:textId="77777777" w:rsidR="00F9251D" w:rsidRPr="00CF3E51" w:rsidRDefault="00F9251D" w:rsidP="004509BA">
            <w:pPr>
              <w:rPr>
                <w:rFonts w:ascii="Arial" w:hAnsi="Arial" w:cs="Arial"/>
                <w:b/>
              </w:rPr>
            </w:pPr>
          </w:p>
        </w:tc>
      </w:tr>
      <w:tr w:rsidR="00F9251D" w:rsidRPr="00CF3E51" w14:paraId="54523EB2"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5B311BC5" w14:textId="77777777" w:rsidR="00F9251D" w:rsidRPr="00CF3E51" w:rsidRDefault="00F9251D" w:rsidP="004509BA">
            <w:pPr>
              <w:rPr>
                <w:rFonts w:ascii="Arial" w:hAnsi="Arial" w:cs="Arial"/>
              </w:rPr>
            </w:pPr>
            <w:r w:rsidRPr="00CF3E51">
              <w:rPr>
                <w:rFonts w:ascii="Arial" w:hAnsi="Arial" w:cs="Arial"/>
                <w:b/>
                <w:sz w:val="22"/>
                <w:szCs w:val="22"/>
              </w:rPr>
              <w:t>Stakeholders and Interests</w:t>
            </w:r>
            <w:r w:rsidRPr="00CF3E51">
              <w:rPr>
                <w:rFonts w:ascii="Arial" w:hAnsi="Arial" w:cs="Arial"/>
                <w:sz w:val="22"/>
                <w:szCs w:val="22"/>
              </w:rPr>
              <w:t xml:space="preserve">: </w:t>
            </w:r>
          </w:p>
          <w:p w14:paraId="06033381" w14:textId="77777777" w:rsidR="00F9251D" w:rsidRPr="00CF3E51" w:rsidRDefault="00F9251D" w:rsidP="004509BA">
            <w:pPr>
              <w:rPr>
                <w:rFonts w:ascii="Arial" w:hAnsi="Arial" w:cs="Arial"/>
              </w:rPr>
            </w:pPr>
            <w:r w:rsidRPr="00CF3E51">
              <w:rPr>
                <w:rFonts w:ascii="Arial" w:hAnsi="Arial" w:cs="Arial"/>
                <w:sz w:val="22"/>
                <w:szCs w:val="22"/>
              </w:rPr>
              <w:t>User: Users have to pay a monthly subscription to use the app</w:t>
            </w:r>
          </w:p>
          <w:p w14:paraId="43DB94A9" w14:textId="77777777" w:rsidR="00F9251D" w:rsidRPr="00CF3E51" w:rsidRDefault="00F9251D" w:rsidP="004509BA">
            <w:pPr>
              <w:rPr>
                <w:rFonts w:ascii="Arial" w:hAnsi="Arial" w:cs="Arial"/>
              </w:rPr>
            </w:pPr>
            <w:r w:rsidRPr="00CF3E51">
              <w:rPr>
                <w:rFonts w:ascii="Arial" w:hAnsi="Arial" w:cs="Arial"/>
                <w:sz w:val="22"/>
                <w:szCs w:val="22"/>
              </w:rPr>
              <w:t>Software Engineer: One primary way of getting income</w:t>
            </w:r>
          </w:p>
          <w:p w14:paraId="59E2E518" w14:textId="77777777" w:rsidR="00F9251D" w:rsidRPr="00CF3E51" w:rsidRDefault="00F9251D" w:rsidP="004509BA">
            <w:pPr>
              <w:rPr>
                <w:rFonts w:ascii="Arial" w:hAnsi="Arial" w:cs="Arial"/>
              </w:rPr>
            </w:pPr>
            <w:r w:rsidRPr="00CF3E51">
              <w:rPr>
                <w:rFonts w:ascii="Arial" w:hAnsi="Arial" w:cs="Arial"/>
                <w:sz w:val="22"/>
                <w:szCs w:val="22"/>
              </w:rPr>
              <w:t>Customer Support: One primary way of getting income</w:t>
            </w:r>
          </w:p>
          <w:p w14:paraId="707BB16B" w14:textId="77777777" w:rsidR="00F9251D" w:rsidRPr="00CF3E51" w:rsidRDefault="00F9251D" w:rsidP="004509BA">
            <w:pPr>
              <w:rPr>
                <w:rFonts w:ascii="Arial" w:hAnsi="Arial" w:cs="Arial"/>
              </w:rPr>
            </w:pPr>
          </w:p>
        </w:tc>
      </w:tr>
      <w:tr w:rsidR="00F9251D" w:rsidRPr="00CF3E51" w14:paraId="0DF56CC1"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723C10FF" w14:textId="77777777" w:rsidR="00F9251D" w:rsidRPr="00CF3E51" w:rsidRDefault="00F9251D" w:rsidP="004509BA">
            <w:pPr>
              <w:rPr>
                <w:rFonts w:ascii="Arial" w:hAnsi="Arial" w:cs="Arial"/>
              </w:rPr>
            </w:pPr>
            <w:r w:rsidRPr="00CF3E51">
              <w:rPr>
                <w:rFonts w:ascii="Arial" w:hAnsi="Arial" w:cs="Arial"/>
                <w:b/>
                <w:sz w:val="22"/>
                <w:szCs w:val="22"/>
              </w:rPr>
              <w:t>Brief Description</w:t>
            </w:r>
            <w:r w:rsidRPr="00CF3E51">
              <w:rPr>
                <w:rFonts w:ascii="Arial" w:hAnsi="Arial" w:cs="Arial"/>
                <w:sz w:val="22"/>
                <w:szCs w:val="22"/>
              </w:rPr>
              <w:t xml:space="preserve">: </w:t>
            </w:r>
          </w:p>
          <w:p w14:paraId="0564FAC8" w14:textId="77777777" w:rsidR="00F9251D" w:rsidRPr="00CF3E51" w:rsidRDefault="00F9251D" w:rsidP="004509BA">
            <w:pPr>
              <w:rPr>
                <w:rFonts w:ascii="Arial" w:hAnsi="Arial" w:cs="Arial"/>
              </w:rPr>
            </w:pPr>
            <w:r w:rsidRPr="00CF3E51">
              <w:rPr>
                <w:rFonts w:ascii="Arial" w:hAnsi="Arial" w:cs="Arial"/>
                <w:sz w:val="22"/>
                <w:szCs w:val="22"/>
              </w:rPr>
              <w:t>Once the user downloads the app, it will prompt them to pay $5 a month to use the features.</w:t>
            </w:r>
          </w:p>
        </w:tc>
      </w:tr>
      <w:tr w:rsidR="00F9251D" w:rsidRPr="00CF3E51" w14:paraId="1426B59B"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1B59CE08" w14:textId="77777777" w:rsidR="00F9251D" w:rsidRPr="00CF3E51" w:rsidRDefault="00F9251D" w:rsidP="004509BA">
            <w:pPr>
              <w:rPr>
                <w:rFonts w:ascii="Arial" w:hAnsi="Arial" w:cs="Arial"/>
              </w:rPr>
            </w:pPr>
            <w:r w:rsidRPr="00CF3E51">
              <w:rPr>
                <w:rFonts w:ascii="Arial" w:hAnsi="Arial" w:cs="Arial"/>
                <w:b/>
                <w:sz w:val="22"/>
                <w:szCs w:val="22"/>
              </w:rPr>
              <w:t>Trigger</w:t>
            </w:r>
            <w:r w:rsidRPr="00CF3E51">
              <w:rPr>
                <w:rFonts w:ascii="Arial" w:hAnsi="Arial" w:cs="Arial"/>
                <w:sz w:val="22"/>
                <w:szCs w:val="22"/>
              </w:rPr>
              <w:t xml:space="preserve">: </w:t>
            </w:r>
          </w:p>
          <w:p w14:paraId="5F41B8EF" w14:textId="77777777" w:rsidR="00F9251D" w:rsidRPr="00CF3E51" w:rsidRDefault="00F9251D" w:rsidP="004509BA">
            <w:pPr>
              <w:rPr>
                <w:rFonts w:ascii="Arial" w:hAnsi="Arial" w:cs="Arial"/>
              </w:rPr>
            </w:pPr>
            <w:r w:rsidRPr="00CF3E51">
              <w:rPr>
                <w:rFonts w:ascii="Arial" w:hAnsi="Arial" w:cs="Arial"/>
                <w:sz w:val="22"/>
                <w:szCs w:val="22"/>
              </w:rPr>
              <w:t>The user downloads and opens the app.</w:t>
            </w:r>
          </w:p>
          <w:p w14:paraId="77609338" w14:textId="77777777" w:rsidR="00F9251D" w:rsidRPr="00CF3E51" w:rsidRDefault="00F9251D" w:rsidP="004509BA">
            <w:pPr>
              <w:rPr>
                <w:rFonts w:ascii="Arial" w:hAnsi="Arial" w:cs="Arial"/>
              </w:rPr>
            </w:pPr>
          </w:p>
          <w:p w14:paraId="4EFCC8D9" w14:textId="77777777" w:rsidR="00F9251D" w:rsidRPr="00CF3E51" w:rsidRDefault="00F9251D" w:rsidP="004509BA">
            <w:pPr>
              <w:tabs>
                <w:tab w:val="left" w:pos="1980"/>
                <w:tab w:val="left" w:pos="3240"/>
              </w:tabs>
              <w:rPr>
                <w:rFonts w:ascii="Arial" w:hAnsi="Arial" w:cs="Arial"/>
              </w:rPr>
            </w:pPr>
            <w:r w:rsidRPr="00CF3E51">
              <w:rPr>
                <w:rFonts w:ascii="Arial" w:hAnsi="Arial" w:cs="Arial"/>
                <w:b/>
                <w:sz w:val="22"/>
                <w:szCs w:val="22"/>
              </w:rPr>
              <w:t>Type</w:t>
            </w:r>
            <w:r w:rsidRPr="00CF3E51">
              <w:rPr>
                <w:rFonts w:ascii="Arial" w:hAnsi="Arial" w:cs="Arial"/>
                <w:sz w:val="22"/>
                <w:szCs w:val="22"/>
              </w:rPr>
              <w:t xml:space="preserve"> (mark one): </w:t>
            </w:r>
            <w:r w:rsidRPr="00CF3E51">
              <w:rPr>
                <w:rFonts w:ascii="Arial" w:hAnsi="Arial" w:cs="Arial"/>
                <w:sz w:val="22"/>
                <w:szCs w:val="22"/>
              </w:rPr>
              <w:tab/>
            </w:r>
            <w:r w:rsidRPr="00CF3E51">
              <w:rPr>
                <w:rFonts w:ascii="Arial" w:hAnsi="Arial" w:cs="Arial"/>
                <w:sz w:val="22"/>
                <w:szCs w:val="22"/>
                <w:u w:val="single"/>
              </w:rPr>
              <w:t xml:space="preserve">  X  </w:t>
            </w:r>
            <w:r w:rsidRPr="00CF3E51">
              <w:rPr>
                <w:rFonts w:ascii="Arial" w:hAnsi="Arial" w:cs="Arial"/>
                <w:sz w:val="22"/>
                <w:szCs w:val="22"/>
              </w:rPr>
              <w:t xml:space="preserve"> External</w:t>
            </w:r>
            <w:r w:rsidRPr="00CF3E51">
              <w:rPr>
                <w:rFonts w:ascii="Arial" w:hAnsi="Arial" w:cs="Arial"/>
                <w:sz w:val="22"/>
                <w:szCs w:val="22"/>
              </w:rPr>
              <w:tab/>
              <w:t xml:space="preserve">   ___ Temporal</w:t>
            </w:r>
          </w:p>
          <w:p w14:paraId="52B21043" w14:textId="77777777" w:rsidR="00F9251D" w:rsidRPr="00CF3E51" w:rsidRDefault="00F9251D" w:rsidP="004509BA">
            <w:pPr>
              <w:tabs>
                <w:tab w:val="left" w:pos="1980"/>
                <w:tab w:val="left" w:pos="3240"/>
              </w:tabs>
              <w:rPr>
                <w:rFonts w:ascii="Arial" w:hAnsi="Arial" w:cs="Arial"/>
              </w:rPr>
            </w:pPr>
          </w:p>
        </w:tc>
      </w:tr>
      <w:tr w:rsidR="00F9251D" w:rsidRPr="00CF3E51" w14:paraId="11F3C096" w14:textId="77777777" w:rsidTr="004509BA">
        <w:tc>
          <w:tcPr>
            <w:tcW w:w="9576" w:type="dxa"/>
            <w:gridSpan w:val="4"/>
            <w:tcBorders>
              <w:top w:val="single" w:sz="6" w:space="0" w:color="000000"/>
              <w:left w:val="double" w:sz="6" w:space="0" w:color="000000"/>
              <w:bottom w:val="single" w:sz="6" w:space="0" w:color="000000"/>
              <w:right w:val="double" w:sz="6" w:space="0" w:color="000000"/>
            </w:tcBorders>
            <w:hideMark/>
          </w:tcPr>
          <w:p w14:paraId="2C11B7ED" w14:textId="77777777" w:rsidR="00F9251D" w:rsidRPr="00CF3E51" w:rsidRDefault="00F9251D" w:rsidP="004509BA">
            <w:pPr>
              <w:rPr>
                <w:rFonts w:ascii="Arial" w:hAnsi="Arial" w:cs="Arial"/>
              </w:rPr>
            </w:pPr>
            <w:r w:rsidRPr="00CF3E51">
              <w:rPr>
                <w:rFonts w:ascii="Arial" w:hAnsi="Arial" w:cs="Arial"/>
                <w:b/>
                <w:sz w:val="22"/>
                <w:szCs w:val="22"/>
              </w:rPr>
              <w:t>Relationships</w:t>
            </w:r>
            <w:r w:rsidRPr="00CF3E51">
              <w:rPr>
                <w:rFonts w:ascii="Arial" w:hAnsi="Arial" w:cs="Arial"/>
                <w:sz w:val="22"/>
                <w:szCs w:val="22"/>
              </w:rPr>
              <w:t xml:space="preserve">: </w:t>
            </w:r>
          </w:p>
          <w:p w14:paraId="3EC9D6EA"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Association</w:t>
            </w:r>
            <w:r w:rsidRPr="00CF3E51">
              <w:rPr>
                <w:rFonts w:ascii="Arial" w:hAnsi="Arial" w:cs="Arial"/>
                <w:sz w:val="22"/>
                <w:szCs w:val="22"/>
              </w:rPr>
              <w:t>: There is an association between this and the user</w:t>
            </w:r>
          </w:p>
          <w:p w14:paraId="6046A459" w14:textId="77777777" w:rsidR="00F9251D" w:rsidRPr="00CF3E51" w:rsidRDefault="00F9251D" w:rsidP="004509BA">
            <w:pPr>
              <w:tabs>
                <w:tab w:val="left" w:pos="720"/>
              </w:tabs>
              <w:rPr>
                <w:rFonts w:ascii="Arial" w:hAnsi="Arial" w:cs="Arial"/>
              </w:rPr>
            </w:pPr>
          </w:p>
          <w:p w14:paraId="111BE644"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Include</w:t>
            </w:r>
            <w:r w:rsidRPr="00CF3E51">
              <w:rPr>
                <w:rFonts w:ascii="Arial" w:hAnsi="Arial" w:cs="Arial"/>
                <w:sz w:val="22"/>
                <w:szCs w:val="22"/>
              </w:rPr>
              <w:t>: It includes "Redeem card rewards" and "Enter Credit Cards"</w:t>
            </w:r>
          </w:p>
          <w:p w14:paraId="765D82CF" w14:textId="77777777" w:rsidR="00F9251D" w:rsidRPr="00CF3E51" w:rsidRDefault="00F9251D" w:rsidP="004509BA">
            <w:pPr>
              <w:tabs>
                <w:tab w:val="left" w:pos="720"/>
              </w:tabs>
              <w:rPr>
                <w:rFonts w:ascii="Arial" w:hAnsi="Arial" w:cs="Arial"/>
              </w:rPr>
            </w:pPr>
          </w:p>
          <w:p w14:paraId="7C7043AB"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Extend</w:t>
            </w:r>
            <w:r w:rsidRPr="00CF3E51">
              <w:rPr>
                <w:rFonts w:ascii="Arial" w:hAnsi="Arial" w:cs="Arial"/>
                <w:sz w:val="22"/>
                <w:szCs w:val="22"/>
              </w:rPr>
              <w:t>: N/A</w:t>
            </w:r>
          </w:p>
          <w:p w14:paraId="79E0FCB7" w14:textId="77777777" w:rsidR="00F9251D" w:rsidRPr="00CF3E51" w:rsidRDefault="00F9251D" w:rsidP="004509BA">
            <w:pPr>
              <w:tabs>
                <w:tab w:val="left" w:pos="720"/>
              </w:tabs>
              <w:rPr>
                <w:rFonts w:ascii="Arial" w:hAnsi="Arial" w:cs="Arial"/>
              </w:rPr>
            </w:pPr>
          </w:p>
          <w:p w14:paraId="474BF396"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Generalization</w:t>
            </w:r>
            <w:r w:rsidRPr="00CF3E51">
              <w:rPr>
                <w:rFonts w:ascii="Arial" w:hAnsi="Arial" w:cs="Arial"/>
                <w:sz w:val="22"/>
                <w:szCs w:val="22"/>
              </w:rPr>
              <w:t>: N/A</w:t>
            </w:r>
          </w:p>
          <w:p w14:paraId="47CCAC1D" w14:textId="77777777" w:rsidR="00F9251D" w:rsidRPr="00CF3E51" w:rsidRDefault="00F9251D" w:rsidP="004509BA">
            <w:pPr>
              <w:tabs>
                <w:tab w:val="left" w:pos="720"/>
              </w:tabs>
              <w:rPr>
                <w:rFonts w:ascii="Arial" w:hAnsi="Arial" w:cs="Arial"/>
              </w:rPr>
            </w:pPr>
          </w:p>
        </w:tc>
      </w:tr>
      <w:tr w:rsidR="00F9251D" w:rsidRPr="00CF3E51" w14:paraId="4525DF0B"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4F2FEB1F" w14:textId="77777777" w:rsidR="00F9251D" w:rsidRPr="00CF3E51" w:rsidRDefault="00F9251D" w:rsidP="004509BA">
            <w:pPr>
              <w:rPr>
                <w:rFonts w:ascii="Arial" w:hAnsi="Arial" w:cs="Arial"/>
              </w:rPr>
            </w:pPr>
            <w:r w:rsidRPr="00CF3E51">
              <w:rPr>
                <w:rFonts w:ascii="Arial" w:hAnsi="Arial" w:cs="Arial"/>
                <w:b/>
                <w:sz w:val="22"/>
                <w:szCs w:val="22"/>
              </w:rPr>
              <w:t>The Normal Flow of Events</w:t>
            </w:r>
            <w:r w:rsidRPr="00CF3E51">
              <w:rPr>
                <w:rFonts w:ascii="Arial" w:hAnsi="Arial" w:cs="Arial"/>
                <w:sz w:val="22"/>
                <w:szCs w:val="22"/>
              </w:rPr>
              <w:t xml:space="preserve">: </w:t>
            </w:r>
          </w:p>
          <w:p w14:paraId="7C5BD9AD" w14:textId="77777777" w:rsidR="00F9251D" w:rsidRPr="00CF3E51" w:rsidRDefault="00F9251D" w:rsidP="004509BA">
            <w:pPr>
              <w:pStyle w:val="ListParagraph"/>
              <w:numPr>
                <w:ilvl w:val="0"/>
                <w:numId w:val="29"/>
              </w:numPr>
              <w:rPr>
                <w:rFonts w:ascii="Arial" w:hAnsi="Arial" w:cs="Arial"/>
              </w:rPr>
            </w:pPr>
            <w:r w:rsidRPr="00CF3E51">
              <w:rPr>
                <w:rFonts w:ascii="Arial" w:hAnsi="Arial" w:cs="Arial"/>
                <w:sz w:val="22"/>
                <w:szCs w:val="22"/>
              </w:rPr>
              <w:t>The user downloads the app</w:t>
            </w:r>
          </w:p>
          <w:p w14:paraId="6ABAC4BF" w14:textId="77777777" w:rsidR="00F9251D" w:rsidRPr="00CF3E51" w:rsidRDefault="00F9251D" w:rsidP="004509BA">
            <w:pPr>
              <w:pStyle w:val="ListParagraph"/>
              <w:numPr>
                <w:ilvl w:val="0"/>
                <w:numId w:val="29"/>
              </w:numPr>
              <w:rPr>
                <w:rFonts w:ascii="Arial" w:hAnsi="Arial" w:cs="Arial"/>
              </w:rPr>
            </w:pPr>
            <w:r w:rsidRPr="00CF3E51">
              <w:rPr>
                <w:rFonts w:ascii="Arial" w:hAnsi="Arial" w:cs="Arial"/>
                <w:sz w:val="22"/>
                <w:szCs w:val="22"/>
              </w:rPr>
              <w:t>Upon opening the app, the app prompts the user to pay a monthly subscription</w:t>
            </w:r>
          </w:p>
          <w:p w14:paraId="1A1AB9D1" w14:textId="77777777" w:rsidR="00F9251D" w:rsidRPr="00CF3E51" w:rsidRDefault="00F9251D" w:rsidP="004509BA">
            <w:pPr>
              <w:pStyle w:val="ListParagraph"/>
              <w:numPr>
                <w:ilvl w:val="0"/>
                <w:numId w:val="29"/>
              </w:numPr>
              <w:rPr>
                <w:rFonts w:ascii="Arial" w:hAnsi="Arial" w:cs="Arial"/>
              </w:rPr>
            </w:pPr>
            <w:r w:rsidRPr="00CF3E51">
              <w:rPr>
                <w:rFonts w:ascii="Arial" w:hAnsi="Arial" w:cs="Arial"/>
                <w:sz w:val="22"/>
                <w:szCs w:val="22"/>
              </w:rPr>
              <w:t>The user pays and has access to all features</w:t>
            </w:r>
          </w:p>
          <w:p w14:paraId="0E574605" w14:textId="77777777" w:rsidR="00F9251D" w:rsidRPr="00CF3E51" w:rsidRDefault="00F9251D" w:rsidP="004509BA">
            <w:pPr>
              <w:rPr>
                <w:rFonts w:ascii="Arial" w:hAnsi="Arial" w:cs="Arial"/>
              </w:rPr>
            </w:pPr>
          </w:p>
        </w:tc>
      </w:tr>
      <w:tr w:rsidR="00F9251D" w:rsidRPr="00CF3E51" w14:paraId="2981737B" w14:textId="77777777" w:rsidTr="004509BA">
        <w:trPr>
          <w:trHeight w:val="498"/>
        </w:trPr>
        <w:tc>
          <w:tcPr>
            <w:tcW w:w="9576" w:type="dxa"/>
            <w:gridSpan w:val="4"/>
            <w:tcBorders>
              <w:top w:val="single" w:sz="6" w:space="0" w:color="000000"/>
              <w:left w:val="double" w:sz="6" w:space="0" w:color="000000"/>
              <w:bottom w:val="single" w:sz="6" w:space="0" w:color="000000"/>
              <w:right w:val="double" w:sz="6" w:space="0" w:color="000000"/>
            </w:tcBorders>
          </w:tcPr>
          <w:p w14:paraId="58EA8FCC" w14:textId="77777777" w:rsidR="00F9251D" w:rsidRPr="00CF3E51" w:rsidRDefault="00F9251D" w:rsidP="004509BA">
            <w:pPr>
              <w:rPr>
                <w:rFonts w:ascii="Arial" w:hAnsi="Arial" w:cs="Arial"/>
              </w:rPr>
            </w:pPr>
            <w:r w:rsidRPr="00CF3E51">
              <w:rPr>
                <w:rFonts w:ascii="Arial" w:hAnsi="Arial" w:cs="Arial"/>
                <w:b/>
                <w:sz w:val="22"/>
                <w:szCs w:val="22"/>
              </w:rPr>
              <w:t>Sub-flows</w:t>
            </w:r>
            <w:r w:rsidRPr="00CF3E51">
              <w:rPr>
                <w:rFonts w:ascii="Arial" w:hAnsi="Arial" w:cs="Arial"/>
                <w:sz w:val="22"/>
                <w:szCs w:val="22"/>
              </w:rPr>
              <w:t xml:space="preserve">: </w:t>
            </w:r>
          </w:p>
          <w:p w14:paraId="399B670B" w14:textId="77777777" w:rsidR="00F9251D" w:rsidRPr="00CF3E51" w:rsidRDefault="00F9251D" w:rsidP="004509BA">
            <w:pPr>
              <w:pStyle w:val="ListParagraph"/>
              <w:numPr>
                <w:ilvl w:val="0"/>
                <w:numId w:val="30"/>
              </w:numPr>
              <w:rPr>
                <w:rFonts w:ascii="Arial" w:hAnsi="Arial" w:cs="Arial"/>
              </w:rPr>
            </w:pPr>
            <w:r w:rsidRPr="00CF3E51">
              <w:rPr>
                <w:rFonts w:ascii="Arial" w:hAnsi="Arial" w:cs="Arial"/>
                <w:sz w:val="22"/>
                <w:szCs w:val="22"/>
              </w:rPr>
              <w:t>The user goes to the app store and downloads it</w:t>
            </w:r>
          </w:p>
          <w:p w14:paraId="19CCD3FC" w14:textId="77777777" w:rsidR="00F9251D" w:rsidRPr="00CF3E51" w:rsidRDefault="00F9251D" w:rsidP="004509BA">
            <w:pPr>
              <w:pStyle w:val="ListParagraph"/>
              <w:numPr>
                <w:ilvl w:val="0"/>
                <w:numId w:val="30"/>
              </w:numPr>
              <w:rPr>
                <w:rFonts w:ascii="Arial" w:hAnsi="Arial" w:cs="Arial"/>
              </w:rPr>
            </w:pPr>
            <w:r w:rsidRPr="00CF3E51">
              <w:rPr>
                <w:rFonts w:ascii="Arial" w:hAnsi="Arial" w:cs="Arial"/>
                <w:sz w:val="22"/>
                <w:szCs w:val="22"/>
              </w:rPr>
              <w:t>When users open the app, the app presents them with a screen to pay a monthly subscription</w:t>
            </w:r>
          </w:p>
          <w:p w14:paraId="61ED2CDB" w14:textId="77777777" w:rsidR="00F9251D" w:rsidRPr="00CF3E51" w:rsidRDefault="00F9251D" w:rsidP="004509BA">
            <w:pPr>
              <w:pStyle w:val="ListParagraph"/>
              <w:numPr>
                <w:ilvl w:val="0"/>
                <w:numId w:val="30"/>
              </w:numPr>
              <w:rPr>
                <w:rFonts w:ascii="Arial" w:hAnsi="Arial" w:cs="Arial"/>
              </w:rPr>
            </w:pPr>
            <w:r w:rsidRPr="00CF3E51">
              <w:rPr>
                <w:rFonts w:ascii="Arial" w:hAnsi="Arial" w:cs="Arial"/>
                <w:sz w:val="22"/>
                <w:szCs w:val="22"/>
              </w:rPr>
              <w:t>The user can now use all the features in the app</w:t>
            </w:r>
          </w:p>
          <w:p w14:paraId="62DEC43E" w14:textId="77777777" w:rsidR="00F9251D" w:rsidRPr="00CF3E51" w:rsidRDefault="00F9251D" w:rsidP="004509BA">
            <w:pPr>
              <w:rPr>
                <w:rFonts w:ascii="Arial" w:hAnsi="Arial" w:cs="Arial"/>
              </w:rPr>
            </w:pPr>
          </w:p>
          <w:p w14:paraId="171B73F0" w14:textId="77777777" w:rsidR="00F9251D" w:rsidRPr="00CF3E51" w:rsidRDefault="00F9251D" w:rsidP="004509BA">
            <w:pPr>
              <w:rPr>
                <w:rFonts w:ascii="Arial" w:hAnsi="Arial" w:cs="Arial"/>
              </w:rPr>
            </w:pPr>
          </w:p>
          <w:p w14:paraId="133B89DE" w14:textId="77777777" w:rsidR="00F9251D" w:rsidRPr="00CF3E51" w:rsidRDefault="00F9251D" w:rsidP="004509BA">
            <w:pPr>
              <w:rPr>
                <w:rFonts w:ascii="Arial" w:hAnsi="Arial" w:cs="Arial"/>
              </w:rPr>
            </w:pPr>
          </w:p>
          <w:p w14:paraId="6E24CEA8" w14:textId="77777777" w:rsidR="00F9251D" w:rsidRPr="00CF3E51" w:rsidRDefault="00F9251D" w:rsidP="004509BA">
            <w:pPr>
              <w:rPr>
                <w:rFonts w:ascii="Arial" w:hAnsi="Arial" w:cs="Arial"/>
              </w:rPr>
            </w:pPr>
          </w:p>
          <w:p w14:paraId="1518E80A" w14:textId="77777777" w:rsidR="00F9251D" w:rsidRPr="00CF3E51" w:rsidRDefault="00F9251D" w:rsidP="004509BA">
            <w:pPr>
              <w:rPr>
                <w:rFonts w:ascii="Arial" w:hAnsi="Arial" w:cs="Arial"/>
              </w:rPr>
            </w:pPr>
          </w:p>
          <w:p w14:paraId="778A7569" w14:textId="77777777" w:rsidR="00F9251D" w:rsidRPr="00CF3E51" w:rsidRDefault="00F9251D" w:rsidP="004509BA">
            <w:pPr>
              <w:rPr>
                <w:rFonts w:ascii="Arial" w:hAnsi="Arial" w:cs="Arial"/>
              </w:rPr>
            </w:pPr>
          </w:p>
          <w:p w14:paraId="15C73CAD" w14:textId="77777777" w:rsidR="00F9251D" w:rsidRPr="00CF3E51" w:rsidRDefault="00F9251D" w:rsidP="004509BA">
            <w:pPr>
              <w:rPr>
                <w:rFonts w:ascii="Arial" w:hAnsi="Arial" w:cs="Arial"/>
              </w:rPr>
            </w:pPr>
          </w:p>
          <w:p w14:paraId="176F7252" w14:textId="77777777" w:rsidR="00F9251D" w:rsidRPr="00CF3E51" w:rsidRDefault="00F9251D" w:rsidP="004509BA">
            <w:pPr>
              <w:rPr>
                <w:rFonts w:ascii="Arial" w:hAnsi="Arial" w:cs="Arial"/>
              </w:rPr>
            </w:pPr>
          </w:p>
        </w:tc>
      </w:tr>
      <w:tr w:rsidR="00F9251D" w:rsidRPr="00CF3E51" w14:paraId="11E7B711"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6637F84B" w14:textId="77777777" w:rsidR="00F9251D" w:rsidRPr="00CF3E51" w:rsidRDefault="00F9251D" w:rsidP="004509BA">
            <w:pPr>
              <w:rPr>
                <w:rFonts w:ascii="Arial" w:hAnsi="Arial" w:cs="Arial"/>
              </w:rPr>
            </w:pPr>
            <w:r w:rsidRPr="00CF3E51">
              <w:rPr>
                <w:rFonts w:ascii="Arial" w:hAnsi="Arial" w:cs="Arial"/>
                <w:b/>
                <w:sz w:val="22"/>
                <w:szCs w:val="22"/>
              </w:rPr>
              <w:lastRenderedPageBreak/>
              <w:t>Alternate/Exceptional Flows</w:t>
            </w:r>
            <w:r w:rsidRPr="00CF3E51">
              <w:rPr>
                <w:rFonts w:ascii="Arial" w:hAnsi="Arial" w:cs="Arial"/>
                <w:sz w:val="22"/>
                <w:szCs w:val="22"/>
              </w:rPr>
              <w:t xml:space="preserve">: </w:t>
            </w:r>
          </w:p>
          <w:p w14:paraId="0C3D4172" w14:textId="77777777" w:rsidR="00F9251D" w:rsidRPr="00CF3E51" w:rsidRDefault="00F9251D" w:rsidP="004509BA">
            <w:pPr>
              <w:rPr>
                <w:rFonts w:ascii="Arial" w:hAnsi="Arial" w:cs="Arial"/>
              </w:rPr>
            </w:pPr>
            <w:r w:rsidRPr="00CF3E51">
              <w:rPr>
                <w:rFonts w:ascii="Arial" w:hAnsi="Arial" w:cs="Arial"/>
                <w:sz w:val="22"/>
                <w:szCs w:val="22"/>
              </w:rPr>
              <w:t>In step 3, if the user does not pay the subscription:</w:t>
            </w:r>
          </w:p>
          <w:p w14:paraId="250470FB" w14:textId="77777777" w:rsidR="00F9251D" w:rsidRPr="00CF3E51" w:rsidRDefault="00F9251D" w:rsidP="004509BA">
            <w:pPr>
              <w:pStyle w:val="ListParagraph"/>
              <w:numPr>
                <w:ilvl w:val="1"/>
                <w:numId w:val="30"/>
              </w:numPr>
              <w:rPr>
                <w:rFonts w:ascii="Arial" w:hAnsi="Arial" w:cs="Arial"/>
              </w:rPr>
            </w:pPr>
            <w:r w:rsidRPr="00CF3E51">
              <w:rPr>
                <w:rFonts w:ascii="Arial" w:hAnsi="Arial" w:cs="Arial"/>
                <w:sz w:val="22"/>
                <w:szCs w:val="22"/>
              </w:rPr>
              <w:t>The user opens the app and can't access any of the features</w:t>
            </w:r>
          </w:p>
          <w:p w14:paraId="366F1A5C" w14:textId="77777777" w:rsidR="00F9251D" w:rsidRPr="00CF3E51" w:rsidRDefault="00F9251D" w:rsidP="004509BA">
            <w:pPr>
              <w:pStyle w:val="ListParagraph"/>
              <w:numPr>
                <w:ilvl w:val="1"/>
                <w:numId w:val="30"/>
              </w:numPr>
              <w:rPr>
                <w:rFonts w:ascii="Arial" w:hAnsi="Arial" w:cs="Arial"/>
              </w:rPr>
            </w:pPr>
            <w:r w:rsidRPr="00CF3E51">
              <w:rPr>
                <w:rFonts w:ascii="Arial" w:hAnsi="Arial" w:cs="Arial"/>
                <w:sz w:val="22"/>
                <w:szCs w:val="22"/>
              </w:rPr>
              <w:t>The user uninstalls the app</w:t>
            </w:r>
          </w:p>
          <w:p w14:paraId="5F5318B5" w14:textId="77777777" w:rsidR="00F9251D" w:rsidRPr="00CF3E51" w:rsidRDefault="00F9251D" w:rsidP="004509BA">
            <w:pPr>
              <w:rPr>
                <w:rFonts w:ascii="Arial" w:hAnsi="Arial" w:cs="Arial"/>
              </w:rPr>
            </w:pPr>
          </w:p>
        </w:tc>
      </w:tr>
      <w:tr w:rsidR="00F9251D" w:rsidRPr="00CF3E51" w14:paraId="55D3E549" w14:textId="77777777" w:rsidTr="004509BA">
        <w:tc>
          <w:tcPr>
            <w:tcW w:w="9576" w:type="dxa"/>
            <w:gridSpan w:val="4"/>
            <w:tcBorders>
              <w:top w:val="single" w:sz="6" w:space="0" w:color="000000"/>
              <w:left w:val="double" w:sz="6" w:space="0" w:color="000000"/>
              <w:bottom w:val="single" w:sz="6" w:space="0" w:color="000000"/>
              <w:right w:val="double" w:sz="6" w:space="0" w:color="000000"/>
            </w:tcBorders>
          </w:tcPr>
          <w:p w14:paraId="0166BC74" w14:textId="77777777" w:rsidR="00F9251D" w:rsidRPr="00CF3E51" w:rsidRDefault="00F9251D" w:rsidP="004509BA">
            <w:pPr>
              <w:rPr>
                <w:rFonts w:ascii="Arial" w:hAnsi="Arial" w:cs="Arial"/>
                <w:b/>
              </w:rPr>
            </w:pPr>
            <w:r w:rsidRPr="00CF3E51">
              <w:rPr>
                <w:rFonts w:ascii="Arial" w:hAnsi="Arial" w:cs="Arial"/>
                <w:b/>
                <w:sz w:val="22"/>
                <w:szCs w:val="22"/>
              </w:rPr>
              <w:t xml:space="preserve">Special Requirements: </w:t>
            </w:r>
          </w:p>
          <w:p w14:paraId="5D58673C" w14:textId="77777777" w:rsidR="00F9251D" w:rsidRPr="00CF3E51" w:rsidRDefault="00F9251D" w:rsidP="004509BA">
            <w:pPr>
              <w:rPr>
                <w:rFonts w:ascii="Arial" w:hAnsi="Arial" w:cs="Arial"/>
                <w:bCs/>
              </w:rPr>
            </w:pPr>
            <w:r w:rsidRPr="00CF3E51">
              <w:rPr>
                <w:rFonts w:ascii="Arial" w:hAnsi="Arial" w:cs="Arial"/>
                <w:bCs/>
                <w:sz w:val="22"/>
                <w:szCs w:val="22"/>
              </w:rPr>
              <w:t>Performance</w:t>
            </w:r>
          </w:p>
          <w:p w14:paraId="237D5260" w14:textId="77777777" w:rsidR="00F9251D" w:rsidRPr="00CF3E51" w:rsidRDefault="00F9251D" w:rsidP="004509BA">
            <w:pPr>
              <w:pStyle w:val="ListParagraph"/>
              <w:numPr>
                <w:ilvl w:val="0"/>
                <w:numId w:val="31"/>
              </w:numPr>
              <w:rPr>
                <w:rFonts w:ascii="Arial" w:hAnsi="Arial" w:cs="Arial"/>
                <w:bCs/>
              </w:rPr>
            </w:pPr>
            <w:r w:rsidRPr="00CF3E51">
              <w:rPr>
                <w:rFonts w:ascii="Arial" w:hAnsi="Arial" w:cs="Arial"/>
                <w:bCs/>
                <w:sz w:val="22"/>
                <w:szCs w:val="22"/>
              </w:rPr>
              <w:t>As soon as the user pays the subscription, they gain access to all features</w:t>
            </w:r>
          </w:p>
          <w:p w14:paraId="19CDE932" w14:textId="77777777" w:rsidR="00F9251D" w:rsidRPr="00CF3E51" w:rsidRDefault="00F9251D" w:rsidP="004509BA">
            <w:pPr>
              <w:rPr>
                <w:rFonts w:ascii="Arial" w:hAnsi="Arial" w:cs="Arial"/>
                <w:bCs/>
              </w:rPr>
            </w:pPr>
            <w:r w:rsidRPr="00CF3E51">
              <w:rPr>
                <w:rFonts w:ascii="Arial" w:hAnsi="Arial" w:cs="Arial"/>
                <w:bCs/>
                <w:sz w:val="22"/>
                <w:szCs w:val="22"/>
              </w:rPr>
              <w:t>User Interface</w:t>
            </w:r>
          </w:p>
          <w:p w14:paraId="0B77DF1C" w14:textId="77777777" w:rsidR="00F9251D" w:rsidRPr="00CF3E51" w:rsidRDefault="00F9251D" w:rsidP="004509BA">
            <w:pPr>
              <w:pStyle w:val="ListParagraph"/>
              <w:numPr>
                <w:ilvl w:val="0"/>
                <w:numId w:val="32"/>
              </w:numPr>
              <w:rPr>
                <w:rFonts w:ascii="Arial" w:hAnsi="Arial" w:cs="Arial"/>
                <w:bCs/>
              </w:rPr>
            </w:pPr>
            <w:r w:rsidRPr="00CF3E51">
              <w:rPr>
                <w:rFonts w:ascii="Arial" w:hAnsi="Arial" w:cs="Arial"/>
                <w:bCs/>
                <w:sz w:val="22"/>
                <w:szCs w:val="22"/>
              </w:rPr>
              <w:t>The payment is easy and includes all payment methods</w:t>
            </w:r>
          </w:p>
          <w:p w14:paraId="10B6F4A4" w14:textId="77777777" w:rsidR="00F9251D" w:rsidRPr="00CF3E51" w:rsidRDefault="00F9251D" w:rsidP="004509BA">
            <w:pPr>
              <w:rPr>
                <w:rFonts w:ascii="Arial" w:hAnsi="Arial" w:cs="Arial"/>
                <w:b/>
              </w:rPr>
            </w:pPr>
          </w:p>
        </w:tc>
      </w:tr>
      <w:tr w:rsidR="00F9251D" w:rsidRPr="00CF3E51" w14:paraId="7D8E5075" w14:textId="77777777" w:rsidTr="004509BA">
        <w:tc>
          <w:tcPr>
            <w:tcW w:w="9576" w:type="dxa"/>
            <w:gridSpan w:val="4"/>
            <w:tcBorders>
              <w:top w:val="single" w:sz="6" w:space="0" w:color="000000"/>
              <w:left w:val="double" w:sz="6" w:space="0" w:color="000000"/>
              <w:bottom w:val="double" w:sz="6" w:space="0" w:color="000000"/>
              <w:right w:val="double" w:sz="6" w:space="0" w:color="000000"/>
            </w:tcBorders>
          </w:tcPr>
          <w:p w14:paraId="3D0FF3B7" w14:textId="77777777" w:rsidR="00F9251D" w:rsidRPr="00CF3E51" w:rsidRDefault="00F9251D" w:rsidP="004509BA">
            <w:pPr>
              <w:rPr>
                <w:rFonts w:ascii="Arial" w:hAnsi="Arial" w:cs="Arial"/>
                <w:b/>
              </w:rPr>
            </w:pPr>
            <w:r w:rsidRPr="00CF3E51">
              <w:rPr>
                <w:rFonts w:ascii="Arial" w:hAnsi="Arial" w:cs="Arial"/>
                <w:b/>
                <w:sz w:val="22"/>
                <w:szCs w:val="22"/>
              </w:rPr>
              <w:t xml:space="preserve">To do/Issues: </w:t>
            </w:r>
          </w:p>
          <w:p w14:paraId="28059749" w14:textId="77777777" w:rsidR="00F9251D" w:rsidRPr="00CF3E51" w:rsidRDefault="00F9251D" w:rsidP="004509BA">
            <w:pPr>
              <w:pStyle w:val="ListParagraph"/>
              <w:numPr>
                <w:ilvl w:val="0"/>
                <w:numId w:val="34"/>
              </w:numPr>
              <w:rPr>
                <w:rFonts w:ascii="Arial" w:hAnsi="Arial" w:cs="Arial"/>
                <w:bCs/>
              </w:rPr>
            </w:pPr>
            <w:r w:rsidRPr="00CF3E51">
              <w:rPr>
                <w:rFonts w:ascii="Arial" w:hAnsi="Arial" w:cs="Arial"/>
                <w:bCs/>
                <w:sz w:val="22"/>
                <w:szCs w:val="22"/>
              </w:rPr>
              <w:t>We need to make sure only people who pay can access the features</w:t>
            </w:r>
          </w:p>
          <w:p w14:paraId="7989A342" w14:textId="77777777" w:rsidR="00F9251D" w:rsidRPr="00CF3E51" w:rsidRDefault="00F9251D" w:rsidP="004509BA">
            <w:pPr>
              <w:rPr>
                <w:rFonts w:ascii="Arial" w:hAnsi="Arial" w:cs="Arial"/>
                <w:bCs/>
              </w:rPr>
            </w:pPr>
          </w:p>
          <w:p w14:paraId="30490FB7" w14:textId="77777777" w:rsidR="00F9251D" w:rsidRPr="00CF3E51" w:rsidRDefault="00F9251D" w:rsidP="004509BA">
            <w:pPr>
              <w:rPr>
                <w:rFonts w:ascii="Arial" w:hAnsi="Arial" w:cs="Arial"/>
                <w:bCs/>
              </w:rPr>
            </w:pPr>
            <w:r w:rsidRPr="00CF3E51">
              <w:rPr>
                <w:rFonts w:ascii="Arial" w:hAnsi="Arial" w:cs="Arial"/>
                <w:bCs/>
                <w:sz w:val="22"/>
                <w:szCs w:val="22"/>
              </w:rPr>
              <w:t>What happens if a user forgets to cancel the subscription?</w:t>
            </w:r>
          </w:p>
          <w:p w14:paraId="7DECB951" w14:textId="77777777" w:rsidR="00F9251D" w:rsidRPr="00CF3E51" w:rsidRDefault="00F9251D" w:rsidP="004509BA">
            <w:pPr>
              <w:rPr>
                <w:rFonts w:ascii="Arial" w:hAnsi="Arial" w:cs="Arial"/>
                <w:b/>
              </w:rPr>
            </w:pPr>
          </w:p>
        </w:tc>
      </w:tr>
    </w:tbl>
    <w:p w14:paraId="57B19868" w14:textId="77777777" w:rsidR="00F9251D" w:rsidRPr="00CF3E51" w:rsidRDefault="00F9251D" w:rsidP="00F9251D">
      <w:pPr>
        <w:rPr>
          <w:rFonts w:ascii="Arial" w:hAnsi="Arial" w:cs="Arial"/>
          <w:sz w:val="22"/>
          <w:szCs w:val="22"/>
        </w:rPr>
      </w:pPr>
    </w:p>
    <w:p w14:paraId="5330AA04" w14:textId="77777777" w:rsidR="00F9251D" w:rsidRPr="00CF3E51" w:rsidRDefault="00F9251D" w:rsidP="00F9251D">
      <w:pPr>
        <w:rPr>
          <w:rFonts w:ascii="Arial" w:hAnsi="Arial" w:cs="Arial"/>
          <w:sz w:val="22"/>
          <w:szCs w:val="22"/>
        </w:rPr>
      </w:pPr>
    </w:p>
    <w:p w14:paraId="0CF74C4C" w14:textId="77777777" w:rsidR="00F9251D" w:rsidRPr="00CF3E51" w:rsidRDefault="00F9251D" w:rsidP="00F9251D">
      <w:pPr>
        <w:rPr>
          <w:rFonts w:ascii="Arial" w:hAnsi="Arial" w:cs="Arial"/>
          <w:sz w:val="22"/>
          <w:szCs w:val="22"/>
        </w:rPr>
      </w:pPr>
    </w:p>
    <w:p w14:paraId="0636C838" w14:textId="77777777" w:rsidR="00F9251D" w:rsidRPr="00CF3E51" w:rsidRDefault="00F9251D" w:rsidP="00F9251D">
      <w:pPr>
        <w:rPr>
          <w:rFonts w:ascii="Arial" w:hAnsi="Arial" w:cs="Arial"/>
          <w:sz w:val="22"/>
          <w:szCs w:val="22"/>
        </w:rPr>
      </w:pPr>
    </w:p>
    <w:p w14:paraId="7EABC031" w14:textId="77777777" w:rsidR="00F9251D" w:rsidRPr="00CF3E51" w:rsidRDefault="00F9251D" w:rsidP="00F9251D">
      <w:pPr>
        <w:rPr>
          <w:rFonts w:ascii="Arial" w:hAnsi="Arial" w:cs="Arial"/>
          <w:sz w:val="22"/>
          <w:szCs w:val="22"/>
        </w:rPr>
      </w:pPr>
    </w:p>
    <w:p w14:paraId="1DF90C51" w14:textId="77777777" w:rsidR="00F9251D" w:rsidRPr="00CF3E51" w:rsidRDefault="00F9251D" w:rsidP="00F9251D">
      <w:pPr>
        <w:rPr>
          <w:rFonts w:ascii="Arial" w:hAnsi="Arial" w:cs="Arial"/>
          <w:sz w:val="22"/>
          <w:szCs w:val="22"/>
        </w:rPr>
      </w:pPr>
    </w:p>
    <w:p w14:paraId="765A4448" w14:textId="77777777" w:rsidR="00F9251D" w:rsidRPr="00CF3E51" w:rsidRDefault="00F9251D" w:rsidP="00F9251D">
      <w:pPr>
        <w:rPr>
          <w:rFonts w:ascii="Arial" w:hAnsi="Arial" w:cs="Arial"/>
          <w:sz w:val="22"/>
          <w:szCs w:val="22"/>
        </w:rPr>
      </w:pPr>
    </w:p>
    <w:p w14:paraId="7FFA7B95" w14:textId="77777777" w:rsidR="00F9251D" w:rsidRPr="00CF3E51" w:rsidRDefault="00F9251D" w:rsidP="00F9251D">
      <w:pPr>
        <w:rPr>
          <w:rFonts w:ascii="Arial" w:hAnsi="Arial" w:cs="Arial"/>
          <w:sz w:val="22"/>
          <w:szCs w:val="22"/>
        </w:rPr>
      </w:pPr>
    </w:p>
    <w:p w14:paraId="47640607" w14:textId="77777777" w:rsidR="00F9251D" w:rsidRPr="00CF3E51" w:rsidRDefault="00F9251D" w:rsidP="00F9251D">
      <w:pPr>
        <w:rPr>
          <w:rFonts w:ascii="Arial" w:hAnsi="Arial" w:cs="Arial"/>
          <w:sz w:val="22"/>
          <w:szCs w:val="22"/>
        </w:rPr>
      </w:pPr>
    </w:p>
    <w:p w14:paraId="634820F8" w14:textId="77777777" w:rsidR="00F9251D" w:rsidRPr="00CF3E51" w:rsidRDefault="00F9251D" w:rsidP="00F9251D">
      <w:pPr>
        <w:rPr>
          <w:rFonts w:ascii="Arial" w:hAnsi="Arial" w:cs="Arial"/>
          <w:sz w:val="22"/>
          <w:szCs w:val="22"/>
        </w:rPr>
      </w:pPr>
    </w:p>
    <w:p w14:paraId="6125AF8C" w14:textId="77777777" w:rsidR="00F9251D" w:rsidRPr="00CF3E51" w:rsidRDefault="00F9251D" w:rsidP="00F9251D">
      <w:pPr>
        <w:rPr>
          <w:rFonts w:ascii="Arial" w:hAnsi="Arial" w:cs="Arial"/>
          <w:sz w:val="22"/>
          <w:szCs w:val="22"/>
        </w:rPr>
      </w:pPr>
    </w:p>
    <w:p w14:paraId="7DCC6572" w14:textId="77777777" w:rsidR="00F9251D" w:rsidRPr="00CF3E51" w:rsidRDefault="00F9251D" w:rsidP="00F9251D">
      <w:pPr>
        <w:rPr>
          <w:rFonts w:ascii="Arial" w:hAnsi="Arial" w:cs="Arial"/>
          <w:sz w:val="22"/>
          <w:szCs w:val="22"/>
        </w:rPr>
      </w:pPr>
    </w:p>
    <w:p w14:paraId="255CD395" w14:textId="77777777" w:rsidR="00F9251D" w:rsidRPr="00CF3E51" w:rsidRDefault="00F9251D" w:rsidP="00F9251D">
      <w:pPr>
        <w:rPr>
          <w:rFonts w:ascii="Arial" w:hAnsi="Arial" w:cs="Arial"/>
          <w:sz w:val="22"/>
          <w:szCs w:val="22"/>
        </w:rPr>
      </w:pPr>
    </w:p>
    <w:p w14:paraId="752DB6B2" w14:textId="77777777" w:rsidR="00F9251D" w:rsidRPr="00CF3E51" w:rsidRDefault="00F9251D" w:rsidP="00F9251D">
      <w:pPr>
        <w:rPr>
          <w:rFonts w:ascii="Arial" w:hAnsi="Arial" w:cs="Arial"/>
          <w:sz w:val="22"/>
          <w:szCs w:val="22"/>
        </w:rPr>
      </w:pPr>
    </w:p>
    <w:p w14:paraId="75C6B403" w14:textId="77777777" w:rsidR="00F9251D" w:rsidRPr="00CF3E51" w:rsidRDefault="00F9251D" w:rsidP="00F9251D">
      <w:pPr>
        <w:rPr>
          <w:rFonts w:ascii="Arial" w:hAnsi="Arial" w:cs="Arial"/>
          <w:sz w:val="22"/>
          <w:szCs w:val="22"/>
        </w:rPr>
      </w:pPr>
    </w:p>
    <w:p w14:paraId="62F4BFEA" w14:textId="77777777" w:rsidR="00F9251D" w:rsidRPr="00CF3E51" w:rsidRDefault="00F9251D" w:rsidP="00F9251D">
      <w:pPr>
        <w:rPr>
          <w:rFonts w:ascii="Arial" w:hAnsi="Arial" w:cs="Arial"/>
          <w:sz w:val="22"/>
          <w:szCs w:val="22"/>
        </w:rPr>
      </w:pPr>
    </w:p>
    <w:p w14:paraId="62735257" w14:textId="77777777" w:rsidR="00F9251D" w:rsidRPr="00CF3E51" w:rsidRDefault="00F9251D" w:rsidP="00F9251D">
      <w:pPr>
        <w:rPr>
          <w:rFonts w:ascii="Arial" w:hAnsi="Arial" w:cs="Arial"/>
          <w:sz w:val="22"/>
          <w:szCs w:val="22"/>
        </w:rPr>
      </w:pPr>
    </w:p>
    <w:p w14:paraId="7D2AC7BE" w14:textId="77777777" w:rsidR="00F9251D" w:rsidRPr="00CF3E51" w:rsidRDefault="00F9251D" w:rsidP="00F9251D">
      <w:pPr>
        <w:rPr>
          <w:rFonts w:ascii="Arial" w:hAnsi="Arial" w:cs="Arial"/>
          <w:sz w:val="22"/>
          <w:szCs w:val="22"/>
        </w:rPr>
      </w:pPr>
    </w:p>
    <w:p w14:paraId="6D3DB2B1" w14:textId="77777777" w:rsidR="00F9251D" w:rsidRPr="00CF3E51" w:rsidRDefault="00F9251D" w:rsidP="00F9251D">
      <w:pPr>
        <w:rPr>
          <w:rFonts w:ascii="Arial" w:hAnsi="Arial" w:cs="Arial"/>
          <w:sz w:val="22"/>
          <w:szCs w:val="22"/>
        </w:rPr>
      </w:pPr>
    </w:p>
    <w:p w14:paraId="72FD1514" w14:textId="77777777" w:rsidR="00F9251D" w:rsidRPr="00CF3E51" w:rsidRDefault="00F9251D" w:rsidP="00F9251D">
      <w:pPr>
        <w:rPr>
          <w:rFonts w:ascii="Arial" w:hAnsi="Arial" w:cs="Arial"/>
          <w:sz w:val="22"/>
          <w:szCs w:val="22"/>
        </w:rPr>
      </w:pPr>
    </w:p>
    <w:p w14:paraId="721E85F1" w14:textId="77777777" w:rsidR="00F9251D" w:rsidRPr="00CF3E51" w:rsidRDefault="00F9251D" w:rsidP="00F9251D">
      <w:pPr>
        <w:rPr>
          <w:rFonts w:ascii="Arial" w:hAnsi="Arial" w:cs="Arial"/>
          <w:sz w:val="22"/>
          <w:szCs w:val="22"/>
        </w:rPr>
      </w:pPr>
    </w:p>
    <w:p w14:paraId="18055B20" w14:textId="77777777" w:rsidR="00F9251D" w:rsidRPr="00CF3E51" w:rsidRDefault="00F9251D" w:rsidP="00F9251D">
      <w:pPr>
        <w:rPr>
          <w:rFonts w:ascii="Arial" w:hAnsi="Arial" w:cs="Arial"/>
          <w:sz w:val="22"/>
          <w:szCs w:val="22"/>
        </w:rPr>
      </w:pPr>
    </w:p>
    <w:p w14:paraId="208595BF" w14:textId="77777777" w:rsidR="00F9251D" w:rsidRPr="00CF3E51" w:rsidRDefault="00F9251D" w:rsidP="00F9251D">
      <w:pPr>
        <w:rPr>
          <w:rFonts w:ascii="Arial" w:hAnsi="Arial" w:cs="Arial"/>
          <w:sz w:val="22"/>
          <w:szCs w:val="22"/>
        </w:rPr>
      </w:pPr>
    </w:p>
    <w:p w14:paraId="3FCE7FED" w14:textId="77777777" w:rsidR="00F9251D" w:rsidRPr="00CF3E51" w:rsidRDefault="00F9251D" w:rsidP="00F9251D">
      <w:pPr>
        <w:rPr>
          <w:rFonts w:ascii="Arial" w:hAnsi="Arial" w:cs="Arial"/>
          <w:sz w:val="22"/>
          <w:szCs w:val="22"/>
        </w:rPr>
      </w:pPr>
    </w:p>
    <w:p w14:paraId="700E8222" w14:textId="77777777" w:rsidR="00F9251D" w:rsidRPr="00CF3E51" w:rsidRDefault="00F9251D" w:rsidP="00F9251D">
      <w:pPr>
        <w:rPr>
          <w:rFonts w:ascii="Arial" w:hAnsi="Arial" w:cs="Arial"/>
          <w:sz w:val="22"/>
          <w:szCs w:val="22"/>
        </w:rPr>
      </w:pPr>
    </w:p>
    <w:p w14:paraId="77A346C9" w14:textId="77777777" w:rsidR="00F9251D" w:rsidRPr="00CF3E51" w:rsidRDefault="00F9251D" w:rsidP="00F9251D">
      <w:pPr>
        <w:rPr>
          <w:rFonts w:ascii="Arial" w:hAnsi="Arial" w:cs="Arial"/>
          <w:sz w:val="22"/>
          <w:szCs w:val="22"/>
        </w:rPr>
      </w:pPr>
    </w:p>
    <w:p w14:paraId="4DDF97B6" w14:textId="77777777" w:rsidR="00F9251D" w:rsidRPr="00CF3E51" w:rsidRDefault="00F9251D" w:rsidP="00F9251D">
      <w:pPr>
        <w:rPr>
          <w:rFonts w:ascii="Arial" w:hAnsi="Arial" w:cs="Arial"/>
          <w:sz w:val="22"/>
          <w:szCs w:val="22"/>
        </w:rPr>
      </w:pPr>
    </w:p>
    <w:p w14:paraId="15CC035A" w14:textId="77777777" w:rsidR="00F9251D" w:rsidRPr="00CF3E51" w:rsidRDefault="00F9251D" w:rsidP="00F9251D">
      <w:pPr>
        <w:rPr>
          <w:rFonts w:ascii="Arial" w:hAnsi="Arial" w:cs="Arial"/>
          <w:sz w:val="22"/>
          <w:szCs w:val="22"/>
        </w:rPr>
      </w:pPr>
    </w:p>
    <w:p w14:paraId="4EA94C31" w14:textId="77777777" w:rsidR="00F9251D" w:rsidRPr="00CF3E51" w:rsidRDefault="00F9251D" w:rsidP="00F9251D">
      <w:pPr>
        <w:rPr>
          <w:rFonts w:ascii="Arial" w:hAnsi="Arial" w:cs="Arial"/>
          <w:sz w:val="22"/>
          <w:szCs w:val="22"/>
        </w:rPr>
      </w:pPr>
    </w:p>
    <w:p w14:paraId="4FDCCBFE" w14:textId="77777777" w:rsidR="00F9251D" w:rsidRPr="00CF3E51" w:rsidRDefault="00F9251D" w:rsidP="00F9251D">
      <w:pPr>
        <w:rPr>
          <w:rFonts w:ascii="Arial" w:hAnsi="Arial" w:cs="Arial"/>
          <w:sz w:val="22"/>
          <w:szCs w:val="22"/>
        </w:rPr>
      </w:pPr>
    </w:p>
    <w:p w14:paraId="648AA118" w14:textId="77777777" w:rsidR="00F9251D" w:rsidRPr="00CF3E51" w:rsidRDefault="00F9251D" w:rsidP="00F9251D">
      <w:pPr>
        <w:rPr>
          <w:rFonts w:ascii="Arial" w:hAnsi="Arial" w:cs="Arial"/>
          <w:sz w:val="22"/>
          <w:szCs w:val="22"/>
        </w:rPr>
      </w:pPr>
    </w:p>
    <w:p w14:paraId="3552FD0C" w14:textId="77777777" w:rsidR="00F9251D" w:rsidRPr="00CF3E51" w:rsidRDefault="00F9251D" w:rsidP="00F9251D">
      <w:pPr>
        <w:rPr>
          <w:rFonts w:ascii="Arial" w:hAnsi="Arial" w:cs="Arial"/>
          <w:sz w:val="22"/>
          <w:szCs w:val="22"/>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4639"/>
        <w:gridCol w:w="1123"/>
        <w:gridCol w:w="785"/>
        <w:gridCol w:w="2767"/>
      </w:tblGrid>
      <w:tr w:rsidR="00F9251D" w:rsidRPr="00CF3E51" w14:paraId="51E3D9DD" w14:textId="77777777" w:rsidTr="004509BA">
        <w:tc>
          <w:tcPr>
            <w:tcW w:w="5762" w:type="dxa"/>
            <w:gridSpan w:val="2"/>
            <w:tcBorders>
              <w:top w:val="double" w:sz="6" w:space="0" w:color="000000"/>
              <w:left w:val="double" w:sz="6" w:space="0" w:color="000000"/>
              <w:bottom w:val="single" w:sz="6" w:space="0" w:color="000000"/>
              <w:right w:val="single" w:sz="6" w:space="0" w:color="000000"/>
            </w:tcBorders>
            <w:hideMark/>
          </w:tcPr>
          <w:p w14:paraId="4BC27B58" w14:textId="77777777" w:rsidR="00F9251D" w:rsidRPr="00CF3E51" w:rsidRDefault="00F9251D" w:rsidP="004509BA">
            <w:pPr>
              <w:rPr>
                <w:rFonts w:ascii="Arial" w:hAnsi="Arial" w:cs="Arial"/>
              </w:rPr>
            </w:pPr>
            <w:r w:rsidRPr="00CF3E51">
              <w:rPr>
                <w:rFonts w:ascii="Arial" w:hAnsi="Arial" w:cs="Arial"/>
                <w:b/>
                <w:sz w:val="22"/>
                <w:szCs w:val="22"/>
              </w:rPr>
              <w:t>Use Case Name</w:t>
            </w:r>
            <w:r w:rsidRPr="00CF3E51">
              <w:rPr>
                <w:rFonts w:ascii="Arial" w:hAnsi="Arial" w:cs="Arial"/>
                <w:sz w:val="22"/>
                <w:szCs w:val="22"/>
              </w:rPr>
              <w:t>: Redeem Card Rewards</w:t>
            </w:r>
          </w:p>
        </w:tc>
        <w:tc>
          <w:tcPr>
            <w:tcW w:w="785" w:type="dxa"/>
            <w:tcBorders>
              <w:top w:val="double" w:sz="6" w:space="0" w:color="000000"/>
              <w:left w:val="single" w:sz="6" w:space="0" w:color="000000"/>
              <w:bottom w:val="single" w:sz="6" w:space="0" w:color="000000"/>
              <w:right w:val="single" w:sz="6" w:space="0" w:color="000000"/>
            </w:tcBorders>
            <w:hideMark/>
          </w:tcPr>
          <w:p w14:paraId="7F02AB78" w14:textId="77777777" w:rsidR="00F9251D" w:rsidRPr="00CF3E51" w:rsidRDefault="00F9251D" w:rsidP="004509BA">
            <w:pPr>
              <w:rPr>
                <w:rFonts w:ascii="Arial" w:hAnsi="Arial" w:cs="Arial"/>
              </w:rPr>
            </w:pPr>
            <w:r w:rsidRPr="00CF3E51">
              <w:rPr>
                <w:rFonts w:ascii="Arial" w:hAnsi="Arial" w:cs="Arial"/>
                <w:b/>
                <w:sz w:val="22"/>
                <w:szCs w:val="22"/>
              </w:rPr>
              <w:t>ID</w:t>
            </w:r>
            <w:r w:rsidRPr="00CF3E51">
              <w:rPr>
                <w:rFonts w:ascii="Arial" w:hAnsi="Arial" w:cs="Arial"/>
                <w:sz w:val="22"/>
                <w:szCs w:val="22"/>
              </w:rPr>
              <w:t>:  5</w:t>
            </w:r>
          </w:p>
        </w:tc>
        <w:tc>
          <w:tcPr>
            <w:tcW w:w="2767" w:type="dxa"/>
            <w:tcBorders>
              <w:top w:val="double" w:sz="6" w:space="0" w:color="000000"/>
              <w:left w:val="single" w:sz="6" w:space="0" w:color="000000"/>
              <w:bottom w:val="single" w:sz="6" w:space="0" w:color="000000"/>
              <w:right w:val="double" w:sz="6" w:space="0" w:color="000000"/>
            </w:tcBorders>
            <w:hideMark/>
          </w:tcPr>
          <w:p w14:paraId="247905E5" w14:textId="77777777" w:rsidR="00F9251D" w:rsidRPr="00CF3E51" w:rsidRDefault="00F9251D" w:rsidP="004509BA">
            <w:pPr>
              <w:rPr>
                <w:rFonts w:ascii="Arial" w:hAnsi="Arial" w:cs="Arial"/>
              </w:rPr>
            </w:pPr>
            <w:r w:rsidRPr="00CF3E51">
              <w:rPr>
                <w:rFonts w:ascii="Arial" w:hAnsi="Arial" w:cs="Arial"/>
                <w:b/>
                <w:sz w:val="22"/>
                <w:szCs w:val="22"/>
              </w:rPr>
              <w:t>Importance</w:t>
            </w:r>
            <w:r w:rsidRPr="00CF3E51">
              <w:rPr>
                <w:rFonts w:ascii="Arial" w:hAnsi="Arial" w:cs="Arial"/>
                <w:sz w:val="22"/>
                <w:szCs w:val="22"/>
              </w:rPr>
              <w:t>: You will have a place to redeem rewards, should have a way to redeem all rewards, could have extra rewards, and won't have automatic redeeming rewards.</w:t>
            </w:r>
          </w:p>
        </w:tc>
      </w:tr>
      <w:tr w:rsidR="00F9251D" w:rsidRPr="00CF3E51" w14:paraId="47308B4B" w14:textId="77777777" w:rsidTr="004509BA">
        <w:tc>
          <w:tcPr>
            <w:tcW w:w="4639" w:type="dxa"/>
            <w:tcBorders>
              <w:top w:val="single" w:sz="6" w:space="0" w:color="000000"/>
              <w:left w:val="double" w:sz="6" w:space="0" w:color="000000"/>
              <w:bottom w:val="single" w:sz="6" w:space="0" w:color="000000"/>
              <w:right w:val="single" w:sz="6" w:space="0" w:color="000000"/>
            </w:tcBorders>
            <w:hideMark/>
          </w:tcPr>
          <w:p w14:paraId="2D29CB8D" w14:textId="77777777" w:rsidR="00F9251D" w:rsidRPr="00CF3E51" w:rsidRDefault="00F9251D" w:rsidP="004509BA">
            <w:pPr>
              <w:rPr>
                <w:rFonts w:ascii="Arial" w:hAnsi="Arial" w:cs="Arial"/>
              </w:rPr>
            </w:pPr>
            <w:r w:rsidRPr="00CF3E51">
              <w:rPr>
                <w:rFonts w:ascii="Arial" w:hAnsi="Arial" w:cs="Arial"/>
                <w:b/>
                <w:sz w:val="22"/>
                <w:szCs w:val="22"/>
              </w:rPr>
              <w:t>Primary Actor</w:t>
            </w:r>
            <w:r w:rsidRPr="00CF3E51">
              <w:rPr>
                <w:rFonts w:ascii="Arial" w:hAnsi="Arial" w:cs="Arial"/>
                <w:sz w:val="22"/>
                <w:szCs w:val="22"/>
              </w:rPr>
              <w:t>: User</w:t>
            </w:r>
          </w:p>
        </w:tc>
        <w:tc>
          <w:tcPr>
            <w:tcW w:w="4675" w:type="dxa"/>
            <w:gridSpan w:val="3"/>
            <w:tcBorders>
              <w:top w:val="single" w:sz="6" w:space="0" w:color="000000"/>
              <w:left w:val="single" w:sz="6" w:space="0" w:color="000000"/>
              <w:bottom w:val="single" w:sz="6" w:space="0" w:color="000000"/>
              <w:right w:val="double" w:sz="6" w:space="0" w:color="000000"/>
            </w:tcBorders>
            <w:hideMark/>
          </w:tcPr>
          <w:p w14:paraId="3772B903" w14:textId="77777777" w:rsidR="00F9251D" w:rsidRPr="00CF3E51" w:rsidRDefault="00F9251D" w:rsidP="004509BA">
            <w:pPr>
              <w:rPr>
                <w:rFonts w:ascii="Arial" w:hAnsi="Arial" w:cs="Arial"/>
              </w:rPr>
            </w:pPr>
            <w:r w:rsidRPr="00CF3E51">
              <w:rPr>
                <w:rFonts w:ascii="Arial" w:hAnsi="Arial" w:cs="Arial"/>
                <w:b/>
                <w:sz w:val="22"/>
                <w:szCs w:val="22"/>
              </w:rPr>
              <w:t>Use Case Type</w:t>
            </w:r>
            <w:r w:rsidRPr="00CF3E51">
              <w:rPr>
                <w:rFonts w:ascii="Arial" w:hAnsi="Arial" w:cs="Arial"/>
                <w:sz w:val="22"/>
                <w:szCs w:val="22"/>
              </w:rPr>
              <w:t>: Detail, Essential</w:t>
            </w:r>
          </w:p>
        </w:tc>
      </w:tr>
      <w:tr w:rsidR="00F9251D" w:rsidRPr="00CF3E51" w14:paraId="047E4D35" w14:textId="77777777" w:rsidTr="004509BA">
        <w:tc>
          <w:tcPr>
            <w:tcW w:w="9314" w:type="dxa"/>
            <w:gridSpan w:val="4"/>
            <w:tcBorders>
              <w:top w:val="single" w:sz="6" w:space="0" w:color="000000"/>
              <w:left w:val="double" w:sz="6" w:space="0" w:color="000000"/>
              <w:bottom w:val="single" w:sz="6" w:space="0" w:color="000000"/>
              <w:right w:val="double" w:sz="6" w:space="0" w:color="000000"/>
            </w:tcBorders>
          </w:tcPr>
          <w:p w14:paraId="2C5CA8F8" w14:textId="77777777" w:rsidR="00F9251D" w:rsidRPr="00CF3E51" w:rsidRDefault="00F9251D" w:rsidP="004509BA">
            <w:pPr>
              <w:rPr>
                <w:rFonts w:ascii="Arial" w:hAnsi="Arial" w:cs="Arial"/>
                <w:b/>
              </w:rPr>
            </w:pPr>
            <w:r w:rsidRPr="00CF3E51">
              <w:rPr>
                <w:rFonts w:ascii="Arial" w:hAnsi="Arial" w:cs="Arial"/>
                <w:b/>
                <w:sz w:val="22"/>
                <w:szCs w:val="22"/>
              </w:rPr>
              <w:t>Supporting Actors:</w:t>
            </w:r>
          </w:p>
          <w:p w14:paraId="79CAFB12" w14:textId="77777777" w:rsidR="00F9251D" w:rsidRPr="00CF3E51" w:rsidRDefault="00F9251D" w:rsidP="004509BA">
            <w:pPr>
              <w:rPr>
                <w:rFonts w:ascii="Arial" w:hAnsi="Arial" w:cs="Arial"/>
                <w:bCs/>
              </w:rPr>
            </w:pPr>
            <w:r w:rsidRPr="00CF3E51">
              <w:rPr>
                <w:rFonts w:ascii="Arial" w:hAnsi="Arial" w:cs="Arial"/>
                <w:bCs/>
                <w:sz w:val="22"/>
                <w:szCs w:val="22"/>
              </w:rPr>
              <w:t>Banks</w:t>
            </w:r>
          </w:p>
          <w:p w14:paraId="7B0EDE97" w14:textId="77777777" w:rsidR="00F9251D" w:rsidRPr="00CF3E51" w:rsidRDefault="00F9251D" w:rsidP="004509BA">
            <w:pPr>
              <w:rPr>
                <w:rFonts w:ascii="Arial" w:hAnsi="Arial" w:cs="Arial"/>
                <w:b/>
              </w:rPr>
            </w:pPr>
          </w:p>
        </w:tc>
      </w:tr>
      <w:tr w:rsidR="00F9251D" w:rsidRPr="00CF3E51" w14:paraId="15070797" w14:textId="77777777" w:rsidTr="004509BA">
        <w:tc>
          <w:tcPr>
            <w:tcW w:w="9314" w:type="dxa"/>
            <w:gridSpan w:val="4"/>
            <w:tcBorders>
              <w:top w:val="single" w:sz="6" w:space="0" w:color="000000"/>
              <w:left w:val="double" w:sz="6" w:space="0" w:color="000000"/>
              <w:bottom w:val="single" w:sz="6" w:space="0" w:color="000000"/>
              <w:right w:val="double" w:sz="6" w:space="0" w:color="000000"/>
            </w:tcBorders>
          </w:tcPr>
          <w:p w14:paraId="7C649197" w14:textId="77777777" w:rsidR="00F9251D" w:rsidRPr="00CF3E51" w:rsidRDefault="00F9251D" w:rsidP="004509BA">
            <w:pPr>
              <w:rPr>
                <w:rFonts w:ascii="Arial" w:hAnsi="Arial" w:cs="Arial"/>
              </w:rPr>
            </w:pPr>
            <w:r w:rsidRPr="00CF3E51">
              <w:rPr>
                <w:rFonts w:ascii="Arial" w:hAnsi="Arial" w:cs="Arial"/>
                <w:b/>
                <w:sz w:val="22"/>
                <w:szCs w:val="22"/>
              </w:rPr>
              <w:t>Stakeholders and Interests</w:t>
            </w:r>
            <w:r w:rsidRPr="00CF3E51">
              <w:rPr>
                <w:rFonts w:ascii="Arial" w:hAnsi="Arial" w:cs="Arial"/>
                <w:sz w:val="22"/>
                <w:szCs w:val="22"/>
              </w:rPr>
              <w:t xml:space="preserve">: </w:t>
            </w:r>
          </w:p>
          <w:p w14:paraId="3932358F" w14:textId="77777777" w:rsidR="00F9251D" w:rsidRPr="00CF3E51" w:rsidRDefault="00F9251D" w:rsidP="004509BA">
            <w:pPr>
              <w:rPr>
                <w:rFonts w:ascii="Arial" w:hAnsi="Arial" w:cs="Arial"/>
              </w:rPr>
            </w:pPr>
            <w:r w:rsidRPr="00CF3E51">
              <w:rPr>
                <w:rFonts w:ascii="Arial" w:hAnsi="Arial" w:cs="Arial"/>
                <w:sz w:val="22"/>
                <w:szCs w:val="22"/>
              </w:rPr>
              <w:t>User: The user gains their money back this way and is the main reason to download the app</w:t>
            </w:r>
          </w:p>
          <w:p w14:paraId="563D7169" w14:textId="77777777" w:rsidR="00F9251D" w:rsidRPr="00CF3E51" w:rsidRDefault="00F9251D" w:rsidP="004509BA">
            <w:pPr>
              <w:rPr>
                <w:rFonts w:ascii="Arial" w:hAnsi="Arial" w:cs="Arial"/>
              </w:rPr>
            </w:pPr>
            <w:r w:rsidRPr="00CF3E51">
              <w:rPr>
                <w:rFonts w:ascii="Arial" w:hAnsi="Arial" w:cs="Arial"/>
                <w:sz w:val="22"/>
                <w:szCs w:val="22"/>
              </w:rPr>
              <w:t>Banks: The banks will make it accessible to redeem rewards through this app and will get more customers, so they get more rewards</w:t>
            </w:r>
          </w:p>
          <w:p w14:paraId="0E34A768" w14:textId="77777777" w:rsidR="00F9251D" w:rsidRPr="00CF3E51" w:rsidRDefault="00F9251D" w:rsidP="004509BA">
            <w:pPr>
              <w:rPr>
                <w:rFonts w:ascii="Arial" w:hAnsi="Arial" w:cs="Arial"/>
              </w:rPr>
            </w:pPr>
          </w:p>
        </w:tc>
      </w:tr>
      <w:tr w:rsidR="00F9251D" w:rsidRPr="00CF3E51" w14:paraId="2E17FC0B" w14:textId="77777777" w:rsidTr="004509BA">
        <w:tc>
          <w:tcPr>
            <w:tcW w:w="9314" w:type="dxa"/>
            <w:gridSpan w:val="4"/>
            <w:tcBorders>
              <w:top w:val="single" w:sz="6" w:space="0" w:color="000000"/>
              <w:left w:val="double" w:sz="6" w:space="0" w:color="000000"/>
              <w:bottom w:val="single" w:sz="6" w:space="0" w:color="000000"/>
              <w:right w:val="double" w:sz="6" w:space="0" w:color="000000"/>
            </w:tcBorders>
          </w:tcPr>
          <w:p w14:paraId="49BAF848" w14:textId="77777777" w:rsidR="00F9251D" w:rsidRPr="00CF3E51" w:rsidRDefault="00F9251D" w:rsidP="004509BA">
            <w:pPr>
              <w:rPr>
                <w:rFonts w:ascii="Arial" w:hAnsi="Arial" w:cs="Arial"/>
              </w:rPr>
            </w:pPr>
            <w:r w:rsidRPr="00CF3E51">
              <w:rPr>
                <w:rFonts w:ascii="Arial" w:hAnsi="Arial" w:cs="Arial"/>
                <w:b/>
                <w:sz w:val="22"/>
                <w:szCs w:val="22"/>
              </w:rPr>
              <w:t>Brief Description</w:t>
            </w:r>
            <w:r w:rsidRPr="00CF3E51">
              <w:rPr>
                <w:rFonts w:ascii="Arial" w:hAnsi="Arial" w:cs="Arial"/>
                <w:sz w:val="22"/>
                <w:szCs w:val="22"/>
              </w:rPr>
              <w:t xml:space="preserve">: </w:t>
            </w:r>
          </w:p>
          <w:p w14:paraId="24D3C67D" w14:textId="77777777" w:rsidR="00F9251D" w:rsidRPr="00CF3E51" w:rsidRDefault="00F9251D" w:rsidP="004509BA">
            <w:pPr>
              <w:rPr>
                <w:rFonts w:ascii="Arial" w:hAnsi="Arial" w:cs="Arial"/>
              </w:rPr>
            </w:pPr>
            <w:r w:rsidRPr="00CF3E51">
              <w:rPr>
                <w:rFonts w:ascii="Arial" w:hAnsi="Arial" w:cs="Arial"/>
                <w:sz w:val="22"/>
                <w:szCs w:val="22"/>
              </w:rPr>
              <w:t>When a user wants to redeem their rewards, they go to a specific tab on the app, and there it will show all the rewards they can redeem on each of their credit cards.</w:t>
            </w:r>
          </w:p>
          <w:p w14:paraId="6B726533" w14:textId="77777777" w:rsidR="00F9251D" w:rsidRPr="00CF3E51" w:rsidRDefault="00F9251D" w:rsidP="004509BA">
            <w:pPr>
              <w:rPr>
                <w:rFonts w:ascii="Arial" w:hAnsi="Arial" w:cs="Arial"/>
              </w:rPr>
            </w:pPr>
          </w:p>
          <w:p w14:paraId="1EA153C9" w14:textId="77777777" w:rsidR="00F9251D" w:rsidRPr="00CF3E51" w:rsidRDefault="00F9251D" w:rsidP="004509BA">
            <w:pPr>
              <w:rPr>
                <w:rFonts w:ascii="Arial" w:hAnsi="Arial" w:cs="Arial"/>
              </w:rPr>
            </w:pPr>
          </w:p>
        </w:tc>
      </w:tr>
      <w:tr w:rsidR="00F9251D" w:rsidRPr="00CF3E51" w14:paraId="2F2DCE8E" w14:textId="77777777" w:rsidTr="004509BA">
        <w:tc>
          <w:tcPr>
            <w:tcW w:w="9314" w:type="dxa"/>
            <w:gridSpan w:val="4"/>
            <w:tcBorders>
              <w:top w:val="single" w:sz="6" w:space="0" w:color="000000"/>
              <w:left w:val="double" w:sz="6" w:space="0" w:color="000000"/>
              <w:bottom w:val="single" w:sz="6" w:space="0" w:color="000000"/>
              <w:right w:val="double" w:sz="6" w:space="0" w:color="000000"/>
            </w:tcBorders>
          </w:tcPr>
          <w:p w14:paraId="692D0A69" w14:textId="77777777" w:rsidR="00F9251D" w:rsidRPr="00CF3E51" w:rsidRDefault="00F9251D" w:rsidP="004509BA">
            <w:pPr>
              <w:rPr>
                <w:rFonts w:ascii="Arial" w:hAnsi="Arial" w:cs="Arial"/>
              </w:rPr>
            </w:pPr>
            <w:r w:rsidRPr="00CF3E51">
              <w:rPr>
                <w:rFonts w:ascii="Arial" w:hAnsi="Arial" w:cs="Arial"/>
                <w:b/>
                <w:sz w:val="22"/>
                <w:szCs w:val="22"/>
              </w:rPr>
              <w:t>Trigger</w:t>
            </w:r>
            <w:r w:rsidRPr="00CF3E51">
              <w:rPr>
                <w:rFonts w:ascii="Arial" w:hAnsi="Arial" w:cs="Arial"/>
                <w:sz w:val="22"/>
                <w:szCs w:val="22"/>
              </w:rPr>
              <w:t xml:space="preserve">: </w:t>
            </w:r>
          </w:p>
          <w:p w14:paraId="7FF544DE" w14:textId="77777777" w:rsidR="00F9251D" w:rsidRPr="00CF3E51" w:rsidRDefault="00F9251D" w:rsidP="004509BA">
            <w:pPr>
              <w:rPr>
                <w:rFonts w:ascii="Arial" w:hAnsi="Arial" w:cs="Arial"/>
              </w:rPr>
            </w:pPr>
            <w:r w:rsidRPr="00CF3E51">
              <w:rPr>
                <w:rFonts w:ascii="Arial" w:hAnsi="Arial" w:cs="Arial"/>
                <w:sz w:val="22"/>
                <w:szCs w:val="22"/>
              </w:rPr>
              <w:t>The user clicks on the "Redeem Rewards" tab</w:t>
            </w:r>
          </w:p>
          <w:p w14:paraId="7F5FF9F9" w14:textId="77777777" w:rsidR="00F9251D" w:rsidRPr="00CF3E51" w:rsidRDefault="00F9251D" w:rsidP="004509BA">
            <w:pPr>
              <w:rPr>
                <w:rFonts w:ascii="Arial" w:hAnsi="Arial" w:cs="Arial"/>
              </w:rPr>
            </w:pPr>
          </w:p>
          <w:p w14:paraId="2005B314" w14:textId="77777777" w:rsidR="00F9251D" w:rsidRPr="00CF3E51" w:rsidRDefault="00F9251D" w:rsidP="004509BA">
            <w:pPr>
              <w:tabs>
                <w:tab w:val="left" w:pos="1980"/>
                <w:tab w:val="left" w:pos="3240"/>
              </w:tabs>
              <w:rPr>
                <w:rFonts w:ascii="Arial" w:hAnsi="Arial" w:cs="Arial"/>
              </w:rPr>
            </w:pPr>
            <w:r w:rsidRPr="00CF3E51">
              <w:rPr>
                <w:rFonts w:ascii="Arial" w:hAnsi="Arial" w:cs="Arial"/>
                <w:b/>
                <w:sz w:val="22"/>
                <w:szCs w:val="22"/>
              </w:rPr>
              <w:t>Type</w:t>
            </w:r>
            <w:r w:rsidRPr="00CF3E51">
              <w:rPr>
                <w:rFonts w:ascii="Arial" w:hAnsi="Arial" w:cs="Arial"/>
                <w:sz w:val="22"/>
                <w:szCs w:val="22"/>
              </w:rPr>
              <w:t xml:space="preserve"> (mark one): </w:t>
            </w:r>
            <w:r w:rsidRPr="00CF3E51">
              <w:rPr>
                <w:rFonts w:ascii="Arial" w:hAnsi="Arial" w:cs="Arial"/>
                <w:sz w:val="22"/>
                <w:szCs w:val="22"/>
              </w:rPr>
              <w:tab/>
            </w:r>
            <w:r w:rsidRPr="00CF3E51">
              <w:rPr>
                <w:rFonts w:ascii="Arial" w:hAnsi="Arial" w:cs="Arial"/>
                <w:sz w:val="22"/>
                <w:szCs w:val="22"/>
                <w:u w:val="single"/>
              </w:rPr>
              <w:t xml:space="preserve">  X  </w:t>
            </w:r>
            <w:r w:rsidRPr="00CF3E51">
              <w:rPr>
                <w:rFonts w:ascii="Arial" w:hAnsi="Arial" w:cs="Arial"/>
                <w:sz w:val="22"/>
                <w:szCs w:val="22"/>
              </w:rPr>
              <w:t>External</w:t>
            </w:r>
            <w:r w:rsidRPr="00CF3E51">
              <w:rPr>
                <w:rFonts w:ascii="Arial" w:hAnsi="Arial" w:cs="Arial"/>
                <w:sz w:val="22"/>
                <w:szCs w:val="22"/>
              </w:rPr>
              <w:tab/>
              <w:t xml:space="preserve">   ___ Temporal</w:t>
            </w:r>
          </w:p>
          <w:p w14:paraId="15B3D638" w14:textId="77777777" w:rsidR="00F9251D" w:rsidRPr="00CF3E51" w:rsidRDefault="00F9251D" w:rsidP="004509BA">
            <w:pPr>
              <w:tabs>
                <w:tab w:val="left" w:pos="1980"/>
                <w:tab w:val="left" w:pos="3240"/>
              </w:tabs>
              <w:rPr>
                <w:rFonts w:ascii="Arial" w:hAnsi="Arial" w:cs="Arial"/>
              </w:rPr>
            </w:pPr>
          </w:p>
        </w:tc>
      </w:tr>
      <w:tr w:rsidR="00F9251D" w:rsidRPr="00CF3E51" w14:paraId="5F38F4B5" w14:textId="77777777" w:rsidTr="004509BA">
        <w:tc>
          <w:tcPr>
            <w:tcW w:w="9314" w:type="dxa"/>
            <w:gridSpan w:val="4"/>
            <w:tcBorders>
              <w:top w:val="single" w:sz="6" w:space="0" w:color="000000"/>
              <w:left w:val="double" w:sz="6" w:space="0" w:color="000000"/>
              <w:bottom w:val="single" w:sz="6" w:space="0" w:color="000000"/>
              <w:right w:val="double" w:sz="6" w:space="0" w:color="000000"/>
            </w:tcBorders>
            <w:hideMark/>
          </w:tcPr>
          <w:p w14:paraId="0B59D782" w14:textId="77777777" w:rsidR="00F9251D" w:rsidRPr="00CF3E51" w:rsidRDefault="00F9251D" w:rsidP="004509BA">
            <w:pPr>
              <w:rPr>
                <w:rFonts w:ascii="Arial" w:hAnsi="Arial" w:cs="Arial"/>
              </w:rPr>
            </w:pPr>
            <w:r w:rsidRPr="00CF3E51">
              <w:rPr>
                <w:rFonts w:ascii="Arial" w:hAnsi="Arial" w:cs="Arial"/>
                <w:b/>
                <w:sz w:val="22"/>
                <w:szCs w:val="22"/>
              </w:rPr>
              <w:t>Relationships</w:t>
            </w:r>
            <w:r w:rsidRPr="00CF3E51">
              <w:rPr>
                <w:rFonts w:ascii="Arial" w:hAnsi="Arial" w:cs="Arial"/>
                <w:sz w:val="22"/>
                <w:szCs w:val="22"/>
              </w:rPr>
              <w:t xml:space="preserve">: </w:t>
            </w:r>
          </w:p>
          <w:p w14:paraId="10AD595E" w14:textId="77777777" w:rsidR="00F9251D" w:rsidRPr="00CF3E51" w:rsidRDefault="00F9251D" w:rsidP="004509BA">
            <w:pPr>
              <w:rPr>
                <w:rFonts w:ascii="Arial" w:hAnsi="Arial" w:cs="Arial"/>
              </w:rPr>
            </w:pPr>
          </w:p>
          <w:p w14:paraId="654A1508"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Association</w:t>
            </w:r>
            <w:r w:rsidRPr="00CF3E51">
              <w:rPr>
                <w:rFonts w:ascii="Arial" w:hAnsi="Arial" w:cs="Arial"/>
                <w:sz w:val="22"/>
                <w:szCs w:val="22"/>
              </w:rPr>
              <w:t>: There is an association between this and the banks</w:t>
            </w:r>
          </w:p>
          <w:p w14:paraId="6615C259" w14:textId="77777777" w:rsidR="00F9251D" w:rsidRPr="00CF3E51" w:rsidRDefault="00F9251D" w:rsidP="004509BA">
            <w:pPr>
              <w:tabs>
                <w:tab w:val="left" w:pos="720"/>
              </w:tabs>
              <w:rPr>
                <w:rFonts w:ascii="Arial" w:hAnsi="Arial" w:cs="Arial"/>
              </w:rPr>
            </w:pPr>
          </w:p>
          <w:p w14:paraId="6BCDC67E"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Include</w:t>
            </w:r>
            <w:r w:rsidRPr="00CF3E51">
              <w:rPr>
                <w:rFonts w:ascii="Arial" w:hAnsi="Arial" w:cs="Arial"/>
                <w:sz w:val="22"/>
                <w:szCs w:val="22"/>
              </w:rPr>
              <w:t>: It includes the "Pay for Subscription" use case</w:t>
            </w:r>
          </w:p>
          <w:p w14:paraId="5044BAC5" w14:textId="77777777" w:rsidR="00F9251D" w:rsidRPr="00CF3E51" w:rsidRDefault="00F9251D" w:rsidP="004509BA">
            <w:pPr>
              <w:tabs>
                <w:tab w:val="left" w:pos="720"/>
              </w:tabs>
              <w:rPr>
                <w:rFonts w:ascii="Arial" w:hAnsi="Arial" w:cs="Arial"/>
              </w:rPr>
            </w:pPr>
          </w:p>
          <w:p w14:paraId="77BE0017"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Extend</w:t>
            </w:r>
            <w:r w:rsidRPr="00CF3E51">
              <w:rPr>
                <w:rFonts w:ascii="Arial" w:hAnsi="Arial" w:cs="Arial"/>
                <w:sz w:val="22"/>
                <w:szCs w:val="22"/>
              </w:rPr>
              <w:t>: N/A</w:t>
            </w:r>
          </w:p>
          <w:p w14:paraId="4F165B1B" w14:textId="77777777" w:rsidR="00F9251D" w:rsidRPr="00CF3E51" w:rsidRDefault="00F9251D" w:rsidP="004509BA">
            <w:pPr>
              <w:tabs>
                <w:tab w:val="left" w:pos="720"/>
              </w:tabs>
              <w:rPr>
                <w:rFonts w:ascii="Arial" w:hAnsi="Arial" w:cs="Arial"/>
              </w:rPr>
            </w:pPr>
          </w:p>
          <w:p w14:paraId="27B1F240" w14:textId="77777777" w:rsidR="00F9251D" w:rsidRPr="00CF3E51" w:rsidRDefault="00F9251D" w:rsidP="004509BA">
            <w:pPr>
              <w:tabs>
                <w:tab w:val="left" w:pos="720"/>
              </w:tabs>
              <w:rPr>
                <w:rFonts w:ascii="Arial" w:hAnsi="Arial" w:cs="Arial"/>
              </w:rPr>
            </w:pPr>
            <w:r w:rsidRPr="00CF3E51">
              <w:rPr>
                <w:rFonts w:ascii="Arial" w:hAnsi="Arial" w:cs="Arial"/>
                <w:sz w:val="22"/>
                <w:szCs w:val="22"/>
              </w:rPr>
              <w:tab/>
            </w:r>
            <w:r w:rsidRPr="00CF3E51">
              <w:rPr>
                <w:rFonts w:ascii="Arial" w:hAnsi="Arial" w:cs="Arial"/>
                <w:b/>
                <w:sz w:val="22"/>
                <w:szCs w:val="22"/>
              </w:rPr>
              <w:t>Generalization</w:t>
            </w:r>
            <w:r w:rsidRPr="00CF3E51">
              <w:rPr>
                <w:rFonts w:ascii="Arial" w:hAnsi="Arial" w:cs="Arial"/>
                <w:sz w:val="22"/>
                <w:szCs w:val="22"/>
              </w:rPr>
              <w:t>: N/A</w:t>
            </w:r>
          </w:p>
          <w:p w14:paraId="70A75A1D" w14:textId="77777777" w:rsidR="00F9251D" w:rsidRPr="00CF3E51" w:rsidRDefault="00F9251D" w:rsidP="004509BA">
            <w:pPr>
              <w:tabs>
                <w:tab w:val="left" w:pos="720"/>
              </w:tabs>
              <w:rPr>
                <w:rFonts w:ascii="Arial" w:hAnsi="Arial" w:cs="Arial"/>
              </w:rPr>
            </w:pPr>
          </w:p>
        </w:tc>
      </w:tr>
      <w:tr w:rsidR="00F9251D" w:rsidRPr="00CF3E51" w14:paraId="6FE13A32" w14:textId="77777777" w:rsidTr="004509BA">
        <w:tc>
          <w:tcPr>
            <w:tcW w:w="9314" w:type="dxa"/>
            <w:gridSpan w:val="4"/>
            <w:tcBorders>
              <w:top w:val="single" w:sz="6" w:space="0" w:color="000000"/>
              <w:left w:val="double" w:sz="6" w:space="0" w:color="000000"/>
              <w:bottom w:val="single" w:sz="6" w:space="0" w:color="000000"/>
              <w:right w:val="double" w:sz="6" w:space="0" w:color="000000"/>
            </w:tcBorders>
          </w:tcPr>
          <w:p w14:paraId="2710AC6E" w14:textId="77777777" w:rsidR="00F9251D" w:rsidRPr="00CF3E51" w:rsidRDefault="00F9251D" w:rsidP="004509BA">
            <w:pPr>
              <w:rPr>
                <w:rFonts w:ascii="Arial" w:hAnsi="Arial" w:cs="Arial"/>
              </w:rPr>
            </w:pPr>
            <w:r w:rsidRPr="00CF3E51">
              <w:rPr>
                <w:rFonts w:ascii="Arial" w:hAnsi="Arial" w:cs="Arial"/>
                <w:b/>
                <w:sz w:val="22"/>
                <w:szCs w:val="22"/>
              </w:rPr>
              <w:t>The Normal Flow of Events</w:t>
            </w:r>
            <w:r w:rsidRPr="00CF3E51">
              <w:rPr>
                <w:rFonts w:ascii="Arial" w:hAnsi="Arial" w:cs="Arial"/>
                <w:sz w:val="22"/>
                <w:szCs w:val="22"/>
              </w:rPr>
              <w:t xml:space="preserve">: </w:t>
            </w:r>
          </w:p>
          <w:p w14:paraId="45B3C849" w14:textId="77777777" w:rsidR="00F9251D" w:rsidRPr="00CF3E51" w:rsidRDefault="00F9251D" w:rsidP="004509BA">
            <w:pPr>
              <w:pStyle w:val="ListParagraph"/>
              <w:numPr>
                <w:ilvl w:val="0"/>
                <w:numId w:val="35"/>
              </w:numPr>
              <w:rPr>
                <w:rFonts w:ascii="Arial" w:hAnsi="Arial" w:cs="Arial"/>
              </w:rPr>
            </w:pPr>
            <w:r w:rsidRPr="00CF3E51">
              <w:rPr>
                <w:rFonts w:ascii="Arial" w:hAnsi="Arial" w:cs="Arial"/>
                <w:sz w:val="22"/>
                <w:szCs w:val="22"/>
              </w:rPr>
              <w:t>The user made a purchase</w:t>
            </w:r>
          </w:p>
          <w:p w14:paraId="1D176792" w14:textId="77777777" w:rsidR="00F9251D" w:rsidRPr="00CF3E51" w:rsidRDefault="00F9251D" w:rsidP="004509BA">
            <w:pPr>
              <w:pStyle w:val="ListParagraph"/>
              <w:numPr>
                <w:ilvl w:val="0"/>
                <w:numId w:val="35"/>
              </w:numPr>
              <w:rPr>
                <w:rFonts w:ascii="Arial" w:hAnsi="Arial" w:cs="Arial"/>
              </w:rPr>
            </w:pPr>
            <w:r w:rsidRPr="00CF3E51">
              <w:rPr>
                <w:rFonts w:ascii="Arial" w:hAnsi="Arial" w:cs="Arial"/>
                <w:sz w:val="22"/>
                <w:szCs w:val="22"/>
              </w:rPr>
              <w:t>The user clicks on the "Redeem Rewards" tab</w:t>
            </w:r>
          </w:p>
          <w:p w14:paraId="25ED17B8" w14:textId="77777777" w:rsidR="00F9251D" w:rsidRPr="00CF3E51" w:rsidRDefault="00F9251D" w:rsidP="004509BA">
            <w:pPr>
              <w:pStyle w:val="ListParagraph"/>
              <w:numPr>
                <w:ilvl w:val="0"/>
                <w:numId w:val="35"/>
              </w:numPr>
              <w:rPr>
                <w:rFonts w:ascii="Arial" w:hAnsi="Arial" w:cs="Arial"/>
              </w:rPr>
            </w:pPr>
            <w:r w:rsidRPr="00CF3E51">
              <w:rPr>
                <w:rFonts w:ascii="Arial" w:hAnsi="Arial" w:cs="Arial"/>
                <w:sz w:val="22"/>
                <w:szCs w:val="22"/>
              </w:rPr>
              <w:t>The user can choose which rewards to redeem</w:t>
            </w:r>
          </w:p>
          <w:p w14:paraId="13B3B2DB" w14:textId="77777777" w:rsidR="00F9251D" w:rsidRPr="00CF3E51" w:rsidRDefault="00F9251D" w:rsidP="004509BA">
            <w:pPr>
              <w:rPr>
                <w:rFonts w:ascii="Arial" w:hAnsi="Arial" w:cs="Arial"/>
              </w:rPr>
            </w:pPr>
          </w:p>
        </w:tc>
      </w:tr>
      <w:tr w:rsidR="00F9251D" w:rsidRPr="00CF3E51" w14:paraId="453FB41D" w14:textId="77777777" w:rsidTr="004509BA">
        <w:trPr>
          <w:trHeight w:val="498"/>
        </w:trPr>
        <w:tc>
          <w:tcPr>
            <w:tcW w:w="9314" w:type="dxa"/>
            <w:gridSpan w:val="4"/>
            <w:tcBorders>
              <w:top w:val="single" w:sz="6" w:space="0" w:color="000000"/>
              <w:left w:val="double" w:sz="6" w:space="0" w:color="000000"/>
              <w:bottom w:val="single" w:sz="6" w:space="0" w:color="000000"/>
              <w:right w:val="double" w:sz="6" w:space="0" w:color="000000"/>
            </w:tcBorders>
          </w:tcPr>
          <w:p w14:paraId="2E828AAC" w14:textId="77777777" w:rsidR="00F9251D" w:rsidRPr="00CF3E51" w:rsidRDefault="00F9251D" w:rsidP="004509BA">
            <w:pPr>
              <w:rPr>
                <w:rFonts w:ascii="Arial" w:hAnsi="Arial" w:cs="Arial"/>
              </w:rPr>
            </w:pPr>
            <w:r w:rsidRPr="00CF3E51">
              <w:rPr>
                <w:rFonts w:ascii="Arial" w:hAnsi="Arial" w:cs="Arial"/>
                <w:b/>
                <w:sz w:val="22"/>
                <w:szCs w:val="22"/>
              </w:rPr>
              <w:t>Sub-flows</w:t>
            </w:r>
            <w:r w:rsidRPr="00CF3E51">
              <w:rPr>
                <w:rFonts w:ascii="Arial" w:hAnsi="Arial" w:cs="Arial"/>
                <w:sz w:val="22"/>
                <w:szCs w:val="22"/>
              </w:rPr>
              <w:t xml:space="preserve">: </w:t>
            </w:r>
          </w:p>
          <w:p w14:paraId="610EC1B9" w14:textId="77777777" w:rsidR="00F9251D" w:rsidRPr="00CF3E51" w:rsidRDefault="00F9251D" w:rsidP="004509BA">
            <w:pPr>
              <w:pStyle w:val="ListParagraph"/>
              <w:numPr>
                <w:ilvl w:val="0"/>
                <w:numId w:val="36"/>
              </w:numPr>
              <w:rPr>
                <w:rFonts w:ascii="Arial" w:hAnsi="Arial" w:cs="Arial"/>
              </w:rPr>
            </w:pPr>
            <w:r w:rsidRPr="00CF3E51">
              <w:rPr>
                <w:rFonts w:ascii="Arial" w:hAnsi="Arial" w:cs="Arial"/>
                <w:sz w:val="22"/>
                <w:szCs w:val="22"/>
              </w:rPr>
              <w:t>The user had made a purchase from anywhere</w:t>
            </w:r>
          </w:p>
          <w:p w14:paraId="0E2ABCDD" w14:textId="77777777" w:rsidR="00F9251D" w:rsidRPr="00CF3E51" w:rsidRDefault="00F9251D" w:rsidP="004509BA">
            <w:pPr>
              <w:pStyle w:val="ListParagraph"/>
              <w:numPr>
                <w:ilvl w:val="0"/>
                <w:numId w:val="36"/>
              </w:numPr>
              <w:rPr>
                <w:rFonts w:ascii="Arial" w:hAnsi="Arial" w:cs="Arial"/>
              </w:rPr>
            </w:pPr>
            <w:r w:rsidRPr="00CF3E51">
              <w:rPr>
                <w:rFonts w:ascii="Arial" w:hAnsi="Arial" w:cs="Arial"/>
                <w:sz w:val="22"/>
                <w:szCs w:val="22"/>
              </w:rPr>
              <w:t>The user clicks on the "Redeem Rewards" tab in order to see all rewards</w:t>
            </w:r>
          </w:p>
          <w:p w14:paraId="189C17EB" w14:textId="77777777" w:rsidR="00F9251D" w:rsidRPr="00CF3E51" w:rsidRDefault="00F9251D" w:rsidP="004509BA">
            <w:pPr>
              <w:pStyle w:val="ListParagraph"/>
              <w:numPr>
                <w:ilvl w:val="0"/>
                <w:numId w:val="36"/>
              </w:numPr>
              <w:rPr>
                <w:rFonts w:ascii="Arial" w:hAnsi="Arial" w:cs="Arial"/>
              </w:rPr>
            </w:pPr>
            <w:r w:rsidRPr="00CF3E51">
              <w:rPr>
                <w:rFonts w:ascii="Arial" w:hAnsi="Arial" w:cs="Arial"/>
                <w:sz w:val="22"/>
                <w:szCs w:val="22"/>
              </w:rPr>
              <w:t>The user can pick a specific credit card to choose the rewards from the card</w:t>
            </w:r>
          </w:p>
          <w:p w14:paraId="64A0711D" w14:textId="77777777" w:rsidR="00F9251D" w:rsidRPr="00CF3E51" w:rsidRDefault="00F9251D" w:rsidP="004509BA">
            <w:pPr>
              <w:rPr>
                <w:rFonts w:ascii="Arial" w:hAnsi="Arial" w:cs="Arial"/>
              </w:rPr>
            </w:pPr>
          </w:p>
          <w:p w14:paraId="7A2053E7" w14:textId="77777777" w:rsidR="00F9251D" w:rsidRPr="00CF3E51" w:rsidRDefault="00F9251D" w:rsidP="004509BA">
            <w:pPr>
              <w:rPr>
                <w:rFonts w:ascii="Arial" w:hAnsi="Arial" w:cs="Arial"/>
              </w:rPr>
            </w:pPr>
          </w:p>
        </w:tc>
      </w:tr>
      <w:tr w:rsidR="00F9251D" w:rsidRPr="00CF3E51" w14:paraId="2F01534D" w14:textId="77777777" w:rsidTr="004509BA">
        <w:tc>
          <w:tcPr>
            <w:tcW w:w="9314" w:type="dxa"/>
            <w:gridSpan w:val="4"/>
            <w:tcBorders>
              <w:top w:val="single" w:sz="6" w:space="0" w:color="000000"/>
              <w:left w:val="double" w:sz="6" w:space="0" w:color="000000"/>
              <w:bottom w:val="single" w:sz="6" w:space="0" w:color="000000"/>
              <w:right w:val="double" w:sz="6" w:space="0" w:color="000000"/>
            </w:tcBorders>
          </w:tcPr>
          <w:p w14:paraId="37ED854B" w14:textId="77777777" w:rsidR="00F9251D" w:rsidRPr="00CF3E51" w:rsidRDefault="00F9251D" w:rsidP="004509BA">
            <w:pPr>
              <w:rPr>
                <w:rFonts w:ascii="Arial" w:hAnsi="Arial" w:cs="Arial"/>
              </w:rPr>
            </w:pPr>
            <w:r w:rsidRPr="00CF3E51">
              <w:rPr>
                <w:rFonts w:ascii="Arial" w:hAnsi="Arial" w:cs="Arial"/>
                <w:b/>
                <w:sz w:val="22"/>
                <w:szCs w:val="22"/>
              </w:rPr>
              <w:lastRenderedPageBreak/>
              <w:t>Alternate/Exceptional Flows</w:t>
            </w:r>
            <w:r w:rsidRPr="00CF3E51">
              <w:rPr>
                <w:rFonts w:ascii="Arial" w:hAnsi="Arial" w:cs="Arial"/>
                <w:sz w:val="22"/>
                <w:szCs w:val="22"/>
              </w:rPr>
              <w:t xml:space="preserve">: </w:t>
            </w:r>
          </w:p>
          <w:p w14:paraId="2E1F5009" w14:textId="77777777" w:rsidR="00F9251D" w:rsidRPr="00CF3E51" w:rsidRDefault="00F9251D" w:rsidP="004509BA">
            <w:pPr>
              <w:rPr>
                <w:rFonts w:ascii="Arial" w:hAnsi="Arial" w:cs="Arial"/>
              </w:rPr>
            </w:pPr>
            <w:r w:rsidRPr="00CF3E51">
              <w:rPr>
                <w:rFonts w:ascii="Arial" w:hAnsi="Arial" w:cs="Arial"/>
                <w:sz w:val="22"/>
                <w:szCs w:val="22"/>
              </w:rPr>
              <w:t>In step 1, if the user hadn't made a purchase recently:</w:t>
            </w:r>
          </w:p>
          <w:p w14:paraId="024E2F2F" w14:textId="77777777" w:rsidR="00F9251D" w:rsidRPr="00CF3E51" w:rsidRDefault="00F9251D" w:rsidP="004509BA">
            <w:pPr>
              <w:pStyle w:val="ListParagraph"/>
              <w:numPr>
                <w:ilvl w:val="1"/>
                <w:numId w:val="34"/>
              </w:numPr>
              <w:rPr>
                <w:rFonts w:ascii="Arial" w:hAnsi="Arial" w:cs="Arial"/>
              </w:rPr>
            </w:pPr>
            <w:r w:rsidRPr="00CF3E51">
              <w:rPr>
                <w:rFonts w:ascii="Arial" w:hAnsi="Arial" w:cs="Arial"/>
                <w:sz w:val="22"/>
                <w:szCs w:val="22"/>
              </w:rPr>
              <w:t>The user sees all previous purchases</w:t>
            </w:r>
          </w:p>
          <w:p w14:paraId="722085AF" w14:textId="77777777" w:rsidR="00F9251D" w:rsidRPr="00900AF1" w:rsidRDefault="00F9251D" w:rsidP="00900AF1">
            <w:pPr>
              <w:pStyle w:val="ListParagraph"/>
              <w:numPr>
                <w:ilvl w:val="1"/>
                <w:numId w:val="34"/>
              </w:numPr>
              <w:rPr>
                <w:rFonts w:ascii="Arial" w:hAnsi="Arial" w:cs="Arial"/>
              </w:rPr>
            </w:pPr>
            <w:r w:rsidRPr="00900AF1">
              <w:rPr>
                <w:rFonts w:ascii="Arial" w:hAnsi="Arial" w:cs="Arial"/>
                <w:sz w:val="22"/>
                <w:szCs w:val="22"/>
              </w:rPr>
              <w:t>The user sees all the rewards they can redeem from their recent purchases</w:t>
            </w:r>
          </w:p>
          <w:p w14:paraId="28891BEE" w14:textId="20EAC4E0" w:rsidR="00900AF1" w:rsidRPr="00900AF1" w:rsidRDefault="00900AF1" w:rsidP="00900AF1">
            <w:pPr>
              <w:rPr>
                <w:rFonts w:ascii="Arial" w:hAnsi="Arial" w:cs="Arial"/>
              </w:rPr>
            </w:pPr>
          </w:p>
        </w:tc>
      </w:tr>
      <w:tr w:rsidR="00F9251D" w:rsidRPr="00CF3E51" w14:paraId="1940C5BA" w14:textId="77777777" w:rsidTr="004509BA">
        <w:tc>
          <w:tcPr>
            <w:tcW w:w="9314" w:type="dxa"/>
            <w:gridSpan w:val="4"/>
            <w:tcBorders>
              <w:top w:val="single" w:sz="6" w:space="0" w:color="000000"/>
              <w:left w:val="double" w:sz="6" w:space="0" w:color="000000"/>
              <w:bottom w:val="single" w:sz="6" w:space="0" w:color="000000"/>
              <w:right w:val="double" w:sz="6" w:space="0" w:color="000000"/>
            </w:tcBorders>
          </w:tcPr>
          <w:p w14:paraId="60E582A5" w14:textId="77777777" w:rsidR="00F9251D" w:rsidRPr="00CF3E51" w:rsidRDefault="00F9251D" w:rsidP="004509BA">
            <w:pPr>
              <w:rPr>
                <w:rFonts w:ascii="Arial" w:hAnsi="Arial" w:cs="Arial"/>
                <w:b/>
              </w:rPr>
            </w:pPr>
            <w:r w:rsidRPr="00CF3E51">
              <w:rPr>
                <w:rFonts w:ascii="Arial" w:hAnsi="Arial" w:cs="Arial"/>
                <w:b/>
                <w:sz w:val="22"/>
                <w:szCs w:val="22"/>
              </w:rPr>
              <w:t xml:space="preserve">Special Requirements: </w:t>
            </w:r>
          </w:p>
          <w:p w14:paraId="5FD1CD54" w14:textId="77777777" w:rsidR="00F9251D" w:rsidRPr="00CF3E51" w:rsidRDefault="00F9251D" w:rsidP="004509BA">
            <w:pPr>
              <w:rPr>
                <w:rFonts w:ascii="Arial" w:hAnsi="Arial" w:cs="Arial"/>
                <w:bCs/>
              </w:rPr>
            </w:pPr>
            <w:r w:rsidRPr="00CF3E51">
              <w:rPr>
                <w:rFonts w:ascii="Arial" w:hAnsi="Arial" w:cs="Arial"/>
                <w:bCs/>
                <w:sz w:val="22"/>
                <w:szCs w:val="22"/>
              </w:rPr>
              <w:t>Performance</w:t>
            </w:r>
          </w:p>
          <w:p w14:paraId="0EBF041B" w14:textId="77777777" w:rsidR="00F9251D" w:rsidRPr="00CF3E51" w:rsidRDefault="00F9251D" w:rsidP="004509BA">
            <w:pPr>
              <w:pStyle w:val="ListParagraph"/>
              <w:numPr>
                <w:ilvl w:val="0"/>
                <w:numId w:val="37"/>
              </w:numPr>
              <w:rPr>
                <w:rFonts w:ascii="Arial" w:hAnsi="Arial" w:cs="Arial"/>
                <w:bCs/>
              </w:rPr>
            </w:pPr>
            <w:r w:rsidRPr="00CF3E51">
              <w:rPr>
                <w:rFonts w:ascii="Arial" w:hAnsi="Arial" w:cs="Arial"/>
                <w:bCs/>
                <w:sz w:val="22"/>
                <w:szCs w:val="22"/>
              </w:rPr>
              <w:t>When the user redeems their rewards, they immediately get it transferred to their bank account</w:t>
            </w:r>
          </w:p>
          <w:p w14:paraId="510D4B8F" w14:textId="77777777" w:rsidR="00F9251D" w:rsidRPr="00CF3E51" w:rsidRDefault="00F9251D" w:rsidP="004509BA">
            <w:pPr>
              <w:rPr>
                <w:rFonts w:ascii="Arial" w:hAnsi="Arial" w:cs="Arial"/>
                <w:bCs/>
              </w:rPr>
            </w:pPr>
            <w:r w:rsidRPr="00CF3E51">
              <w:rPr>
                <w:rFonts w:ascii="Arial" w:hAnsi="Arial" w:cs="Arial"/>
                <w:bCs/>
                <w:sz w:val="22"/>
                <w:szCs w:val="22"/>
              </w:rPr>
              <w:t>User Interface</w:t>
            </w:r>
          </w:p>
          <w:p w14:paraId="06189F4B" w14:textId="77777777" w:rsidR="00F9251D" w:rsidRPr="00CF3E51" w:rsidRDefault="00F9251D" w:rsidP="004509BA">
            <w:pPr>
              <w:pStyle w:val="ListParagraph"/>
              <w:numPr>
                <w:ilvl w:val="0"/>
                <w:numId w:val="38"/>
              </w:numPr>
              <w:rPr>
                <w:rFonts w:ascii="Arial" w:hAnsi="Arial" w:cs="Arial"/>
                <w:bCs/>
              </w:rPr>
            </w:pPr>
            <w:r w:rsidRPr="00CF3E51">
              <w:rPr>
                <w:rFonts w:ascii="Arial" w:hAnsi="Arial" w:cs="Arial"/>
                <w:bCs/>
                <w:sz w:val="22"/>
                <w:szCs w:val="22"/>
              </w:rPr>
              <w:t>It needs to show all the credit cards and their rewards</w:t>
            </w:r>
          </w:p>
          <w:p w14:paraId="79A3BAC3" w14:textId="77777777" w:rsidR="00F9251D" w:rsidRPr="00CF3E51" w:rsidRDefault="00F9251D" w:rsidP="004509BA">
            <w:pPr>
              <w:rPr>
                <w:rFonts w:ascii="Arial" w:hAnsi="Arial" w:cs="Arial"/>
                <w:b/>
              </w:rPr>
            </w:pPr>
          </w:p>
        </w:tc>
      </w:tr>
      <w:tr w:rsidR="00F9251D" w:rsidRPr="00CF3E51" w14:paraId="6615815A" w14:textId="77777777" w:rsidTr="004509BA">
        <w:tc>
          <w:tcPr>
            <w:tcW w:w="9314" w:type="dxa"/>
            <w:gridSpan w:val="4"/>
            <w:tcBorders>
              <w:top w:val="single" w:sz="6" w:space="0" w:color="000000"/>
              <w:left w:val="double" w:sz="6" w:space="0" w:color="000000"/>
              <w:bottom w:val="double" w:sz="6" w:space="0" w:color="000000"/>
              <w:right w:val="double" w:sz="6" w:space="0" w:color="000000"/>
            </w:tcBorders>
          </w:tcPr>
          <w:p w14:paraId="64EE1FD9" w14:textId="77777777" w:rsidR="00F9251D" w:rsidRPr="00CF3E51" w:rsidRDefault="00F9251D" w:rsidP="004509BA">
            <w:pPr>
              <w:rPr>
                <w:rFonts w:ascii="Arial" w:hAnsi="Arial" w:cs="Arial"/>
                <w:b/>
              </w:rPr>
            </w:pPr>
            <w:r w:rsidRPr="00CF3E51">
              <w:rPr>
                <w:rFonts w:ascii="Arial" w:hAnsi="Arial" w:cs="Arial"/>
                <w:b/>
                <w:sz w:val="22"/>
                <w:szCs w:val="22"/>
              </w:rPr>
              <w:t xml:space="preserve">To do/Issues: </w:t>
            </w:r>
          </w:p>
          <w:p w14:paraId="1E48B947" w14:textId="77777777" w:rsidR="00F9251D" w:rsidRPr="00CF3E51" w:rsidRDefault="00F9251D" w:rsidP="004509BA">
            <w:pPr>
              <w:pStyle w:val="ListParagraph"/>
              <w:numPr>
                <w:ilvl w:val="0"/>
                <w:numId w:val="39"/>
              </w:numPr>
              <w:rPr>
                <w:rFonts w:ascii="Arial" w:hAnsi="Arial" w:cs="Arial"/>
                <w:bCs/>
              </w:rPr>
            </w:pPr>
            <w:r w:rsidRPr="00CF3E51">
              <w:rPr>
                <w:rFonts w:ascii="Arial" w:hAnsi="Arial" w:cs="Arial"/>
                <w:bCs/>
                <w:sz w:val="22"/>
                <w:szCs w:val="22"/>
              </w:rPr>
              <w:t>We need to make sure that all rewards are available to see from the app</w:t>
            </w:r>
          </w:p>
          <w:p w14:paraId="66F88C6B" w14:textId="77777777" w:rsidR="00F9251D" w:rsidRPr="00CF3E51" w:rsidRDefault="00F9251D" w:rsidP="004509BA">
            <w:pPr>
              <w:rPr>
                <w:rFonts w:ascii="Arial" w:hAnsi="Arial" w:cs="Arial"/>
                <w:bCs/>
              </w:rPr>
            </w:pPr>
          </w:p>
          <w:p w14:paraId="682FC47A" w14:textId="77777777" w:rsidR="00F9251D" w:rsidRPr="00CF3E51" w:rsidRDefault="00F9251D" w:rsidP="004509BA">
            <w:pPr>
              <w:rPr>
                <w:rFonts w:ascii="Arial" w:hAnsi="Arial" w:cs="Arial"/>
                <w:bCs/>
              </w:rPr>
            </w:pPr>
            <w:r w:rsidRPr="00CF3E51">
              <w:rPr>
                <w:rFonts w:ascii="Arial" w:hAnsi="Arial" w:cs="Arial"/>
                <w:bCs/>
                <w:sz w:val="22"/>
                <w:szCs w:val="22"/>
              </w:rPr>
              <w:t>What happens if a user tries to redeem rewards and it doesn't go through?</w:t>
            </w:r>
          </w:p>
          <w:p w14:paraId="0B9173D6" w14:textId="77777777" w:rsidR="00F9251D" w:rsidRPr="00CF3E51" w:rsidRDefault="00F9251D" w:rsidP="004509BA">
            <w:pPr>
              <w:rPr>
                <w:rFonts w:ascii="Arial" w:hAnsi="Arial" w:cs="Arial"/>
                <w:b/>
              </w:rPr>
            </w:pPr>
          </w:p>
        </w:tc>
      </w:tr>
    </w:tbl>
    <w:p w14:paraId="621044C4" w14:textId="77777777" w:rsidR="00F9251D" w:rsidRPr="00CF3E51" w:rsidRDefault="00F9251D" w:rsidP="00F9251D">
      <w:pPr>
        <w:keepNext/>
        <w:spacing w:before="120"/>
        <w:rPr>
          <w:rFonts w:ascii="Arial" w:hAnsi="Arial" w:cs="Arial"/>
          <w:sz w:val="22"/>
          <w:szCs w:val="22"/>
        </w:rPr>
      </w:pPr>
    </w:p>
    <w:p w14:paraId="252B02B3" w14:textId="77777777" w:rsidR="00F9251D" w:rsidRPr="00CF3E51" w:rsidRDefault="00F9251D" w:rsidP="00F9251D">
      <w:pPr>
        <w:pStyle w:val="BodyText"/>
        <w:keepNext/>
        <w:tabs>
          <w:tab w:val="left" w:pos="540"/>
        </w:tabs>
        <w:spacing w:before="240"/>
        <w:ind w:left="547" w:hanging="547"/>
        <w:outlineLvl w:val="0"/>
        <w:rPr>
          <w:rFonts w:ascii="Arial" w:hAnsi="Arial" w:cs="Arial"/>
          <w:b w:val="0"/>
          <w:bCs/>
          <w:sz w:val="22"/>
          <w:szCs w:val="22"/>
        </w:rPr>
      </w:pPr>
      <w:r w:rsidRPr="00F9251D">
        <w:rPr>
          <w:rFonts w:ascii="Arial" w:hAnsi="Arial" w:cs="Arial"/>
          <w:sz w:val="22"/>
          <w:szCs w:val="22"/>
          <w:highlight w:val="darkCyan"/>
        </w:rPr>
        <w:t xml:space="preserve">6.0  </w:t>
      </w:r>
      <w:r w:rsidRPr="00F9251D">
        <w:rPr>
          <w:rFonts w:ascii="Arial" w:hAnsi="Arial" w:cs="Arial"/>
          <w:sz w:val="22"/>
          <w:szCs w:val="22"/>
          <w:highlight w:val="darkCyan"/>
        </w:rPr>
        <w:tab/>
        <w:t>System Evolution</w:t>
      </w:r>
      <w:r w:rsidRPr="00CF3E51">
        <w:rPr>
          <w:rFonts w:ascii="Arial" w:hAnsi="Arial" w:cs="Arial"/>
          <w:sz w:val="22"/>
          <w:szCs w:val="22"/>
        </w:rPr>
        <w:t xml:space="preserve"> </w:t>
      </w:r>
    </w:p>
    <w:p w14:paraId="7E134B4A" w14:textId="77777777" w:rsidR="00F9251D" w:rsidRPr="00CF3E51" w:rsidRDefault="00F9251D" w:rsidP="00F9251D">
      <w:pPr>
        <w:pStyle w:val="BodyText"/>
        <w:tabs>
          <w:tab w:val="left" w:pos="540"/>
        </w:tabs>
        <w:ind w:left="547" w:hanging="547"/>
        <w:rPr>
          <w:rFonts w:ascii="Arial" w:hAnsi="Arial" w:cs="Arial"/>
          <w:b w:val="0"/>
          <w:bCs/>
          <w:sz w:val="22"/>
          <w:szCs w:val="22"/>
        </w:rPr>
      </w:pPr>
      <w:r w:rsidRPr="00CF3E51">
        <w:rPr>
          <w:rFonts w:ascii="Arial" w:hAnsi="Arial" w:cs="Arial"/>
          <w:b w:val="0"/>
          <w:bCs/>
          <w:sz w:val="22"/>
          <w:szCs w:val="22"/>
        </w:rPr>
        <w:t xml:space="preserve">One thing that is out of this project's current scope is a physical card. However, it is possible to manufacture a physical card. It would be helpful for some people to have a physical card to use for payments. However, this may become impractical because the world is turning into a digital wallet world. More and more companies are implementing the tap feature for payments. A physical card would be helpful for some people, but it would become impractical and may not be worth investing in. </w:t>
      </w:r>
    </w:p>
    <w:p w14:paraId="453C53EA" w14:textId="4C9D4769" w:rsidR="00F9251D" w:rsidRDefault="00F9251D" w:rsidP="00F9251D">
      <w:pPr>
        <w:pStyle w:val="BodyText"/>
        <w:tabs>
          <w:tab w:val="left" w:pos="540"/>
        </w:tabs>
        <w:ind w:left="547" w:hanging="547"/>
        <w:rPr>
          <w:rFonts w:ascii="Arial" w:hAnsi="Arial" w:cs="Arial"/>
          <w:b w:val="0"/>
          <w:bCs/>
          <w:sz w:val="22"/>
          <w:szCs w:val="22"/>
        </w:rPr>
      </w:pPr>
      <w:r w:rsidRPr="00CF3E51">
        <w:rPr>
          <w:rFonts w:ascii="Arial" w:hAnsi="Arial" w:cs="Arial"/>
          <w:b w:val="0"/>
          <w:bCs/>
          <w:sz w:val="22"/>
          <w:szCs w:val="22"/>
        </w:rPr>
        <w:t>Another thing that is out of this project's current scope is the ability to hold the power button to bring up The Supreme Card, similar to Apple Wallet. Holding down a button and having The Supreme Card ready would be a good idea. It is a pain to turn on a phone, unlock it, press on an application, and then click "ready to pay." Holding one button instead of doing these steps would save the consumer time. Although it is challenging to implement this into the phone, it is still possible. This feature would directly compete with Apple Wallet and could eventually take over the digital wallet landscape.</w:t>
      </w:r>
    </w:p>
    <w:p w14:paraId="48C977B0" w14:textId="7B06F90A" w:rsidR="00900AF1" w:rsidRPr="00CF3E51" w:rsidRDefault="00900AF1" w:rsidP="00F9251D">
      <w:pPr>
        <w:pStyle w:val="BodyText"/>
        <w:tabs>
          <w:tab w:val="left" w:pos="540"/>
        </w:tabs>
        <w:ind w:left="547" w:hanging="547"/>
        <w:rPr>
          <w:rFonts w:ascii="Arial" w:hAnsi="Arial" w:cs="Arial"/>
          <w:b w:val="0"/>
          <w:bCs/>
          <w:sz w:val="22"/>
          <w:szCs w:val="22"/>
        </w:rPr>
      </w:pPr>
      <w:r>
        <w:rPr>
          <w:rFonts w:ascii="Arial" w:hAnsi="Arial" w:cs="Arial"/>
          <w:b w:val="0"/>
          <w:bCs/>
          <w:sz w:val="22"/>
          <w:szCs w:val="22"/>
        </w:rPr>
        <w:t>Something else beyond the scope is turning this into an Android app. Currently, it is only available on IOS, but in the future, it could be available on Android, too. It is not currently in this project’s scope because the software engineers would have to learn another language, which is not time efficient.</w:t>
      </w:r>
    </w:p>
    <w:p w14:paraId="366BFF91" w14:textId="392992A0" w:rsidR="00F9251D" w:rsidRDefault="00F9251D" w:rsidP="00F9251D">
      <w:pPr>
        <w:pStyle w:val="BodyText"/>
        <w:tabs>
          <w:tab w:val="left" w:pos="540"/>
        </w:tabs>
        <w:rPr>
          <w:rFonts w:ascii="Arial" w:hAnsi="Arial" w:cs="Arial"/>
          <w:sz w:val="22"/>
          <w:szCs w:val="22"/>
        </w:rPr>
      </w:pPr>
    </w:p>
    <w:p w14:paraId="0AEADC2B" w14:textId="6F0D2181" w:rsidR="005D6660" w:rsidRDefault="005D6660" w:rsidP="00F9251D">
      <w:pPr>
        <w:pStyle w:val="BodyText"/>
        <w:tabs>
          <w:tab w:val="left" w:pos="540"/>
        </w:tabs>
        <w:rPr>
          <w:rFonts w:ascii="Arial" w:hAnsi="Arial" w:cs="Arial"/>
          <w:sz w:val="22"/>
          <w:szCs w:val="22"/>
        </w:rPr>
      </w:pPr>
    </w:p>
    <w:p w14:paraId="65CB416E" w14:textId="419A04A2" w:rsidR="005D6660" w:rsidRDefault="005D6660" w:rsidP="00F9251D">
      <w:pPr>
        <w:pStyle w:val="BodyText"/>
        <w:tabs>
          <w:tab w:val="left" w:pos="540"/>
        </w:tabs>
        <w:rPr>
          <w:rFonts w:ascii="Arial" w:hAnsi="Arial" w:cs="Arial"/>
          <w:sz w:val="22"/>
          <w:szCs w:val="22"/>
        </w:rPr>
      </w:pPr>
    </w:p>
    <w:p w14:paraId="4CB0955D" w14:textId="2D5EFACF" w:rsidR="005D6660" w:rsidRDefault="005D6660" w:rsidP="00F9251D">
      <w:pPr>
        <w:pStyle w:val="BodyText"/>
        <w:tabs>
          <w:tab w:val="left" w:pos="540"/>
        </w:tabs>
        <w:rPr>
          <w:rFonts w:ascii="Arial" w:hAnsi="Arial" w:cs="Arial"/>
          <w:sz w:val="22"/>
          <w:szCs w:val="22"/>
        </w:rPr>
      </w:pPr>
    </w:p>
    <w:p w14:paraId="2FC8B1DD" w14:textId="70BEA960" w:rsidR="005D6660" w:rsidRDefault="005D6660" w:rsidP="00F9251D">
      <w:pPr>
        <w:pStyle w:val="BodyText"/>
        <w:tabs>
          <w:tab w:val="left" w:pos="540"/>
        </w:tabs>
        <w:rPr>
          <w:rFonts w:ascii="Arial" w:hAnsi="Arial" w:cs="Arial"/>
          <w:sz w:val="22"/>
          <w:szCs w:val="22"/>
        </w:rPr>
      </w:pPr>
    </w:p>
    <w:p w14:paraId="5D74B9C4" w14:textId="620771A3" w:rsidR="00CC7742" w:rsidRDefault="00CC7742" w:rsidP="00F9251D">
      <w:pPr>
        <w:pStyle w:val="BodyText"/>
        <w:tabs>
          <w:tab w:val="left" w:pos="540"/>
        </w:tabs>
        <w:rPr>
          <w:rFonts w:ascii="Arial" w:hAnsi="Arial" w:cs="Arial"/>
          <w:sz w:val="22"/>
          <w:szCs w:val="22"/>
        </w:rPr>
      </w:pPr>
    </w:p>
    <w:p w14:paraId="529F6776" w14:textId="4850ED43" w:rsidR="00CC7742" w:rsidRDefault="00CC7742" w:rsidP="00F9251D">
      <w:pPr>
        <w:pStyle w:val="BodyText"/>
        <w:tabs>
          <w:tab w:val="left" w:pos="540"/>
        </w:tabs>
        <w:rPr>
          <w:rFonts w:ascii="Arial" w:hAnsi="Arial" w:cs="Arial"/>
          <w:sz w:val="22"/>
          <w:szCs w:val="22"/>
        </w:rPr>
      </w:pPr>
    </w:p>
    <w:p w14:paraId="63AB038C" w14:textId="77777777" w:rsidR="00CC7742" w:rsidRDefault="00CC7742" w:rsidP="00F9251D">
      <w:pPr>
        <w:pStyle w:val="BodyText"/>
        <w:tabs>
          <w:tab w:val="left" w:pos="540"/>
        </w:tabs>
        <w:rPr>
          <w:rFonts w:ascii="Arial" w:hAnsi="Arial" w:cs="Arial"/>
          <w:sz w:val="22"/>
          <w:szCs w:val="22"/>
        </w:rPr>
      </w:pPr>
    </w:p>
    <w:p w14:paraId="0A987C87" w14:textId="16EDF307" w:rsidR="005D6660" w:rsidRDefault="005D6660" w:rsidP="00F9251D">
      <w:pPr>
        <w:pStyle w:val="BodyText"/>
        <w:tabs>
          <w:tab w:val="left" w:pos="540"/>
        </w:tabs>
        <w:rPr>
          <w:rFonts w:ascii="Arial" w:hAnsi="Arial" w:cs="Arial"/>
          <w:sz w:val="22"/>
          <w:szCs w:val="22"/>
        </w:rPr>
      </w:pPr>
    </w:p>
    <w:p w14:paraId="41911EEC" w14:textId="5185881C" w:rsidR="005D6660" w:rsidRDefault="005D6660" w:rsidP="00F9251D">
      <w:pPr>
        <w:pStyle w:val="BodyText"/>
        <w:tabs>
          <w:tab w:val="left" w:pos="540"/>
        </w:tabs>
        <w:rPr>
          <w:rFonts w:ascii="Arial" w:hAnsi="Arial" w:cs="Arial"/>
          <w:sz w:val="22"/>
          <w:szCs w:val="22"/>
        </w:rPr>
      </w:pPr>
    </w:p>
    <w:p w14:paraId="0AC369E6" w14:textId="05C25A39" w:rsidR="00900AF1" w:rsidRDefault="00900AF1" w:rsidP="00F9251D">
      <w:pPr>
        <w:pStyle w:val="BodyText"/>
        <w:tabs>
          <w:tab w:val="left" w:pos="540"/>
        </w:tabs>
        <w:rPr>
          <w:rFonts w:ascii="Arial" w:hAnsi="Arial" w:cs="Arial"/>
          <w:sz w:val="22"/>
          <w:szCs w:val="22"/>
        </w:rPr>
      </w:pPr>
    </w:p>
    <w:p w14:paraId="0C0C02FE" w14:textId="43DB8C49" w:rsidR="00900AF1" w:rsidRDefault="00900AF1" w:rsidP="00F9251D">
      <w:pPr>
        <w:pStyle w:val="BodyText"/>
        <w:tabs>
          <w:tab w:val="left" w:pos="540"/>
        </w:tabs>
        <w:rPr>
          <w:rFonts w:ascii="Arial" w:hAnsi="Arial" w:cs="Arial"/>
          <w:sz w:val="22"/>
          <w:szCs w:val="22"/>
        </w:rPr>
      </w:pPr>
    </w:p>
    <w:p w14:paraId="58A1A755" w14:textId="77777777" w:rsidR="00900AF1" w:rsidRPr="00CF3E51" w:rsidRDefault="00900AF1" w:rsidP="00F9251D">
      <w:pPr>
        <w:pStyle w:val="BodyText"/>
        <w:tabs>
          <w:tab w:val="left" w:pos="540"/>
        </w:tabs>
        <w:rPr>
          <w:rFonts w:ascii="Arial" w:hAnsi="Arial" w:cs="Arial"/>
          <w:sz w:val="22"/>
          <w:szCs w:val="22"/>
        </w:rPr>
      </w:pPr>
    </w:p>
    <w:p w14:paraId="6838230F" w14:textId="77777777" w:rsidR="00F9251D" w:rsidRPr="00CF3E51" w:rsidRDefault="00F9251D" w:rsidP="00F9251D">
      <w:pPr>
        <w:pStyle w:val="BodyText"/>
        <w:keepNext/>
        <w:spacing w:before="240"/>
        <w:ind w:left="547" w:hanging="547"/>
        <w:outlineLvl w:val="0"/>
        <w:rPr>
          <w:rFonts w:ascii="Arial" w:hAnsi="Arial" w:cs="Arial"/>
          <w:b w:val="0"/>
          <w:bCs/>
          <w:sz w:val="22"/>
          <w:szCs w:val="22"/>
        </w:rPr>
      </w:pPr>
      <w:r w:rsidRPr="00F9251D">
        <w:rPr>
          <w:rFonts w:ascii="Arial" w:hAnsi="Arial" w:cs="Arial"/>
          <w:sz w:val="22"/>
          <w:szCs w:val="22"/>
          <w:highlight w:val="darkCyan"/>
        </w:rPr>
        <w:t xml:space="preserve">7.0 </w:t>
      </w:r>
      <w:r w:rsidRPr="00F9251D">
        <w:rPr>
          <w:rFonts w:ascii="Arial" w:hAnsi="Arial" w:cs="Arial"/>
          <w:sz w:val="22"/>
          <w:szCs w:val="22"/>
          <w:highlight w:val="darkCyan"/>
        </w:rPr>
        <w:tab/>
        <w:t>Conclusions and Recommendations</w:t>
      </w:r>
      <w:r w:rsidRPr="00CF3E51">
        <w:rPr>
          <w:rFonts w:ascii="Arial" w:hAnsi="Arial" w:cs="Arial"/>
          <w:b w:val="0"/>
          <w:bCs/>
          <w:sz w:val="22"/>
          <w:szCs w:val="22"/>
        </w:rPr>
        <w:t xml:space="preserve">. </w:t>
      </w:r>
    </w:p>
    <w:p w14:paraId="24EE1B41" w14:textId="77777777" w:rsidR="005D6660" w:rsidRDefault="005D6660" w:rsidP="005D6660">
      <w:pPr>
        <w:pStyle w:val="BodyText"/>
        <w:ind w:left="547" w:hanging="547"/>
        <w:rPr>
          <w:rFonts w:ascii="Arial" w:hAnsi="Arial" w:cs="Arial"/>
          <w:b w:val="0"/>
          <w:bCs/>
          <w:sz w:val="22"/>
          <w:szCs w:val="22"/>
        </w:rPr>
      </w:pPr>
      <w:r w:rsidRPr="00CF3E51">
        <w:rPr>
          <w:rFonts w:ascii="Arial" w:hAnsi="Arial" w:cs="Arial"/>
          <w:b w:val="0"/>
          <w:bCs/>
          <w:sz w:val="22"/>
          <w:szCs w:val="22"/>
        </w:rPr>
        <w:t>The Supreme Card simplifies owning multiple credit cards and choosing the correct one.</w:t>
      </w:r>
      <w:r>
        <w:rPr>
          <w:rFonts w:ascii="Arial" w:hAnsi="Arial" w:cs="Arial"/>
          <w:b w:val="0"/>
          <w:bCs/>
          <w:sz w:val="22"/>
          <w:szCs w:val="22"/>
        </w:rPr>
        <w:t xml:space="preserve"> </w:t>
      </w:r>
      <w:r w:rsidRPr="00CF3E51">
        <w:rPr>
          <w:rFonts w:ascii="Arial" w:hAnsi="Arial" w:cs="Arial"/>
          <w:b w:val="0"/>
          <w:bCs/>
          <w:sz w:val="22"/>
          <w:szCs w:val="22"/>
        </w:rPr>
        <w:t>The Supreme Card will be the future of the digital wallet because there are only benefits to using this app.</w:t>
      </w:r>
      <w:r>
        <w:rPr>
          <w:rFonts w:ascii="Arial" w:hAnsi="Arial" w:cs="Arial"/>
          <w:b w:val="0"/>
          <w:bCs/>
          <w:sz w:val="22"/>
          <w:szCs w:val="22"/>
        </w:rPr>
        <w:t xml:space="preserve"> </w:t>
      </w:r>
      <w:r w:rsidRPr="00CF3E51">
        <w:rPr>
          <w:rFonts w:ascii="Arial" w:hAnsi="Arial" w:cs="Arial"/>
          <w:b w:val="0"/>
          <w:bCs/>
          <w:sz w:val="22"/>
          <w:szCs w:val="22"/>
        </w:rPr>
        <w:t>Using AI will ensure that this product stays relevant for years to come.</w:t>
      </w:r>
      <w:r>
        <w:rPr>
          <w:rFonts w:ascii="Arial" w:hAnsi="Arial" w:cs="Arial"/>
          <w:b w:val="0"/>
          <w:bCs/>
          <w:sz w:val="22"/>
          <w:szCs w:val="22"/>
        </w:rPr>
        <w:t xml:space="preserve"> </w:t>
      </w:r>
      <w:r w:rsidRPr="00CF3E51">
        <w:rPr>
          <w:rFonts w:ascii="Arial" w:hAnsi="Arial" w:cs="Arial"/>
          <w:b w:val="0"/>
          <w:bCs/>
          <w:sz w:val="22"/>
          <w:szCs w:val="22"/>
        </w:rPr>
        <w:t xml:space="preserve">People are unsure </w:t>
      </w:r>
      <w:r>
        <w:rPr>
          <w:rFonts w:ascii="Arial" w:hAnsi="Arial" w:cs="Arial"/>
          <w:b w:val="0"/>
          <w:bCs/>
          <w:sz w:val="22"/>
          <w:szCs w:val="22"/>
        </w:rPr>
        <w:t>how to use each credit card and</w:t>
      </w:r>
      <w:r w:rsidRPr="00CF3E51">
        <w:rPr>
          <w:rFonts w:ascii="Arial" w:hAnsi="Arial" w:cs="Arial"/>
          <w:b w:val="0"/>
          <w:bCs/>
          <w:sz w:val="22"/>
          <w:szCs w:val="22"/>
        </w:rPr>
        <w:t xml:space="preserve"> redeem the rewards on them.</w:t>
      </w:r>
      <w:r w:rsidRPr="004166A8">
        <w:rPr>
          <w:rFonts w:ascii="Arial" w:hAnsi="Arial" w:cs="Arial"/>
          <w:b w:val="0"/>
          <w:bCs/>
          <w:sz w:val="22"/>
          <w:szCs w:val="22"/>
        </w:rPr>
        <w:t xml:space="preserve"> </w:t>
      </w:r>
      <w:r>
        <w:rPr>
          <w:rFonts w:ascii="Arial" w:hAnsi="Arial" w:cs="Arial"/>
          <w:b w:val="0"/>
          <w:bCs/>
          <w:sz w:val="22"/>
          <w:szCs w:val="22"/>
        </w:rPr>
        <w:t xml:space="preserve">People will get more rewards from transactions they otherwise wouldn't be able to get without this app. This simple app will revolutionize the digital wallet, and everyone will use it. </w:t>
      </w:r>
    </w:p>
    <w:p w14:paraId="5D985CB6" w14:textId="77777777" w:rsidR="005D6660" w:rsidRPr="004B324E" w:rsidRDefault="005D6660" w:rsidP="005D6660">
      <w:pPr>
        <w:pStyle w:val="BodyText"/>
        <w:ind w:left="547" w:hanging="547"/>
        <w:rPr>
          <w:rFonts w:ascii="Arial" w:hAnsi="Arial" w:cs="Arial"/>
          <w:b w:val="0"/>
          <w:bCs/>
          <w:sz w:val="22"/>
          <w:szCs w:val="22"/>
        </w:rPr>
      </w:pPr>
      <w:r>
        <w:rPr>
          <w:rFonts w:ascii="Arial" w:hAnsi="Arial" w:cs="Arial"/>
          <w:b w:val="0"/>
          <w:bCs/>
          <w:sz w:val="22"/>
          <w:szCs w:val="22"/>
        </w:rPr>
        <w:t>The user will need an iPhone and an internet connection to use this app. An android version of this app may come to the Play Store, but that is not feasible for this project. For a low $5 a month, users will save more than $5 a month by getting a lot of money back through this app.</w:t>
      </w:r>
    </w:p>
    <w:p w14:paraId="380FE9D3" w14:textId="77777777" w:rsidR="00F9251D" w:rsidRPr="00CF3E51" w:rsidRDefault="00F9251D" w:rsidP="00F9251D">
      <w:pPr>
        <w:pStyle w:val="BodyText"/>
        <w:ind w:left="547" w:hanging="547"/>
        <w:rPr>
          <w:rFonts w:ascii="Arial" w:hAnsi="Arial" w:cs="Arial"/>
          <w:sz w:val="22"/>
          <w:szCs w:val="22"/>
        </w:rPr>
      </w:pPr>
    </w:p>
    <w:p w14:paraId="2CD6F0C0" w14:textId="77777777" w:rsidR="00F9251D" w:rsidRPr="00F9251D" w:rsidRDefault="00F9251D" w:rsidP="00F9251D">
      <w:pPr>
        <w:rPr>
          <w:rFonts w:ascii="Arial" w:hAnsi="Arial" w:cs="Arial"/>
          <w:b/>
          <w:bCs/>
          <w:sz w:val="22"/>
          <w:szCs w:val="22"/>
          <w:highlight w:val="darkCyan"/>
          <w:u w:val="single"/>
        </w:rPr>
      </w:pPr>
    </w:p>
    <w:p w14:paraId="4CDEC9F8" w14:textId="77777777" w:rsidR="00F9251D" w:rsidRPr="00CF3E51" w:rsidRDefault="00F9251D" w:rsidP="00F9251D">
      <w:pPr>
        <w:pStyle w:val="Heading1"/>
        <w:jc w:val="left"/>
        <w:rPr>
          <w:rFonts w:ascii="Arial" w:hAnsi="Arial" w:cs="Arial"/>
          <w:b/>
          <w:sz w:val="22"/>
          <w:szCs w:val="22"/>
          <w:u w:val="single"/>
        </w:rPr>
      </w:pPr>
      <w:r w:rsidRPr="00CF3E51">
        <w:rPr>
          <w:rFonts w:ascii="Arial" w:hAnsi="Arial" w:cs="Arial"/>
          <w:b/>
          <w:sz w:val="22"/>
          <w:szCs w:val="22"/>
          <w:u w:val="single"/>
        </w:rPr>
        <w:t xml:space="preserve">Appendices </w:t>
      </w:r>
    </w:p>
    <w:p w14:paraId="19F70F3B" w14:textId="77777777" w:rsidR="00F9251D" w:rsidRPr="00CF3E51" w:rsidRDefault="00F9251D" w:rsidP="00F9251D">
      <w:pPr>
        <w:rPr>
          <w:rFonts w:ascii="Arial" w:hAnsi="Arial" w:cs="Arial"/>
          <w:sz w:val="22"/>
          <w:szCs w:val="22"/>
        </w:rPr>
      </w:pPr>
    </w:p>
    <w:p w14:paraId="360FFFA2" w14:textId="77777777" w:rsidR="00F9251D" w:rsidRPr="00CF3E51" w:rsidRDefault="00F9251D" w:rsidP="00F9251D">
      <w:pPr>
        <w:pStyle w:val="Heading1"/>
        <w:jc w:val="left"/>
        <w:rPr>
          <w:rFonts w:ascii="Arial" w:hAnsi="Arial" w:cs="Arial"/>
          <w:b/>
          <w:sz w:val="22"/>
          <w:szCs w:val="22"/>
          <w:u w:val="single"/>
        </w:rPr>
      </w:pPr>
      <w:r w:rsidRPr="00CF3E51">
        <w:rPr>
          <w:rFonts w:ascii="Arial" w:hAnsi="Arial" w:cs="Arial"/>
          <w:b/>
          <w:sz w:val="22"/>
          <w:szCs w:val="22"/>
          <w:u w:val="single"/>
        </w:rPr>
        <w:t xml:space="preserve">Glossary </w:t>
      </w:r>
    </w:p>
    <w:p w14:paraId="1ECEC258" w14:textId="77777777" w:rsidR="00F9251D" w:rsidRPr="00CF3E51" w:rsidRDefault="00F9251D" w:rsidP="00F9251D">
      <w:pPr>
        <w:ind w:left="540" w:hanging="540"/>
        <w:rPr>
          <w:rFonts w:ascii="Arial" w:hAnsi="Arial" w:cs="Arial"/>
          <w:sz w:val="22"/>
          <w:szCs w:val="22"/>
        </w:rPr>
      </w:pPr>
      <w:r w:rsidRPr="00CF3E51">
        <w:rPr>
          <w:rFonts w:ascii="Arial" w:hAnsi="Arial" w:cs="Arial"/>
          <w:sz w:val="22"/>
          <w:szCs w:val="22"/>
        </w:rPr>
        <w:t>Swift: A programming language.</w:t>
      </w:r>
    </w:p>
    <w:p w14:paraId="7D02714C" w14:textId="77777777" w:rsidR="00F9251D" w:rsidRPr="00CF3E51" w:rsidRDefault="00F9251D" w:rsidP="00F9251D">
      <w:pPr>
        <w:ind w:left="540" w:hanging="540"/>
        <w:rPr>
          <w:rFonts w:ascii="Arial" w:hAnsi="Arial" w:cs="Arial"/>
          <w:sz w:val="22"/>
          <w:szCs w:val="22"/>
        </w:rPr>
      </w:pPr>
      <w:r w:rsidRPr="00CF3E51">
        <w:rPr>
          <w:rFonts w:ascii="Arial" w:hAnsi="Arial" w:cs="Arial"/>
          <w:sz w:val="22"/>
          <w:szCs w:val="22"/>
        </w:rPr>
        <w:t>AI: Artificial Intelligence.</w:t>
      </w:r>
    </w:p>
    <w:p w14:paraId="61C16DD0" w14:textId="01CE57A4" w:rsidR="00F9251D" w:rsidRDefault="00F9251D" w:rsidP="00F9251D">
      <w:pPr>
        <w:ind w:left="540" w:hanging="540"/>
        <w:rPr>
          <w:rFonts w:ascii="Arial" w:hAnsi="Arial" w:cs="Arial"/>
          <w:sz w:val="22"/>
          <w:szCs w:val="22"/>
        </w:rPr>
      </w:pPr>
      <w:r w:rsidRPr="00CF3E51">
        <w:rPr>
          <w:rFonts w:ascii="Arial" w:hAnsi="Arial" w:cs="Arial"/>
          <w:sz w:val="22"/>
          <w:szCs w:val="22"/>
        </w:rPr>
        <w:t>NFC Chip: A chip that allows tap features.</w:t>
      </w:r>
    </w:p>
    <w:p w14:paraId="6404EEDD" w14:textId="77777777" w:rsidR="00900AF1" w:rsidRPr="00CF3E51" w:rsidRDefault="00900AF1" w:rsidP="00F9251D">
      <w:pPr>
        <w:ind w:left="540" w:hanging="540"/>
        <w:rPr>
          <w:rFonts w:ascii="Arial" w:hAnsi="Arial" w:cs="Arial"/>
          <w:sz w:val="22"/>
          <w:szCs w:val="22"/>
        </w:rPr>
      </w:pPr>
    </w:p>
    <w:p w14:paraId="549EB27B" w14:textId="77777777" w:rsidR="00F9251D" w:rsidRPr="00CF3E51" w:rsidRDefault="00F9251D" w:rsidP="00F9251D">
      <w:pPr>
        <w:rPr>
          <w:rFonts w:ascii="Arial" w:hAnsi="Arial" w:cs="Arial"/>
          <w:sz w:val="22"/>
          <w:szCs w:val="22"/>
        </w:rPr>
      </w:pPr>
    </w:p>
    <w:p w14:paraId="6732046E" w14:textId="77777777" w:rsidR="00F9251D" w:rsidRPr="00CF3E51" w:rsidRDefault="00F9251D" w:rsidP="00F9251D">
      <w:pPr>
        <w:pStyle w:val="Heading1"/>
        <w:jc w:val="left"/>
        <w:rPr>
          <w:rFonts w:ascii="Arial" w:hAnsi="Arial" w:cs="Arial"/>
          <w:sz w:val="22"/>
          <w:szCs w:val="22"/>
        </w:rPr>
      </w:pPr>
      <w:r w:rsidRPr="00CF3E51">
        <w:rPr>
          <w:rFonts w:ascii="Arial" w:hAnsi="Arial" w:cs="Arial"/>
          <w:b/>
          <w:sz w:val="22"/>
          <w:szCs w:val="22"/>
          <w:u w:val="single"/>
        </w:rPr>
        <w:t>Bibliography</w:t>
      </w:r>
      <w:r w:rsidRPr="00CF3E51">
        <w:rPr>
          <w:rFonts w:ascii="Arial" w:hAnsi="Arial" w:cs="Arial"/>
          <w:sz w:val="22"/>
          <w:szCs w:val="22"/>
        </w:rPr>
        <w:t xml:space="preserve"> </w:t>
      </w:r>
    </w:p>
    <w:p w14:paraId="04E0D172" w14:textId="77777777" w:rsidR="00F9251D" w:rsidRPr="00CF3E51" w:rsidRDefault="00F9251D" w:rsidP="00F9251D">
      <w:pPr>
        <w:pStyle w:val="NormalWeb"/>
        <w:spacing w:before="0" w:beforeAutospacing="0" w:after="0" w:afterAutospacing="0" w:line="480" w:lineRule="auto"/>
        <w:ind w:left="720" w:hanging="720"/>
        <w:rPr>
          <w:rStyle w:val="url"/>
          <w:rFonts w:ascii="Arial" w:hAnsi="Arial" w:cs="Arial"/>
          <w:sz w:val="22"/>
          <w:szCs w:val="22"/>
        </w:rPr>
      </w:pPr>
      <w:r w:rsidRPr="00CF3E51">
        <w:rPr>
          <w:rFonts w:ascii="Arial" w:hAnsi="Arial" w:cs="Arial"/>
          <w:i/>
          <w:iCs/>
          <w:sz w:val="22"/>
          <w:szCs w:val="22"/>
        </w:rPr>
        <w:t>Intelligent Diagramming | LucidChart</w:t>
      </w:r>
      <w:r w:rsidRPr="00CF3E51">
        <w:rPr>
          <w:rFonts w:ascii="Arial" w:hAnsi="Arial" w:cs="Arial"/>
          <w:sz w:val="22"/>
          <w:szCs w:val="22"/>
        </w:rPr>
        <w:t xml:space="preserve">. (n.d.). Lucidchart. </w:t>
      </w:r>
      <w:hyperlink r:id="rId8" w:history="1">
        <w:r w:rsidRPr="00CF3E51">
          <w:rPr>
            <w:rStyle w:val="Hyperlink"/>
            <w:rFonts w:ascii="Arial" w:hAnsi="Arial" w:cs="Arial"/>
            <w:color w:val="auto"/>
            <w:sz w:val="22"/>
            <w:szCs w:val="22"/>
          </w:rPr>
          <w:t>https://www.lucidchart.com/pages/landing?utm_source=google&amp;utm_medium=cpc&amp;utm_campaign=_chart_en_us_mixed_search_brand_exact_&amp;km_CPC_CampaignId=1457964857&amp;km_CPC_AdGroupID=57044764032&amp;km_CPC_Keyword=lucid%20chart&amp;km_CPC_MatchType=e&amp;km_CPC_ExtensionID=&amp;km_CPC_Network=g&amp;km_CPC_AdPosition=&amp;km_CPC_Creative=442433231228&amp;km_CPC_TargetID=kwd-55720648523&amp;km_CPC_Country=9033307&amp;km_CPC_Device=c&amp;km_CPC_placement=&amp;km_CPC_target=&amp;gad_source=1&amp;gclid=Cj0KCQjwjLGyBhCYARIsAPqTz1-kfuZfwS7hLsmd6oYlfLDmzirbw0YwoSVuRXM7Gn000xvVTrA8yhQaAu7gEALw_wcB</w:t>
        </w:r>
      </w:hyperlink>
    </w:p>
    <w:p w14:paraId="3FCFC1F4" w14:textId="77777777" w:rsidR="00F9251D" w:rsidRPr="00CF3E51" w:rsidRDefault="00F9251D" w:rsidP="00F9251D">
      <w:pPr>
        <w:spacing w:line="480" w:lineRule="auto"/>
        <w:ind w:left="720" w:hanging="720"/>
        <w:rPr>
          <w:rFonts w:ascii="Arial" w:hAnsi="Arial" w:cs="Arial"/>
          <w:sz w:val="22"/>
          <w:szCs w:val="22"/>
        </w:rPr>
      </w:pPr>
      <w:r w:rsidRPr="00CF3E51">
        <w:rPr>
          <w:rFonts w:ascii="Arial" w:hAnsi="Arial" w:cs="Arial"/>
          <w:sz w:val="22"/>
          <w:szCs w:val="22"/>
        </w:rPr>
        <w:t xml:space="preserve">Black, M. L. (2024, March 8). </w:t>
      </w:r>
      <w:r w:rsidRPr="00CF3E51">
        <w:rPr>
          <w:rFonts w:ascii="Arial" w:hAnsi="Arial" w:cs="Arial"/>
          <w:i/>
          <w:iCs/>
          <w:sz w:val="22"/>
          <w:szCs w:val="22"/>
        </w:rPr>
        <w:t>Nearly 7 in 10 rewards credit cardholders sitting on unused cash back, points or miles</w:t>
      </w:r>
      <w:r w:rsidRPr="00CF3E51">
        <w:rPr>
          <w:rFonts w:ascii="Arial" w:hAnsi="Arial" w:cs="Arial"/>
          <w:sz w:val="22"/>
          <w:szCs w:val="22"/>
        </w:rPr>
        <w:t>. LendingTree. https://www.lendingtree.com/credit-cards/study/unused-rewards/#:~:text=17%25%20of%20Gen%20Zers%20cash,were%20least%20likely%20at%2053%25.</w:t>
      </w:r>
    </w:p>
    <w:p w14:paraId="75A45FDA" w14:textId="2146BC4E" w:rsidR="00F9251D" w:rsidRPr="00CC7742" w:rsidRDefault="00F9251D" w:rsidP="00CC7742">
      <w:pPr>
        <w:spacing w:line="480" w:lineRule="auto"/>
        <w:ind w:left="720" w:hanging="720"/>
        <w:rPr>
          <w:rFonts w:ascii="Arial" w:hAnsi="Arial" w:cs="Arial"/>
          <w:sz w:val="22"/>
          <w:szCs w:val="22"/>
        </w:rPr>
      </w:pPr>
      <w:r w:rsidRPr="00CF3E51">
        <w:rPr>
          <w:rFonts w:ascii="Arial" w:hAnsi="Arial" w:cs="Arial"/>
          <w:sz w:val="22"/>
          <w:szCs w:val="22"/>
        </w:rPr>
        <w:lastRenderedPageBreak/>
        <w:t xml:space="preserve">Pokora, B. (2024, March 28). Credit card Statistics and Trends 2024. </w:t>
      </w:r>
      <w:r w:rsidRPr="00CF3E51">
        <w:rPr>
          <w:rFonts w:ascii="Arial" w:hAnsi="Arial" w:cs="Arial"/>
          <w:i/>
          <w:iCs/>
          <w:sz w:val="22"/>
          <w:szCs w:val="22"/>
        </w:rPr>
        <w:t>Forbes Advisor</w:t>
      </w:r>
      <w:r w:rsidRPr="00CF3E51">
        <w:rPr>
          <w:rFonts w:ascii="Arial" w:hAnsi="Arial" w:cs="Arial"/>
          <w:sz w:val="22"/>
          <w:szCs w:val="22"/>
        </w:rPr>
        <w:t>. https://www.forbes.com/advisor/credit-cards/credit-card-statistics/#:~:text=Roughly%20191%20million%20American%20adults,many%20cards%20you%20should%20have</w:t>
      </w:r>
    </w:p>
    <w:p w14:paraId="16CF1214" w14:textId="59D55BEC" w:rsidR="0031650E" w:rsidRPr="00CF3E51" w:rsidDel="0031650E" w:rsidRDefault="0031650E" w:rsidP="0031650E">
      <w:pPr>
        <w:pStyle w:val="BodyText"/>
        <w:keepNext/>
        <w:spacing w:before="240"/>
        <w:outlineLvl w:val="0"/>
        <w:rPr>
          <w:del w:id="392" w:author="Byther, Jonah M (Student)" w:date="2024-05-21T23:18:00Z"/>
          <w:rFonts w:ascii="Arial" w:hAnsi="Arial" w:cs="Arial"/>
          <w:sz w:val="22"/>
          <w:szCs w:val="22"/>
          <w:u w:val="single"/>
        </w:rPr>
      </w:pPr>
    </w:p>
    <w:p w14:paraId="20F5540C" w14:textId="15BAE49F" w:rsidR="0031650E" w:rsidRPr="00CF3E51" w:rsidDel="0031650E" w:rsidRDefault="0031650E" w:rsidP="0031650E">
      <w:pPr>
        <w:pStyle w:val="BodyText"/>
        <w:keepNext/>
        <w:spacing w:before="240"/>
        <w:outlineLvl w:val="0"/>
        <w:rPr>
          <w:del w:id="393" w:author="Byther, Jonah M (Student)" w:date="2024-05-21T23:18:00Z"/>
          <w:rFonts w:ascii="Arial" w:hAnsi="Arial" w:cs="Arial"/>
          <w:sz w:val="22"/>
          <w:szCs w:val="22"/>
          <w:u w:val="single"/>
        </w:rPr>
      </w:pPr>
      <w:bookmarkStart w:id="394" w:name="_Toc166676322"/>
      <w:del w:id="395" w:author="Byther, Jonah M (Student)" w:date="2024-05-21T23:18:00Z">
        <w:r w:rsidRPr="00CF3E51" w:rsidDel="0031650E">
          <w:rPr>
            <w:rFonts w:ascii="Arial" w:hAnsi="Arial" w:cs="Arial"/>
            <w:sz w:val="22"/>
            <w:szCs w:val="22"/>
            <w:u w:val="single"/>
          </w:rPr>
          <w:delText xml:space="preserve">3.0 </w:delText>
        </w:r>
        <w:r w:rsidRPr="00CF3E51" w:rsidDel="0031650E">
          <w:rPr>
            <w:rFonts w:ascii="Arial" w:hAnsi="Arial" w:cs="Arial"/>
            <w:sz w:val="22"/>
            <w:szCs w:val="22"/>
            <w:u w:val="single"/>
          </w:rPr>
          <w:tab/>
          <w:delText>Feasibility Assessment</w:delText>
        </w:r>
        <w:bookmarkEnd w:id="394"/>
        <w:r w:rsidRPr="00CF3E51" w:rsidDel="0031650E">
          <w:rPr>
            <w:rFonts w:ascii="Arial" w:hAnsi="Arial" w:cs="Arial"/>
            <w:sz w:val="22"/>
            <w:szCs w:val="22"/>
            <w:u w:val="single"/>
          </w:rPr>
          <w:delText xml:space="preserve"> </w:delText>
        </w:r>
      </w:del>
    </w:p>
    <w:p w14:paraId="7EA60E79" w14:textId="3DE15937" w:rsidR="0031650E" w:rsidRPr="00CF3E51" w:rsidDel="0031650E" w:rsidRDefault="0031650E" w:rsidP="0031650E">
      <w:pPr>
        <w:pStyle w:val="BodyText"/>
        <w:ind w:left="446" w:hanging="446"/>
        <w:rPr>
          <w:del w:id="396" w:author="Byther, Jonah M (Student)" w:date="2024-05-21T23:18:00Z"/>
          <w:rFonts w:ascii="Arial" w:hAnsi="Arial" w:cs="Arial"/>
          <w:b w:val="0"/>
          <w:bCs/>
          <w:sz w:val="22"/>
          <w:szCs w:val="22"/>
        </w:rPr>
      </w:pPr>
    </w:p>
    <w:p w14:paraId="4386280D" w14:textId="6E370DB8" w:rsidR="0031650E" w:rsidRPr="00CF3E51" w:rsidDel="0031650E" w:rsidRDefault="0031650E" w:rsidP="0031650E">
      <w:pPr>
        <w:pStyle w:val="BodyTextIndent"/>
        <w:keepNext/>
        <w:ind w:left="547" w:firstLine="0"/>
        <w:outlineLvl w:val="1"/>
        <w:rPr>
          <w:del w:id="397" w:author="Byther, Jonah M (Student)" w:date="2024-05-21T23:18:00Z"/>
          <w:rFonts w:ascii="Arial" w:hAnsi="Arial" w:cs="Arial"/>
          <w:sz w:val="22"/>
          <w:szCs w:val="22"/>
          <w:u w:val="single"/>
        </w:rPr>
      </w:pPr>
      <w:bookmarkStart w:id="398" w:name="_Toc166676323"/>
      <w:del w:id="399" w:author="Byther, Jonah M (Student)" w:date="2024-05-21T23:18:00Z">
        <w:r w:rsidRPr="00CF3E51" w:rsidDel="0031650E">
          <w:rPr>
            <w:rFonts w:ascii="Arial" w:hAnsi="Arial" w:cs="Arial"/>
            <w:sz w:val="22"/>
            <w:szCs w:val="22"/>
            <w:u w:val="single"/>
          </w:rPr>
          <w:delText>Introduction</w:delText>
        </w:r>
        <w:bookmarkEnd w:id="398"/>
      </w:del>
    </w:p>
    <w:p w14:paraId="0CBB4A60" w14:textId="20690025" w:rsidR="0031650E" w:rsidRPr="00CF3E51" w:rsidDel="0031650E" w:rsidRDefault="0031650E" w:rsidP="0031650E">
      <w:pPr>
        <w:pStyle w:val="BodyTextIndent"/>
        <w:ind w:hanging="540"/>
        <w:rPr>
          <w:del w:id="400" w:author="Byther, Jonah M (Student)" w:date="2024-05-21T23:18:00Z"/>
          <w:rFonts w:ascii="Arial" w:hAnsi="Arial" w:cs="Arial"/>
          <w:sz w:val="22"/>
          <w:szCs w:val="22"/>
        </w:rPr>
      </w:pPr>
      <w:del w:id="401" w:author="Byther, Jonah M (Student)" w:date="2024-05-21T23:18:00Z">
        <w:r w:rsidRPr="00CF3E51" w:rsidDel="0031650E">
          <w:rPr>
            <w:rFonts w:ascii="Arial" w:hAnsi="Arial" w:cs="Arial"/>
            <w:sz w:val="22"/>
            <w:szCs w:val="22"/>
          </w:rPr>
          <w:delText xml:space="preserve">The feasibility analysis will cover the Technical, Resource, Schedule, Organizational, Legal, and Contractual areas of The Supreme Card. Each area of feasibility will be rated either high, medium, or low risk and very, technically, or not feasible. </w:delText>
        </w:r>
      </w:del>
    </w:p>
    <w:p w14:paraId="0820FB94" w14:textId="21133C68" w:rsidR="0031650E" w:rsidRPr="00CF3E51" w:rsidDel="0031650E" w:rsidRDefault="0031650E" w:rsidP="0031650E">
      <w:pPr>
        <w:pStyle w:val="BodyTextIndent"/>
        <w:keepNext/>
        <w:spacing w:before="120"/>
        <w:ind w:left="547" w:firstLine="0"/>
        <w:outlineLvl w:val="1"/>
        <w:rPr>
          <w:del w:id="402" w:author="Byther, Jonah M (Student)" w:date="2024-05-21T23:18:00Z"/>
          <w:rFonts w:ascii="Arial" w:hAnsi="Arial" w:cs="Arial"/>
          <w:sz w:val="22"/>
          <w:szCs w:val="22"/>
          <w:u w:val="single"/>
        </w:rPr>
      </w:pPr>
      <w:bookmarkStart w:id="403" w:name="_Toc166676324"/>
      <w:del w:id="404" w:author="Byther, Jonah M (Student)" w:date="2024-05-21T23:18:00Z">
        <w:r w:rsidRPr="00CF3E51" w:rsidDel="0031650E">
          <w:rPr>
            <w:rFonts w:ascii="Arial" w:hAnsi="Arial" w:cs="Arial"/>
            <w:sz w:val="22"/>
            <w:szCs w:val="22"/>
            <w:u w:val="single"/>
          </w:rPr>
          <w:delText>Feasibility Analysis</w:delText>
        </w:r>
        <w:bookmarkEnd w:id="403"/>
      </w:del>
    </w:p>
    <w:p w14:paraId="746000CE" w14:textId="434446AA" w:rsidR="0031650E" w:rsidRPr="00CF3E51" w:rsidDel="0031650E" w:rsidRDefault="0031650E" w:rsidP="0031650E">
      <w:pPr>
        <w:pStyle w:val="BodyTextIndent"/>
        <w:keepNext/>
        <w:spacing w:before="120"/>
        <w:ind w:left="0" w:firstLine="547"/>
        <w:outlineLvl w:val="1"/>
        <w:rPr>
          <w:del w:id="405" w:author="Byther, Jonah M (Student)" w:date="2024-05-21T23:18:00Z"/>
          <w:rFonts w:ascii="Arial" w:hAnsi="Arial" w:cs="Arial"/>
          <w:b/>
          <w:bCs/>
          <w:sz w:val="22"/>
          <w:szCs w:val="22"/>
        </w:rPr>
      </w:pPr>
      <w:bookmarkStart w:id="406" w:name="_Toc166676325"/>
      <w:del w:id="407" w:author="Byther, Jonah M (Student)" w:date="2024-05-21T23:18:00Z">
        <w:r w:rsidRPr="00CF3E51" w:rsidDel="0031650E">
          <w:rPr>
            <w:rFonts w:ascii="Arial" w:hAnsi="Arial" w:cs="Arial"/>
            <w:b/>
            <w:bCs/>
            <w:sz w:val="22"/>
            <w:szCs w:val="22"/>
          </w:rPr>
          <w:delText>Technical Feasibility</w:delText>
        </w:r>
        <w:bookmarkEnd w:id="406"/>
      </w:del>
    </w:p>
    <w:p w14:paraId="220BC6D7" w14:textId="18FBAFA8" w:rsidR="0031650E" w:rsidRPr="00CF3E51" w:rsidDel="0031650E" w:rsidRDefault="0031650E" w:rsidP="0031650E">
      <w:pPr>
        <w:pStyle w:val="BodyTextIndent"/>
        <w:keepNext/>
        <w:spacing w:before="120"/>
        <w:ind w:left="0" w:firstLine="547"/>
        <w:outlineLvl w:val="1"/>
        <w:rPr>
          <w:del w:id="408" w:author="Byther, Jonah M (Student)" w:date="2024-05-21T23:18:00Z"/>
          <w:rFonts w:ascii="Arial" w:hAnsi="Arial" w:cs="Arial"/>
          <w:b/>
          <w:bCs/>
          <w:sz w:val="22"/>
          <w:szCs w:val="22"/>
        </w:rPr>
      </w:pPr>
      <w:bookmarkStart w:id="409" w:name="_Toc166676326"/>
      <w:del w:id="410" w:author="Byther, Jonah M (Student)" w:date="2024-05-21T23:18:00Z">
        <w:r w:rsidRPr="00CF3E51" w:rsidDel="0031650E">
          <w:rPr>
            <w:rFonts w:ascii="Arial" w:hAnsi="Arial" w:cs="Arial"/>
            <w:sz w:val="22"/>
            <w:szCs w:val="22"/>
          </w:rPr>
          <w:delText>This project brings some new things to learn, so it is technically feasible and has high risk.</w:delText>
        </w:r>
        <w:bookmarkEnd w:id="409"/>
      </w:del>
    </w:p>
    <w:p w14:paraId="38D7DE14" w14:textId="1C2AA68B" w:rsidR="0031650E" w:rsidRPr="00CF3E51" w:rsidDel="0031650E" w:rsidRDefault="0031650E" w:rsidP="0031650E">
      <w:pPr>
        <w:pStyle w:val="BodyTextIndent"/>
        <w:keepNext/>
        <w:numPr>
          <w:ilvl w:val="0"/>
          <w:numId w:val="6"/>
        </w:numPr>
        <w:spacing w:before="120"/>
        <w:rPr>
          <w:del w:id="411" w:author="Byther, Jonah M (Student)" w:date="2024-05-21T23:18:00Z"/>
          <w:rFonts w:ascii="Arial" w:hAnsi="Arial" w:cs="Arial"/>
          <w:sz w:val="22"/>
          <w:szCs w:val="22"/>
        </w:rPr>
      </w:pPr>
      <w:del w:id="412" w:author="Byther, Jonah M (Student)" w:date="2024-05-21T23:18:00Z">
        <w:r w:rsidRPr="00CF3E51" w:rsidDel="0031650E">
          <w:rPr>
            <w:rFonts w:ascii="Arial" w:hAnsi="Arial" w:cs="Arial"/>
            <w:sz w:val="22"/>
            <w:szCs w:val="22"/>
          </w:rPr>
          <w:delText>Making an IOS app with all the features is technically feasible because the developers haven’t coded with Swift before but can learn it quickly.</w:delText>
        </w:r>
      </w:del>
    </w:p>
    <w:p w14:paraId="4C6F730A" w14:textId="4E1516CB" w:rsidR="0031650E" w:rsidRPr="00CF3E51" w:rsidDel="0031650E" w:rsidRDefault="0031650E" w:rsidP="0031650E">
      <w:pPr>
        <w:pStyle w:val="BodyTextIndent"/>
        <w:keepNext/>
        <w:numPr>
          <w:ilvl w:val="0"/>
          <w:numId w:val="5"/>
        </w:numPr>
        <w:spacing w:before="120"/>
        <w:rPr>
          <w:del w:id="413" w:author="Byther, Jonah M (Student)" w:date="2024-05-21T23:18:00Z"/>
          <w:rFonts w:ascii="Arial" w:hAnsi="Arial" w:cs="Arial"/>
          <w:sz w:val="22"/>
          <w:szCs w:val="22"/>
        </w:rPr>
      </w:pPr>
      <w:del w:id="414" w:author="Byther, Jonah M (Student)" w:date="2024-05-21T23:18:00Z">
        <w:r w:rsidRPr="00CF3E51" w:rsidDel="0031650E">
          <w:rPr>
            <w:rFonts w:ascii="Arial" w:hAnsi="Arial" w:cs="Arial"/>
            <w:sz w:val="22"/>
            <w:szCs w:val="22"/>
          </w:rPr>
          <w:delText>Making a wallet like Apple Wallet is technically feasible but will be hard to implement, and the risk is high.</w:delText>
        </w:r>
      </w:del>
    </w:p>
    <w:p w14:paraId="6A9D354D" w14:textId="3166E8D7" w:rsidR="0031650E" w:rsidRPr="00CF3E51" w:rsidDel="0031650E" w:rsidRDefault="0031650E" w:rsidP="0031650E">
      <w:pPr>
        <w:pStyle w:val="BodyTextIndent"/>
        <w:keepNext/>
        <w:numPr>
          <w:ilvl w:val="0"/>
          <w:numId w:val="5"/>
        </w:numPr>
        <w:spacing w:before="120"/>
        <w:rPr>
          <w:del w:id="415" w:author="Byther, Jonah M (Student)" w:date="2024-05-21T23:18:00Z"/>
          <w:rFonts w:ascii="Arial" w:hAnsi="Arial" w:cs="Arial"/>
          <w:sz w:val="22"/>
          <w:szCs w:val="22"/>
        </w:rPr>
      </w:pPr>
      <w:del w:id="416" w:author="Byther, Jonah M (Student)" w:date="2024-05-21T23:18:00Z">
        <w:r w:rsidRPr="00CF3E51" w:rsidDel="0031650E">
          <w:rPr>
            <w:rFonts w:ascii="Arial" w:hAnsi="Arial" w:cs="Arial"/>
            <w:sz w:val="22"/>
            <w:szCs w:val="22"/>
          </w:rPr>
          <w:delText>Training an AI to choose the best card will be very feasible. Open AI exists now, so training it won’t take very long.</w:delText>
        </w:r>
      </w:del>
    </w:p>
    <w:p w14:paraId="2C12AFAE" w14:textId="0278B523" w:rsidR="0031650E" w:rsidRPr="00CF3E51" w:rsidDel="0031650E" w:rsidRDefault="0031650E" w:rsidP="0031650E">
      <w:pPr>
        <w:pStyle w:val="BodyTextIndent"/>
        <w:keepNext/>
        <w:spacing w:before="120"/>
        <w:ind w:left="547" w:firstLine="0"/>
        <w:rPr>
          <w:del w:id="417" w:author="Byther, Jonah M (Student)" w:date="2024-05-21T23:18:00Z"/>
          <w:rFonts w:ascii="Arial" w:hAnsi="Arial" w:cs="Arial"/>
          <w:sz w:val="22"/>
          <w:szCs w:val="22"/>
        </w:rPr>
      </w:pPr>
      <w:del w:id="418" w:author="Byther, Jonah M (Student)" w:date="2024-05-21T23:18:00Z">
        <w:r w:rsidRPr="00CF3E51" w:rsidDel="0031650E">
          <w:rPr>
            <w:rFonts w:ascii="Arial" w:hAnsi="Arial" w:cs="Arial"/>
            <w:sz w:val="22"/>
            <w:szCs w:val="22"/>
          </w:rPr>
          <w:delText>This project size is technically feasible and has a high risk</w:delText>
        </w:r>
      </w:del>
    </w:p>
    <w:p w14:paraId="63EA5E7B" w14:textId="2DE1C56D" w:rsidR="0031650E" w:rsidRPr="00CF3E51" w:rsidDel="0031650E" w:rsidRDefault="0031650E" w:rsidP="0031650E">
      <w:pPr>
        <w:pStyle w:val="BodyTextIndent"/>
        <w:keepNext/>
        <w:numPr>
          <w:ilvl w:val="0"/>
          <w:numId w:val="7"/>
        </w:numPr>
        <w:spacing w:before="120"/>
        <w:rPr>
          <w:del w:id="419" w:author="Byther, Jonah M (Student)" w:date="2024-05-21T23:18:00Z"/>
          <w:rFonts w:ascii="Arial" w:hAnsi="Arial" w:cs="Arial"/>
          <w:sz w:val="22"/>
          <w:szCs w:val="22"/>
        </w:rPr>
      </w:pPr>
      <w:del w:id="420" w:author="Byther, Jonah M (Student)" w:date="2024-05-21T23:18:00Z">
        <w:r w:rsidRPr="00CF3E51" w:rsidDel="0031650E">
          <w:rPr>
            <w:rFonts w:ascii="Arial" w:hAnsi="Arial" w:cs="Arial"/>
            <w:sz w:val="22"/>
            <w:szCs w:val="22"/>
          </w:rPr>
          <w:delText>Getting banks on board will take a while, and if they don’t partner with us, the project won’t go far, so it is a high-risk</w:delText>
        </w:r>
      </w:del>
    </w:p>
    <w:p w14:paraId="31377E55" w14:textId="75A9256C" w:rsidR="0031650E" w:rsidRPr="00CF3E51" w:rsidDel="0031650E" w:rsidRDefault="0031650E" w:rsidP="0031650E">
      <w:pPr>
        <w:pStyle w:val="BodyTextIndent"/>
        <w:keepNext/>
        <w:numPr>
          <w:ilvl w:val="0"/>
          <w:numId w:val="7"/>
        </w:numPr>
        <w:spacing w:before="120"/>
        <w:rPr>
          <w:del w:id="421" w:author="Byther, Jonah M (Student)" w:date="2024-05-21T23:18:00Z"/>
          <w:rFonts w:ascii="Arial" w:hAnsi="Arial" w:cs="Arial"/>
          <w:sz w:val="22"/>
          <w:szCs w:val="22"/>
        </w:rPr>
      </w:pPr>
      <w:del w:id="422" w:author="Byther, Jonah M (Student)" w:date="2024-05-21T23:18:00Z">
        <w:r w:rsidRPr="00CF3E51" w:rsidDel="0031650E">
          <w:rPr>
            <w:rFonts w:ascii="Arial" w:hAnsi="Arial" w:cs="Arial"/>
            <w:sz w:val="22"/>
            <w:szCs w:val="22"/>
          </w:rPr>
          <w:delText>Having the app targeted towards people with multiple credit cards is bold because that is a percentage of the population</w:delText>
        </w:r>
      </w:del>
    </w:p>
    <w:p w14:paraId="38F66111" w14:textId="256F2A45" w:rsidR="0031650E" w:rsidRPr="00CF3E51" w:rsidDel="0031650E" w:rsidRDefault="0031650E" w:rsidP="0031650E">
      <w:pPr>
        <w:pStyle w:val="BodyTextIndent"/>
        <w:keepNext/>
        <w:spacing w:before="120"/>
        <w:ind w:left="547" w:firstLine="0"/>
        <w:outlineLvl w:val="1"/>
        <w:rPr>
          <w:del w:id="423" w:author="Byther, Jonah M (Student)" w:date="2024-05-21T23:18:00Z"/>
          <w:rFonts w:ascii="Arial" w:hAnsi="Arial" w:cs="Arial"/>
          <w:b/>
          <w:bCs/>
          <w:sz w:val="22"/>
          <w:szCs w:val="22"/>
        </w:rPr>
      </w:pPr>
      <w:bookmarkStart w:id="424" w:name="_Toc166676327"/>
      <w:del w:id="425" w:author="Byther, Jonah M (Student)" w:date="2024-05-21T23:18:00Z">
        <w:r w:rsidRPr="00CF3E51" w:rsidDel="0031650E">
          <w:rPr>
            <w:rFonts w:ascii="Arial" w:hAnsi="Arial" w:cs="Arial"/>
            <w:b/>
            <w:bCs/>
            <w:sz w:val="22"/>
            <w:szCs w:val="22"/>
          </w:rPr>
          <w:delText>Resource Feasibility</w:delText>
        </w:r>
        <w:bookmarkEnd w:id="424"/>
      </w:del>
    </w:p>
    <w:p w14:paraId="5EF68903" w14:textId="4D3C255C" w:rsidR="0031650E" w:rsidRPr="00CF3E51" w:rsidDel="0031650E" w:rsidRDefault="0031650E" w:rsidP="0031650E">
      <w:pPr>
        <w:pStyle w:val="BodyTextIndent"/>
        <w:keepNext/>
        <w:spacing w:before="120"/>
        <w:ind w:left="1123" w:hanging="576"/>
        <w:rPr>
          <w:del w:id="426" w:author="Byther, Jonah M (Student)" w:date="2024-05-21T23:18:00Z"/>
          <w:rFonts w:ascii="Arial" w:hAnsi="Arial" w:cs="Arial"/>
          <w:sz w:val="22"/>
          <w:szCs w:val="22"/>
        </w:rPr>
      </w:pPr>
      <w:del w:id="427" w:author="Byther, Jonah M (Student)" w:date="2024-05-21T23:18:00Z">
        <w:r w:rsidRPr="00CF3E51" w:rsidDel="0031650E">
          <w:rPr>
            <w:rFonts w:ascii="Arial" w:hAnsi="Arial" w:cs="Arial"/>
            <w:sz w:val="22"/>
            <w:szCs w:val="22"/>
          </w:rPr>
          <w:delText xml:space="preserve">The resource feasibility is very feasible, and it has a medium risk. There are costly things that are easy to identify and put on paper, and the revenue generated is also easy to locate. Paying the employees, the app on the Apple Store, and marketing are easily identifiable costs. Getting revenue from our subscription and some money back when they use our app is an easy and feasible way to generate revenue. </w:delText>
        </w:r>
      </w:del>
    </w:p>
    <w:p w14:paraId="32F32F01" w14:textId="0D524D98" w:rsidR="0031650E" w:rsidRPr="00CF3E51" w:rsidDel="0031650E" w:rsidRDefault="0031650E" w:rsidP="0031650E">
      <w:pPr>
        <w:pStyle w:val="BodyTextIndent"/>
        <w:keepNext/>
        <w:spacing w:before="120"/>
        <w:ind w:left="1123" w:hanging="576"/>
        <w:outlineLvl w:val="1"/>
        <w:rPr>
          <w:del w:id="428" w:author="Byther, Jonah M (Student)" w:date="2024-05-21T23:18:00Z"/>
          <w:rFonts w:ascii="Arial" w:hAnsi="Arial" w:cs="Arial"/>
          <w:b/>
          <w:bCs/>
          <w:sz w:val="22"/>
          <w:szCs w:val="22"/>
        </w:rPr>
      </w:pPr>
      <w:bookmarkStart w:id="429" w:name="_Toc166676328"/>
      <w:del w:id="430" w:author="Byther, Jonah M (Student)" w:date="2024-05-21T23:18:00Z">
        <w:r w:rsidRPr="00CF3E51" w:rsidDel="0031650E">
          <w:rPr>
            <w:rFonts w:ascii="Arial" w:hAnsi="Arial" w:cs="Arial"/>
            <w:b/>
            <w:bCs/>
            <w:sz w:val="22"/>
            <w:szCs w:val="22"/>
          </w:rPr>
          <w:delText>Schedule Feasibility</w:delText>
        </w:r>
        <w:bookmarkEnd w:id="429"/>
      </w:del>
    </w:p>
    <w:p w14:paraId="365EF6F5" w14:textId="648578A7" w:rsidR="0031650E" w:rsidRPr="00CF3E51" w:rsidDel="0031650E" w:rsidRDefault="0031650E" w:rsidP="0031650E">
      <w:pPr>
        <w:pStyle w:val="BodyTextIndent"/>
        <w:keepNext/>
        <w:spacing w:before="120"/>
        <w:ind w:left="1123" w:hanging="576"/>
        <w:rPr>
          <w:del w:id="431" w:author="Byther, Jonah M (Student)" w:date="2024-05-21T23:18:00Z"/>
          <w:rFonts w:ascii="Arial" w:hAnsi="Arial" w:cs="Arial"/>
          <w:sz w:val="22"/>
          <w:szCs w:val="22"/>
        </w:rPr>
      </w:pPr>
      <w:del w:id="432" w:author="Byther, Jonah M (Student)" w:date="2024-05-21T23:18:00Z">
        <w:r w:rsidRPr="00CF3E51" w:rsidDel="0031650E">
          <w:rPr>
            <w:rFonts w:ascii="Arial" w:hAnsi="Arial" w:cs="Arial"/>
            <w:sz w:val="22"/>
            <w:szCs w:val="22"/>
          </w:rPr>
          <w:delText>The schedule feasibility is very feasible, and it has a low risk. There is nothing that would legally constrain people’s schedules. The employees have a very flexible number of hours they need to work and when they need to work them.</w:delText>
        </w:r>
      </w:del>
    </w:p>
    <w:p w14:paraId="7434D451" w14:textId="15B9A293" w:rsidR="0031650E" w:rsidRPr="00CF3E51" w:rsidDel="0031650E" w:rsidRDefault="0031650E" w:rsidP="0031650E">
      <w:pPr>
        <w:pStyle w:val="BodyTextIndent"/>
        <w:keepNext/>
        <w:spacing w:before="120"/>
        <w:ind w:left="1123" w:hanging="576"/>
        <w:outlineLvl w:val="1"/>
        <w:rPr>
          <w:del w:id="433" w:author="Byther, Jonah M (Student)" w:date="2024-05-21T23:18:00Z"/>
          <w:rFonts w:ascii="Arial" w:hAnsi="Arial" w:cs="Arial"/>
          <w:b/>
          <w:bCs/>
          <w:sz w:val="22"/>
          <w:szCs w:val="22"/>
        </w:rPr>
      </w:pPr>
      <w:bookmarkStart w:id="434" w:name="_Toc166676329"/>
      <w:del w:id="435" w:author="Byther, Jonah M (Student)" w:date="2024-05-21T23:18:00Z">
        <w:r w:rsidRPr="00CF3E51" w:rsidDel="0031650E">
          <w:rPr>
            <w:rFonts w:ascii="Arial" w:hAnsi="Arial" w:cs="Arial"/>
            <w:b/>
            <w:bCs/>
            <w:sz w:val="22"/>
            <w:szCs w:val="22"/>
          </w:rPr>
          <w:delText>Organizational Feasibility</w:delText>
        </w:r>
        <w:bookmarkEnd w:id="434"/>
      </w:del>
    </w:p>
    <w:p w14:paraId="29C213EC" w14:textId="54533433" w:rsidR="0031650E" w:rsidRPr="00CF3E51" w:rsidDel="0031650E" w:rsidRDefault="0031650E" w:rsidP="0031650E">
      <w:pPr>
        <w:pStyle w:val="BodyTextIndent"/>
        <w:keepNext/>
        <w:spacing w:before="120"/>
        <w:ind w:left="1123" w:hanging="576"/>
        <w:rPr>
          <w:del w:id="436" w:author="Byther, Jonah M (Student)" w:date="2024-05-21T23:18:00Z"/>
          <w:rFonts w:ascii="Arial" w:hAnsi="Arial" w:cs="Arial"/>
          <w:sz w:val="22"/>
          <w:szCs w:val="22"/>
        </w:rPr>
      </w:pPr>
      <w:del w:id="437" w:author="Byther, Jonah M (Student)" w:date="2024-05-21T23:18:00Z">
        <w:r w:rsidRPr="00CF3E51" w:rsidDel="0031650E">
          <w:rPr>
            <w:rFonts w:ascii="Arial" w:hAnsi="Arial" w:cs="Arial"/>
            <w:sz w:val="22"/>
            <w:szCs w:val="22"/>
          </w:rPr>
          <w:delText xml:space="preserve">This organizational feasibility is very feasible and has a medium risk. This app aims to increase cashback on purchases for people with multiple credit cards. Having a simple app that connects credit cards is a simple concept. Having a team for development, marketing, and business, as well as a team manager, will make the organization of this project very feasible. </w:delText>
        </w:r>
      </w:del>
    </w:p>
    <w:p w14:paraId="15831F2D" w14:textId="6A042CD0" w:rsidR="0031650E" w:rsidRPr="00CF3E51" w:rsidDel="0031650E" w:rsidRDefault="0031650E" w:rsidP="0031650E">
      <w:pPr>
        <w:pStyle w:val="BodyTextIndent"/>
        <w:keepNext/>
        <w:spacing w:before="120"/>
        <w:ind w:left="1123" w:hanging="576"/>
        <w:outlineLvl w:val="1"/>
        <w:rPr>
          <w:del w:id="438" w:author="Byther, Jonah M (Student)" w:date="2024-05-21T23:18:00Z"/>
          <w:rFonts w:ascii="Arial" w:hAnsi="Arial" w:cs="Arial"/>
          <w:b/>
          <w:bCs/>
          <w:sz w:val="22"/>
          <w:szCs w:val="22"/>
        </w:rPr>
      </w:pPr>
      <w:bookmarkStart w:id="439" w:name="_Toc166676330"/>
      <w:del w:id="440" w:author="Byther, Jonah M (Student)" w:date="2024-05-21T23:18:00Z">
        <w:r w:rsidRPr="00CF3E51" w:rsidDel="0031650E">
          <w:rPr>
            <w:rFonts w:ascii="Arial" w:hAnsi="Arial" w:cs="Arial"/>
            <w:b/>
            <w:bCs/>
            <w:sz w:val="22"/>
            <w:szCs w:val="22"/>
          </w:rPr>
          <w:delText>Legal Feasibility</w:delText>
        </w:r>
        <w:bookmarkEnd w:id="439"/>
      </w:del>
    </w:p>
    <w:p w14:paraId="624FBE0A" w14:textId="3D33482A" w:rsidR="0031650E" w:rsidRPr="00CF3E51" w:rsidDel="0031650E" w:rsidRDefault="0031650E" w:rsidP="0031650E">
      <w:pPr>
        <w:pStyle w:val="BodyTextIndent"/>
        <w:keepNext/>
        <w:spacing w:before="120"/>
        <w:ind w:left="1123" w:hanging="576"/>
        <w:rPr>
          <w:del w:id="441" w:author="Byther, Jonah M (Student)" w:date="2024-05-21T23:18:00Z"/>
          <w:rFonts w:ascii="Arial" w:hAnsi="Arial" w:cs="Arial"/>
          <w:sz w:val="22"/>
          <w:szCs w:val="22"/>
        </w:rPr>
      </w:pPr>
      <w:del w:id="442" w:author="Byther, Jonah M (Student)" w:date="2024-05-21T23:18:00Z">
        <w:r w:rsidRPr="00CF3E51" w:rsidDel="0031650E">
          <w:rPr>
            <w:rFonts w:ascii="Arial" w:hAnsi="Arial" w:cs="Arial"/>
            <w:sz w:val="22"/>
            <w:szCs w:val="22"/>
          </w:rPr>
          <w:delText>The legal feasibility is technically feasible and high risk. We are dealing with people’s money, so if we get hacked, it is our fault, and we could be in a lot of legal trouble. We also need to know how hard it is to manipulate the NFC chip to ensure they can tap to pay.</w:delText>
        </w:r>
      </w:del>
    </w:p>
    <w:p w14:paraId="283A646B" w14:textId="6A58E4F7" w:rsidR="0031650E" w:rsidRPr="00CF3E51" w:rsidDel="0031650E" w:rsidRDefault="0031650E" w:rsidP="0031650E">
      <w:pPr>
        <w:pStyle w:val="BodyTextIndent"/>
        <w:keepNext/>
        <w:spacing w:before="120"/>
        <w:ind w:left="1123" w:hanging="576"/>
        <w:outlineLvl w:val="1"/>
        <w:rPr>
          <w:del w:id="443" w:author="Byther, Jonah M (Student)" w:date="2024-05-21T23:18:00Z"/>
          <w:rFonts w:ascii="Arial" w:hAnsi="Arial" w:cs="Arial"/>
          <w:b/>
          <w:bCs/>
          <w:sz w:val="22"/>
          <w:szCs w:val="22"/>
        </w:rPr>
      </w:pPr>
      <w:bookmarkStart w:id="444" w:name="_Toc166676331"/>
      <w:del w:id="445" w:author="Byther, Jonah M (Student)" w:date="2024-05-21T23:18:00Z">
        <w:r w:rsidRPr="00CF3E51" w:rsidDel="0031650E">
          <w:rPr>
            <w:rFonts w:ascii="Arial" w:hAnsi="Arial" w:cs="Arial"/>
            <w:b/>
            <w:bCs/>
            <w:sz w:val="22"/>
            <w:szCs w:val="22"/>
          </w:rPr>
          <w:delText>Contractual Feasibility</w:delText>
        </w:r>
        <w:bookmarkEnd w:id="444"/>
      </w:del>
    </w:p>
    <w:p w14:paraId="632B2E17" w14:textId="13ED6CA2" w:rsidR="0031650E" w:rsidRPr="00CF3E51" w:rsidDel="0031650E" w:rsidRDefault="0031650E" w:rsidP="0031650E">
      <w:pPr>
        <w:pStyle w:val="BodyTextIndent"/>
        <w:keepNext/>
        <w:spacing w:before="120"/>
        <w:ind w:left="1123" w:hanging="576"/>
        <w:rPr>
          <w:del w:id="446" w:author="Byther, Jonah M (Student)" w:date="2024-05-21T23:18:00Z"/>
          <w:rFonts w:ascii="Arial" w:hAnsi="Arial" w:cs="Arial"/>
          <w:sz w:val="22"/>
          <w:szCs w:val="22"/>
        </w:rPr>
      </w:pPr>
      <w:del w:id="447" w:author="Byther, Jonah M (Student)" w:date="2024-05-21T23:18:00Z">
        <w:r w:rsidRPr="00CF3E51" w:rsidDel="0031650E">
          <w:rPr>
            <w:rFonts w:ascii="Arial" w:hAnsi="Arial" w:cs="Arial"/>
            <w:sz w:val="22"/>
            <w:szCs w:val="22"/>
          </w:rPr>
          <w:delText>The contractual feasibility is very feasible, and there is a medium risk. It should be easy to make a contract and have employees stick to it, but there is a risk that an employee doesn’t.</w:delText>
        </w:r>
      </w:del>
    </w:p>
    <w:p w14:paraId="0A9424AA" w14:textId="7AB818EC" w:rsidR="0031650E" w:rsidRPr="00CF3E51" w:rsidDel="0031650E" w:rsidRDefault="0031650E" w:rsidP="0031650E">
      <w:pPr>
        <w:pStyle w:val="BodyTextIndent"/>
        <w:keepNext/>
        <w:spacing w:before="120"/>
        <w:ind w:left="547" w:firstLine="0"/>
        <w:outlineLvl w:val="1"/>
        <w:rPr>
          <w:del w:id="448" w:author="Byther, Jonah M (Student)" w:date="2024-05-21T23:18:00Z"/>
          <w:rFonts w:ascii="Arial" w:hAnsi="Arial" w:cs="Arial"/>
          <w:sz w:val="22"/>
          <w:szCs w:val="22"/>
          <w:u w:val="single"/>
        </w:rPr>
      </w:pPr>
      <w:bookmarkStart w:id="449" w:name="_Toc166676332"/>
      <w:del w:id="450" w:author="Byther, Jonah M (Student)" w:date="2024-05-21T23:18:00Z">
        <w:r w:rsidRPr="00CF3E51" w:rsidDel="0031650E">
          <w:rPr>
            <w:rFonts w:ascii="Arial" w:hAnsi="Arial" w:cs="Arial"/>
            <w:sz w:val="22"/>
            <w:szCs w:val="22"/>
            <w:u w:val="single"/>
          </w:rPr>
          <w:delText>Additional Comments</w:delText>
        </w:r>
        <w:bookmarkEnd w:id="449"/>
      </w:del>
    </w:p>
    <w:p w14:paraId="704F4E58" w14:textId="0BF09CB7" w:rsidR="0031650E" w:rsidRPr="00CF3E51" w:rsidDel="0031650E" w:rsidRDefault="0031650E" w:rsidP="0031650E">
      <w:pPr>
        <w:pStyle w:val="BodyTextIndent"/>
        <w:keepNext/>
        <w:spacing w:before="120"/>
        <w:ind w:left="1123" w:hanging="576"/>
        <w:rPr>
          <w:del w:id="451" w:author="Byther, Jonah M (Student)" w:date="2024-05-21T23:18:00Z"/>
          <w:rFonts w:ascii="Arial" w:hAnsi="Arial" w:cs="Arial"/>
          <w:sz w:val="22"/>
          <w:szCs w:val="22"/>
        </w:rPr>
      </w:pPr>
      <w:del w:id="452" w:author="Byther, Jonah M (Student)" w:date="2024-05-21T23:18:00Z">
        <w:r w:rsidRPr="00CF3E51" w:rsidDel="0031650E">
          <w:rPr>
            <w:rFonts w:ascii="Arial" w:hAnsi="Arial" w:cs="Arial"/>
            <w:sz w:val="22"/>
            <w:szCs w:val="22"/>
          </w:rPr>
          <w:delText>We should make sure the development team has the right development environment, and we could hire a mentor to help the team learn Swift.</w:delText>
        </w:r>
      </w:del>
    </w:p>
    <w:p w14:paraId="2D7D75D7" w14:textId="43E60A3D" w:rsidR="0031650E" w:rsidRPr="00CF3E51" w:rsidDel="0031650E" w:rsidRDefault="0031650E" w:rsidP="0031650E">
      <w:pPr>
        <w:pStyle w:val="BodyTextIndent"/>
        <w:keepNext/>
        <w:spacing w:before="120"/>
        <w:ind w:left="547" w:firstLine="0"/>
        <w:outlineLvl w:val="1"/>
        <w:rPr>
          <w:del w:id="453" w:author="Byther, Jonah M (Student)" w:date="2024-05-21T23:18:00Z"/>
          <w:rFonts w:ascii="Arial" w:hAnsi="Arial" w:cs="Arial"/>
          <w:sz w:val="22"/>
          <w:szCs w:val="22"/>
        </w:rPr>
      </w:pPr>
      <w:bookmarkStart w:id="454" w:name="_Toc166676333"/>
      <w:del w:id="455" w:author="Byther, Jonah M (Student)" w:date="2024-05-21T23:18:00Z">
        <w:r w:rsidRPr="00CF3E51" w:rsidDel="0031650E">
          <w:rPr>
            <w:rFonts w:ascii="Arial" w:hAnsi="Arial" w:cs="Arial"/>
            <w:sz w:val="22"/>
            <w:szCs w:val="22"/>
            <w:u w:val="single"/>
          </w:rPr>
          <w:delText>Conclusion</w:delText>
        </w:r>
        <w:bookmarkEnd w:id="454"/>
        <w:r w:rsidRPr="00CF3E51" w:rsidDel="0031650E">
          <w:rPr>
            <w:rFonts w:ascii="Arial" w:hAnsi="Arial" w:cs="Arial"/>
            <w:sz w:val="22"/>
            <w:szCs w:val="22"/>
          </w:rPr>
          <w:delText xml:space="preserve"> </w:delText>
        </w:r>
      </w:del>
    </w:p>
    <w:p w14:paraId="411E73ED" w14:textId="2388AA29" w:rsidR="0031650E" w:rsidRPr="00CF3E51" w:rsidDel="0031650E" w:rsidRDefault="0031650E" w:rsidP="0031650E">
      <w:pPr>
        <w:pStyle w:val="BodyTextIndent"/>
        <w:ind w:left="900" w:hanging="353"/>
        <w:rPr>
          <w:del w:id="456" w:author="Byther, Jonah M (Student)" w:date="2024-05-21T23:18:00Z"/>
          <w:rFonts w:ascii="Arial" w:hAnsi="Arial" w:cs="Arial"/>
          <w:sz w:val="22"/>
          <w:szCs w:val="22"/>
        </w:rPr>
      </w:pPr>
      <w:bookmarkStart w:id="457" w:name="_Hlk99916069"/>
      <w:del w:id="458" w:author="Byther, Jonah M (Student)" w:date="2024-05-21T23:18:00Z">
        <w:r w:rsidRPr="00CF3E51" w:rsidDel="0031650E">
          <w:rPr>
            <w:rFonts w:ascii="Arial" w:hAnsi="Arial" w:cs="Arial"/>
            <w:sz w:val="22"/>
            <w:szCs w:val="22"/>
          </w:rPr>
          <w:delText>The overall feasibility of this project is technically feasible and of medium risk. The most significant risk is dealing with people’s money and how we are liable if we get hacked. It is technically feasible; we must ensure the tap feature works with the credit cards on the app. The cost of the development and marketing of the app is low risk, so the project averages out to medium risk.</w:delText>
        </w:r>
      </w:del>
    </w:p>
    <w:bookmarkEnd w:id="457"/>
    <w:p w14:paraId="48521520" w14:textId="4F0E66AB" w:rsidR="0031650E" w:rsidRPr="00CF3E51" w:rsidDel="0031650E" w:rsidRDefault="0031650E" w:rsidP="0031650E">
      <w:pPr>
        <w:pStyle w:val="BodyTextIndent"/>
        <w:ind w:left="900" w:hanging="353"/>
        <w:rPr>
          <w:del w:id="459" w:author="Byther, Jonah M (Student)" w:date="2024-05-21T23:18:00Z"/>
          <w:rFonts w:ascii="Arial" w:hAnsi="Arial" w:cs="Arial"/>
          <w:b/>
          <w:sz w:val="22"/>
          <w:szCs w:val="22"/>
        </w:rPr>
      </w:pPr>
      <w:del w:id="460" w:author="Byther, Jonah M (Student)" w:date="2024-05-21T23:18:00Z">
        <w:r w:rsidRPr="00CF3E51" w:rsidDel="0031650E">
          <w:rPr>
            <w:rFonts w:ascii="Arial" w:hAnsi="Arial" w:cs="Arial"/>
            <w:b/>
            <w:sz w:val="22"/>
            <w:szCs w:val="22"/>
            <w:highlight w:val="darkCyan"/>
          </w:rPr>
          <w:delText>Be sure to update this Conclusion section, if needed, for Part 2 based on anything you have learned since submitting Part 1.</w:delText>
        </w:r>
      </w:del>
    </w:p>
    <w:p w14:paraId="10015826" w14:textId="76859B37" w:rsidR="0031650E" w:rsidRPr="00CF3E51" w:rsidDel="0031650E" w:rsidRDefault="0031650E" w:rsidP="0031650E">
      <w:pPr>
        <w:pStyle w:val="BodyTextIndent"/>
        <w:ind w:left="900" w:hanging="353"/>
        <w:rPr>
          <w:del w:id="461" w:author="Byther, Jonah M (Student)" w:date="2024-05-21T23:18:00Z"/>
          <w:rFonts w:ascii="Arial" w:hAnsi="Arial" w:cs="Arial"/>
          <w:b/>
          <w:sz w:val="22"/>
          <w:szCs w:val="22"/>
        </w:rPr>
      </w:pPr>
    </w:p>
    <w:p w14:paraId="1E9F7662" w14:textId="7EA078CC" w:rsidR="0031650E" w:rsidRPr="00CF3E51" w:rsidDel="0031650E" w:rsidRDefault="0031650E" w:rsidP="0031650E">
      <w:pPr>
        <w:pStyle w:val="BodyTextIndent"/>
        <w:ind w:left="900" w:hanging="353"/>
        <w:rPr>
          <w:del w:id="462" w:author="Byther, Jonah M (Student)" w:date="2024-05-21T23:18:00Z"/>
          <w:rFonts w:ascii="Arial" w:hAnsi="Arial" w:cs="Arial"/>
          <w:b/>
          <w:sz w:val="22"/>
          <w:szCs w:val="22"/>
        </w:rPr>
      </w:pPr>
    </w:p>
    <w:p w14:paraId="668D5980" w14:textId="6D4738FF" w:rsidR="0031650E" w:rsidRPr="00CF3E51" w:rsidDel="0031650E" w:rsidRDefault="0031650E" w:rsidP="0031650E">
      <w:pPr>
        <w:pStyle w:val="BodyTextIndent"/>
        <w:ind w:left="900" w:hanging="353"/>
        <w:rPr>
          <w:del w:id="463" w:author="Byther, Jonah M (Student)" w:date="2024-05-21T23:18:00Z"/>
          <w:rFonts w:ascii="Arial" w:hAnsi="Arial" w:cs="Arial"/>
          <w:b/>
          <w:sz w:val="22"/>
          <w:szCs w:val="22"/>
        </w:rPr>
      </w:pPr>
    </w:p>
    <w:p w14:paraId="57AF83C7" w14:textId="60627776" w:rsidR="0031650E" w:rsidRPr="00CF3E51" w:rsidDel="0031650E" w:rsidRDefault="0031650E" w:rsidP="0031650E">
      <w:pPr>
        <w:pStyle w:val="BodyTextIndent"/>
        <w:ind w:left="900" w:hanging="353"/>
        <w:rPr>
          <w:del w:id="464" w:author="Byther, Jonah M (Student)" w:date="2024-05-21T23:18:00Z"/>
          <w:rFonts w:ascii="Arial" w:hAnsi="Arial" w:cs="Arial"/>
          <w:b/>
          <w:sz w:val="22"/>
          <w:szCs w:val="22"/>
        </w:rPr>
      </w:pPr>
    </w:p>
    <w:p w14:paraId="035F41F0" w14:textId="3C8DC834" w:rsidR="0031650E" w:rsidRPr="00CF3E51" w:rsidDel="0031650E" w:rsidRDefault="0031650E" w:rsidP="0031650E">
      <w:pPr>
        <w:pStyle w:val="BodyTextIndent"/>
        <w:ind w:left="900" w:hanging="353"/>
        <w:rPr>
          <w:del w:id="465" w:author="Byther, Jonah M (Student)" w:date="2024-05-21T23:18:00Z"/>
          <w:rFonts w:ascii="Arial" w:hAnsi="Arial" w:cs="Arial"/>
          <w:b/>
          <w:sz w:val="22"/>
          <w:szCs w:val="22"/>
        </w:rPr>
      </w:pPr>
    </w:p>
    <w:p w14:paraId="78714317" w14:textId="264640AB" w:rsidR="0031650E" w:rsidRPr="00CF3E51" w:rsidDel="0031650E" w:rsidRDefault="0031650E" w:rsidP="0031650E">
      <w:pPr>
        <w:pStyle w:val="BodyTextIndent"/>
        <w:ind w:left="900" w:hanging="353"/>
        <w:rPr>
          <w:del w:id="466" w:author="Byther, Jonah M (Student)" w:date="2024-05-21T23:18:00Z"/>
          <w:rFonts w:ascii="Arial" w:hAnsi="Arial" w:cs="Arial"/>
          <w:b/>
          <w:sz w:val="22"/>
          <w:szCs w:val="22"/>
        </w:rPr>
      </w:pPr>
    </w:p>
    <w:p w14:paraId="2C27BE52" w14:textId="702BA86D" w:rsidR="0031650E" w:rsidRPr="00CF3E51" w:rsidDel="0031650E" w:rsidRDefault="0031650E" w:rsidP="0031650E">
      <w:pPr>
        <w:pStyle w:val="BodyTextIndent"/>
        <w:ind w:left="900" w:hanging="353"/>
        <w:rPr>
          <w:del w:id="467" w:author="Byther, Jonah M (Student)" w:date="2024-05-21T23:18:00Z"/>
          <w:rFonts w:ascii="Arial" w:hAnsi="Arial" w:cs="Arial"/>
          <w:b/>
          <w:sz w:val="22"/>
          <w:szCs w:val="22"/>
        </w:rPr>
      </w:pPr>
    </w:p>
    <w:p w14:paraId="0BBD1819" w14:textId="55E9424D" w:rsidR="0031650E" w:rsidRPr="00CF3E51" w:rsidDel="0031650E" w:rsidRDefault="0031650E" w:rsidP="0031650E">
      <w:pPr>
        <w:pStyle w:val="BodyTextIndent"/>
        <w:ind w:left="900" w:hanging="353"/>
        <w:rPr>
          <w:del w:id="468" w:author="Byther, Jonah M (Student)" w:date="2024-05-21T23:18:00Z"/>
          <w:rFonts w:ascii="Arial" w:hAnsi="Arial" w:cs="Arial"/>
          <w:b/>
          <w:sz w:val="22"/>
          <w:szCs w:val="22"/>
        </w:rPr>
      </w:pPr>
    </w:p>
    <w:p w14:paraId="7052356B" w14:textId="70A1629B" w:rsidR="0031650E" w:rsidRPr="00CF3E51" w:rsidDel="0031650E" w:rsidRDefault="0031650E" w:rsidP="0031650E">
      <w:pPr>
        <w:pStyle w:val="BodyTextIndent"/>
        <w:ind w:left="900" w:hanging="353"/>
        <w:rPr>
          <w:del w:id="469" w:author="Byther, Jonah M (Student)" w:date="2024-05-21T23:18:00Z"/>
          <w:rFonts w:ascii="Arial" w:hAnsi="Arial" w:cs="Arial"/>
          <w:b/>
          <w:sz w:val="22"/>
          <w:szCs w:val="22"/>
        </w:rPr>
      </w:pPr>
    </w:p>
    <w:p w14:paraId="1CD84EDF" w14:textId="7A50BDF4" w:rsidR="0031650E" w:rsidRPr="00CF3E51" w:rsidDel="0031650E" w:rsidRDefault="0031650E" w:rsidP="0031650E">
      <w:pPr>
        <w:pStyle w:val="BodyTextIndent"/>
        <w:ind w:left="900" w:hanging="353"/>
        <w:rPr>
          <w:del w:id="470" w:author="Byther, Jonah M (Student)" w:date="2024-05-21T23:18:00Z"/>
          <w:rFonts w:ascii="Arial" w:hAnsi="Arial" w:cs="Arial"/>
          <w:b/>
          <w:sz w:val="22"/>
          <w:szCs w:val="22"/>
        </w:rPr>
      </w:pPr>
    </w:p>
    <w:p w14:paraId="31568460" w14:textId="06943E58" w:rsidR="0031650E" w:rsidRPr="00CF3E51" w:rsidDel="0031650E" w:rsidRDefault="0031650E" w:rsidP="0031650E">
      <w:pPr>
        <w:pStyle w:val="BodyTextIndent"/>
        <w:ind w:left="900" w:hanging="353"/>
        <w:rPr>
          <w:del w:id="471" w:author="Byther, Jonah M (Student)" w:date="2024-05-21T23:18:00Z"/>
          <w:rFonts w:ascii="Arial" w:hAnsi="Arial" w:cs="Arial"/>
          <w:b/>
          <w:sz w:val="22"/>
          <w:szCs w:val="22"/>
        </w:rPr>
      </w:pPr>
    </w:p>
    <w:p w14:paraId="5F2115AA" w14:textId="00285D76" w:rsidR="0031650E" w:rsidRPr="00CF3E51" w:rsidDel="0031650E" w:rsidRDefault="0031650E" w:rsidP="0031650E">
      <w:pPr>
        <w:pStyle w:val="BodyTextIndent"/>
        <w:ind w:left="900" w:hanging="353"/>
        <w:rPr>
          <w:del w:id="472" w:author="Byther, Jonah M (Student)" w:date="2024-05-21T23:18:00Z"/>
          <w:rFonts w:ascii="Arial" w:hAnsi="Arial" w:cs="Arial"/>
          <w:b/>
          <w:sz w:val="22"/>
          <w:szCs w:val="22"/>
        </w:rPr>
      </w:pPr>
    </w:p>
    <w:p w14:paraId="1348FCD8" w14:textId="279620C8" w:rsidR="0031650E" w:rsidRPr="00CF3E51" w:rsidDel="0031650E" w:rsidRDefault="0031650E" w:rsidP="0031650E">
      <w:pPr>
        <w:pStyle w:val="BodyTextIndent"/>
        <w:ind w:left="900" w:hanging="353"/>
        <w:rPr>
          <w:del w:id="473" w:author="Byther, Jonah M (Student)" w:date="2024-05-21T23:18:00Z"/>
          <w:rFonts w:ascii="Arial" w:hAnsi="Arial" w:cs="Arial"/>
          <w:b/>
          <w:sz w:val="22"/>
          <w:szCs w:val="22"/>
        </w:rPr>
      </w:pPr>
    </w:p>
    <w:p w14:paraId="72189506" w14:textId="457452E1" w:rsidR="0031650E" w:rsidRPr="00CF3E51" w:rsidDel="0031650E" w:rsidRDefault="0031650E" w:rsidP="0031650E">
      <w:pPr>
        <w:pStyle w:val="BodyTextIndent"/>
        <w:ind w:left="900" w:hanging="353"/>
        <w:rPr>
          <w:del w:id="474" w:author="Byther, Jonah M (Student)" w:date="2024-05-21T23:18:00Z"/>
          <w:rFonts w:ascii="Arial" w:hAnsi="Arial" w:cs="Arial"/>
          <w:b/>
          <w:sz w:val="22"/>
          <w:szCs w:val="22"/>
        </w:rPr>
      </w:pPr>
    </w:p>
    <w:p w14:paraId="341A0DFA" w14:textId="1A9C48C6" w:rsidR="0031650E" w:rsidRPr="00CF3E51" w:rsidDel="0031650E" w:rsidRDefault="0031650E" w:rsidP="0031650E">
      <w:pPr>
        <w:pStyle w:val="BodyTextIndent"/>
        <w:ind w:left="900" w:hanging="353"/>
        <w:rPr>
          <w:del w:id="475" w:author="Byther, Jonah M (Student)" w:date="2024-05-21T23:18:00Z"/>
          <w:rFonts w:ascii="Arial" w:hAnsi="Arial" w:cs="Arial"/>
          <w:b/>
          <w:sz w:val="22"/>
          <w:szCs w:val="22"/>
        </w:rPr>
      </w:pPr>
    </w:p>
    <w:p w14:paraId="669700F7" w14:textId="78A08EE5" w:rsidR="0031650E" w:rsidRPr="00CF3E51" w:rsidDel="0031650E" w:rsidRDefault="0031650E" w:rsidP="0031650E">
      <w:pPr>
        <w:pStyle w:val="BodyTextIndent"/>
        <w:ind w:left="900" w:hanging="353"/>
        <w:rPr>
          <w:del w:id="476" w:author="Byther, Jonah M (Student)" w:date="2024-05-21T23:18:00Z"/>
          <w:rFonts w:ascii="Arial" w:hAnsi="Arial" w:cs="Arial"/>
          <w:b/>
          <w:sz w:val="22"/>
          <w:szCs w:val="22"/>
        </w:rPr>
      </w:pPr>
    </w:p>
    <w:p w14:paraId="4A0CF911" w14:textId="4296E585" w:rsidR="0031650E" w:rsidRPr="00CF3E51" w:rsidDel="0031650E" w:rsidRDefault="0031650E" w:rsidP="0031650E">
      <w:pPr>
        <w:pStyle w:val="BodyTextIndent"/>
        <w:ind w:left="900" w:hanging="353"/>
        <w:rPr>
          <w:del w:id="477" w:author="Byther, Jonah M (Student)" w:date="2024-05-21T23:18:00Z"/>
          <w:rFonts w:ascii="Arial" w:hAnsi="Arial" w:cs="Arial"/>
          <w:b/>
          <w:sz w:val="22"/>
          <w:szCs w:val="22"/>
        </w:rPr>
      </w:pPr>
    </w:p>
    <w:p w14:paraId="6EBBEC3F" w14:textId="31F002BF" w:rsidR="0031650E" w:rsidRPr="00CF3E51" w:rsidDel="0031650E" w:rsidRDefault="0031650E" w:rsidP="0031650E">
      <w:pPr>
        <w:pStyle w:val="BodyTextIndent"/>
        <w:ind w:left="900" w:hanging="353"/>
        <w:rPr>
          <w:del w:id="478" w:author="Byther, Jonah M (Student)" w:date="2024-05-21T23:18:00Z"/>
          <w:rFonts w:ascii="Arial" w:hAnsi="Arial" w:cs="Arial"/>
          <w:b/>
          <w:sz w:val="22"/>
          <w:szCs w:val="22"/>
        </w:rPr>
      </w:pPr>
    </w:p>
    <w:p w14:paraId="3A631C61" w14:textId="5FA634A6" w:rsidR="0031650E" w:rsidRPr="00CF3E51" w:rsidDel="0031650E" w:rsidRDefault="0031650E" w:rsidP="0031650E">
      <w:pPr>
        <w:pStyle w:val="BodyTextIndent"/>
        <w:ind w:left="900" w:hanging="353"/>
        <w:rPr>
          <w:del w:id="479" w:author="Byther, Jonah M (Student)" w:date="2024-05-21T23:18:00Z"/>
          <w:rFonts w:ascii="Arial" w:hAnsi="Arial" w:cs="Arial"/>
          <w:b/>
          <w:sz w:val="22"/>
          <w:szCs w:val="22"/>
        </w:rPr>
      </w:pPr>
    </w:p>
    <w:p w14:paraId="074499DF" w14:textId="063EA74A" w:rsidR="0031650E" w:rsidRPr="00CF3E51" w:rsidDel="0031650E" w:rsidRDefault="0031650E" w:rsidP="0031650E">
      <w:pPr>
        <w:pStyle w:val="BodyTextIndent"/>
        <w:ind w:left="900" w:hanging="353"/>
        <w:rPr>
          <w:del w:id="480" w:author="Byther, Jonah M (Student)" w:date="2024-05-21T23:18:00Z"/>
          <w:rFonts w:ascii="Arial" w:hAnsi="Arial" w:cs="Arial"/>
          <w:sz w:val="22"/>
          <w:szCs w:val="22"/>
        </w:rPr>
      </w:pPr>
    </w:p>
    <w:p w14:paraId="6DCFB150" w14:textId="07D07310" w:rsidR="0031650E" w:rsidRPr="00CF3E51" w:rsidDel="0031650E" w:rsidRDefault="0031650E" w:rsidP="0031650E">
      <w:pPr>
        <w:pStyle w:val="BodyText"/>
        <w:keepNext/>
        <w:tabs>
          <w:tab w:val="left" w:pos="540"/>
        </w:tabs>
        <w:spacing w:before="240"/>
        <w:ind w:left="547" w:hanging="547"/>
        <w:outlineLvl w:val="0"/>
        <w:rPr>
          <w:del w:id="481" w:author="Byther, Jonah M (Student)" w:date="2024-05-21T23:18:00Z"/>
          <w:rFonts w:ascii="Arial" w:hAnsi="Arial" w:cs="Arial"/>
          <w:b w:val="0"/>
          <w:bCs/>
          <w:sz w:val="22"/>
          <w:szCs w:val="22"/>
        </w:rPr>
      </w:pPr>
      <w:bookmarkStart w:id="482" w:name="_Toc166676334"/>
      <w:del w:id="483" w:author="Byther, Jonah M (Student)" w:date="2024-05-21T23:18:00Z">
        <w:r w:rsidRPr="00CF3E51" w:rsidDel="0031650E">
          <w:rPr>
            <w:rFonts w:ascii="Arial" w:hAnsi="Arial" w:cs="Arial"/>
            <w:sz w:val="22"/>
            <w:szCs w:val="22"/>
            <w:u w:val="single"/>
          </w:rPr>
          <w:delText>4.0</w:delText>
        </w:r>
        <w:r w:rsidRPr="00CF3E51" w:rsidDel="0031650E">
          <w:rPr>
            <w:rFonts w:ascii="Arial" w:hAnsi="Arial" w:cs="Arial"/>
            <w:sz w:val="22"/>
            <w:szCs w:val="22"/>
            <w:u w:val="single"/>
          </w:rPr>
          <w:tab/>
          <w:delText>Requirements Definition</w:delText>
        </w:r>
        <w:bookmarkEnd w:id="482"/>
        <w:r w:rsidRPr="00CF3E51" w:rsidDel="0031650E">
          <w:rPr>
            <w:rFonts w:ascii="Arial" w:hAnsi="Arial" w:cs="Arial"/>
            <w:b w:val="0"/>
            <w:bCs/>
            <w:sz w:val="22"/>
            <w:szCs w:val="22"/>
          </w:rPr>
          <w:delText xml:space="preserve"> </w:delText>
        </w:r>
      </w:del>
    </w:p>
    <w:p w14:paraId="53D237D5" w14:textId="42FDF52E" w:rsidR="0031650E" w:rsidRPr="00CF3E51" w:rsidDel="0031650E" w:rsidRDefault="0031650E" w:rsidP="0031650E">
      <w:pPr>
        <w:ind w:left="540" w:hanging="180"/>
        <w:rPr>
          <w:del w:id="484" w:author="Byther, Jonah M (Student)" w:date="2024-05-21T23:18:00Z"/>
          <w:rFonts w:ascii="Arial" w:hAnsi="Arial" w:cs="Arial"/>
          <w:sz w:val="22"/>
          <w:szCs w:val="22"/>
        </w:rPr>
      </w:pPr>
      <w:del w:id="485" w:author="Byther, Jonah M (Student)" w:date="2024-05-21T23:18:00Z">
        <w:r w:rsidRPr="00CF3E51" w:rsidDel="0031650E">
          <w:rPr>
            <w:rFonts w:ascii="Arial" w:hAnsi="Arial" w:cs="Arial"/>
            <w:sz w:val="22"/>
            <w:szCs w:val="22"/>
          </w:rPr>
          <w:delText xml:space="preserve">Provide a text overview of system services and behavioral properties. It will have a combined audience, including technical (developer) and non-technical (user/client) readers. </w:delText>
        </w:r>
      </w:del>
    </w:p>
    <w:p w14:paraId="42B4C444" w14:textId="406F656A" w:rsidR="0031650E" w:rsidRPr="00CF3E51" w:rsidDel="0031650E" w:rsidRDefault="0031650E" w:rsidP="0031650E">
      <w:pPr>
        <w:pStyle w:val="BodyTextIndent"/>
        <w:keepNext/>
        <w:spacing w:before="120"/>
        <w:ind w:left="720"/>
        <w:outlineLvl w:val="1"/>
        <w:rPr>
          <w:del w:id="486" w:author="Byther, Jonah M (Student)" w:date="2024-05-21T23:18:00Z"/>
          <w:rFonts w:ascii="Arial" w:hAnsi="Arial" w:cs="Arial"/>
          <w:sz w:val="22"/>
          <w:szCs w:val="22"/>
          <w:u w:val="single"/>
        </w:rPr>
      </w:pPr>
      <w:bookmarkStart w:id="487" w:name="_Toc166676335"/>
      <w:del w:id="488" w:author="Byther, Jonah M (Student)" w:date="2024-05-21T23:18:00Z">
        <w:r w:rsidRPr="00CF3E51" w:rsidDel="0031650E">
          <w:rPr>
            <w:rFonts w:ascii="Arial" w:hAnsi="Arial" w:cs="Arial"/>
            <w:sz w:val="22"/>
            <w:szCs w:val="22"/>
            <w:u w:val="single"/>
          </w:rPr>
          <w:delText>Introduction</w:delText>
        </w:r>
        <w:bookmarkEnd w:id="487"/>
      </w:del>
    </w:p>
    <w:p w14:paraId="2BDA2F09" w14:textId="6CE07787" w:rsidR="0031650E" w:rsidRPr="00CF3E51" w:rsidDel="0031650E" w:rsidRDefault="0031650E" w:rsidP="0031650E">
      <w:pPr>
        <w:pStyle w:val="BodyTextIndent"/>
        <w:ind w:left="720"/>
        <w:rPr>
          <w:del w:id="489" w:author="Byther, Jonah M (Student)" w:date="2024-05-21T23:18:00Z"/>
          <w:rFonts w:ascii="Arial" w:hAnsi="Arial" w:cs="Arial"/>
          <w:sz w:val="22"/>
          <w:szCs w:val="22"/>
        </w:rPr>
      </w:pPr>
      <w:del w:id="490" w:author="Byther, Jonah M (Student)" w:date="2024-05-21T23:18:00Z">
        <w:r w:rsidRPr="00CF3E51" w:rsidDel="0031650E">
          <w:rPr>
            <w:rFonts w:ascii="Arial" w:hAnsi="Arial" w:cs="Arial"/>
            <w:sz w:val="22"/>
            <w:szCs w:val="22"/>
          </w:rPr>
          <w:delText>This section deals with the functional and non-functional requirements of this app. The functional requirements are the requirements that go over how the app works. The non-functional requirements are the requirements detail how the app will perform.</w:delText>
        </w:r>
      </w:del>
    </w:p>
    <w:p w14:paraId="6C4B26F0" w14:textId="27BE3004" w:rsidR="0031650E" w:rsidRPr="00CF3E51" w:rsidDel="0031650E" w:rsidRDefault="0031650E" w:rsidP="0031650E">
      <w:pPr>
        <w:pStyle w:val="BodyTextIndent"/>
        <w:keepNext/>
        <w:tabs>
          <w:tab w:val="left" w:pos="3060"/>
        </w:tabs>
        <w:spacing w:before="120"/>
        <w:ind w:left="720"/>
        <w:outlineLvl w:val="1"/>
        <w:rPr>
          <w:del w:id="491" w:author="Byther, Jonah M (Student)" w:date="2024-05-21T23:18:00Z"/>
          <w:rFonts w:ascii="Arial" w:hAnsi="Arial" w:cs="Arial"/>
          <w:sz w:val="22"/>
          <w:szCs w:val="22"/>
        </w:rPr>
      </w:pPr>
      <w:bookmarkStart w:id="492" w:name="_Toc166676336"/>
      <w:del w:id="493" w:author="Byther, Jonah M (Student)" w:date="2024-05-21T23:18:00Z">
        <w:r w:rsidRPr="00CF3E51" w:rsidDel="0031650E">
          <w:rPr>
            <w:rFonts w:ascii="Arial" w:hAnsi="Arial" w:cs="Arial"/>
            <w:sz w:val="22"/>
            <w:szCs w:val="22"/>
            <w:u w:val="single"/>
          </w:rPr>
          <w:delText>Functional Requirements</w:delText>
        </w:r>
        <w:bookmarkEnd w:id="492"/>
        <w:r w:rsidRPr="00CF3E51" w:rsidDel="0031650E">
          <w:rPr>
            <w:rFonts w:ascii="Arial" w:hAnsi="Arial" w:cs="Arial"/>
            <w:sz w:val="22"/>
            <w:szCs w:val="22"/>
          </w:rPr>
          <w:tab/>
        </w:r>
      </w:del>
    </w:p>
    <w:p w14:paraId="1A21A7A5" w14:textId="269B4349" w:rsidR="0031650E" w:rsidRPr="00CF3E51" w:rsidDel="0031650E" w:rsidRDefault="0031650E" w:rsidP="0031650E">
      <w:pPr>
        <w:pStyle w:val="BodyTextIndent"/>
        <w:numPr>
          <w:ilvl w:val="0"/>
          <w:numId w:val="8"/>
        </w:numPr>
        <w:tabs>
          <w:tab w:val="left" w:pos="3060"/>
        </w:tabs>
        <w:rPr>
          <w:del w:id="494" w:author="Byther, Jonah M (Student)" w:date="2024-05-21T23:18:00Z"/>
          <w:rFonts w:ascii="Arial" w:hAnsi="Arial" w:cs="Arial"/>
          <w:sz w:val="22"/>
          <w:szCs w:val="22"/>
        </w:rPr>
      </w:pPr>
      <w:del w:id="495" w:author="Byther, Jonah M (Student)" w:date="2024-05-21T23:18:00Z">
        <w:r w:rsidRPr="00CF3E51" w:rsidDel="0031650E">
          <w:rPr>
            <w:rFonts w:ascii="Arial" w:hAnsi="Arial" w:cs="Arial"/>
            <w:sz w:val="22"/>
            <w:szCs w:val="22"/>
          </w:rPr>
          <w:delText xml:space="preserve">The app will require users to input their credit cards. Once the user inputs their credit cards, the app can store them in the database.  </w:delText>
        </w:r>
      </w:del>
    </w:p>
    <w:p w14:paraId="1829327F" w14:textId="0AF81DD9" w:rsidR="0031650E" w:rsidRPr="00CF3E51" w:rsidDel="0031650E" w:rsidRDefault="0031650E" w:rsidP="0031650E">
      <w:pPr>
        <w:pStyle w:val="BodyTextIndent"/>
        <w:numPr>
          <w:ilvl w:val="0"/>
          <w:numId w:val="8"/>
        </w:numPr>
        <w:tabs>
          <w:tab w:val="left" w:pos="3060"/>
        </w:tabs>
        <w:rPr>
          <w:del w:id="496" w:author="Byther, Jonah M (Student)" w:date="2024-05-21T23:18:00Z"/>
          <w:rFonts w:ascii="Arial" w:hAnsi="Arial" w:cs="Arial"/>
          <w:sz w:val="22"/>
          <w:szCs w:val="22"/>
        </w:rPr>
      </w:pPr>
      <w:del w:id="497" w:author="Byther, Jonah M (Student)" w:date="2024-05-21T23:18:00Z">
        <w:r w:rsidRPr="00CF3E51" w:rsidDel="0031650E">
          <w:rPr>
            <w:rFonts w:ascii="Arial" w:hAnsi="Arial" w:cs="Arial"/>
            <w:sz w:val="22"/>
            <w:szCs w:val="22"/>
          </w:rPr>
          <w:delText xml:space="preserve">AI will pick a credit card for the user to use. Once the AI determines which credit card is best to use, it will choose that one, and the user will use the tap feature on their phone and start payment immediately. </w:delText>
        </w:r>
      </w:del>
    </w:p>
    <w:p w14:paraId="7F82E589" w14:textId="22FD80E4" w:rsidR="0031650E" w:rsidRPr="00CF3E51" w:rsidDel="0031650E" w:rsidRDefault="0031650E" w:rsidP="0031650E">
      <w:pPr>
        <w:pStyle w:val="BodyTextIndent"/>
        <w:numPr>
          <w:ilvl w:val="0"/>
          <w:numId w:val="8"/>
        </w:numPr>
        <w:tabs>
          <w:tab w:val="left" w:pos="3060"/>
        </w:tabs>
        <w:rPr>
          <w:del w:id="498" w:author="Byther, Jonah M (Student)" w:date="2024-05-21T23:18:00Z"/>
          <w:rFonts w:ascii="Arial" w:hAnsi="Arial" w:cs="Arial"/>
          <w:sz w:val="22"/>
          <w:szCs w:val="22"/>
        </w:rPr>
      </w:pPr>
      <w:del w:id="499" w:author="Byther, Jonah M (Student)" w:date="2024-05-21T23:18:00Z">
        <w:r w:rsidRPr="00CF3E51" w:rsidDel="0031650E">
          <w:rPr>
            <w:rFonts w:ascii="Arial" w:hAnsi="Arial" w:cs="Arial"/>
            <w:sz w:val="22"/>
            <w:szCs w:val="22"/>
          </w:rPr>
          <w:delText xml:space="preserve">Users must pay a monthly subscription to use the app. When users pay for their subscription, they will use the app, input credit cards, and use the implemented AI. </w:delText>
        </w:r>
      </w:del>
    </w:p>
    <w:p w14:paraId="5BACA9D6" w14:textId="14627C8F" w:rsidR="0031650E" w:rsidRPr="00CF3E51" w:rsidDel="0031650E" w:rsidRDefault="0031650E" w:rsidP="0031650E">
      <w:pPr>
        <w:pStyle w:val="BodyTextIndent"/>
        <w:numPr>
          <w:ilvl w:val="0"/>
          <w:numId w:val="8"/>
        </w:numPr>
        <w:tabs>
          <w:tab w:val="left" w:pos="3060"/>
        </w:tabs>
        <w:rPr>
          <w:del w:id="500" w:author="Byther, Jonah M (Student)" w:date="2024-05-21T23:18:00Z"/>
          <w:rFonts w:ascii="Arial" w:hAnsi="Arial" w:cs="Arial"/>
          <w:sz w:val="22"/>
          <w:szCs w:val="22"/>
        </w:rPr>
      </w:pPr>
      <w:del w:id="501" w:author="Byther, Jonah M (Student)" w:date="2024-05-21T23:18:00Z">
        <w:r w:rsidRPr="00CF3E51" w:rsidDel="0031650E">
          <w:rPr>
            <w:rFonts w:ascii="Arial" w:hAnsi="Arial" w:cs="Arial"/>
            <w:sz w:val="22"/>
            <w:szCs w:val="22"/>
          </w:rPr>
          <w:delText xml:space="preserve">The app must charge the card that was used in the transaction. The app must charge the card when using a credit card for a transaction. </w:delText>
        </w:r>
      </w:del>
    </w:p>
    <w:p w14:paraId="09FC5455" w14:textId="4E2E9417" w:rsidR="0031650E" w:rsidRPr="00CF3E51" w:rsidDel="0031650E" w:rsidRDefault="0031650E" w:rsidP="0031650E">
      <w:pPr>
        <w:pStyle w:val="BodyTextIndent"/>
        <w:tabs>
          <w:tab w:val="left" w:pos="3060"/>
        </w:tabs>
        <w:ind w:left="720"/>
        <w:rPr>
          <w:del w:id="502" w:author="Byther, Jonah M (Student)" w:date="2024-05-21T23:18:00Z"/>
          <w:rFonts w:ascii="Arial" w:hAnsi="Arial" w:cs="Arial"/>
          <w:sz w:val="22"/>
          <w:szCs w:val="22"/>
        </w:rPr>
      </w:pPr>
      <w:del w:id="503" w:author="Byther, Jonah M (Student)" w:date="2024-05-21T23:18:00Z">
        <w:r w:rsidRPr="00CF3E51" w:rsidDel="0031650E">
          <w:rPr>
            <w:rFonts w:ascii="Arial" w:hAnsi="Arial" w:cs="Arial"/>
            <w:sz w:val="22"/>
            <w:szCs w:val="22"/>
          </w:rPr>
          <w:delText xml:space="preserve">Include a written overview of the system’s functional requirements. The requirements should be organized logically (so that the system makes sense to the reader and they can determine if all services are included). The preferred format would be a bulleted or numbered list of requirements. Each requirement should be given a “name” (highlight this somehow) and a 1 or 2-sentence description. This number and name are critical </w:delText>
        </w:r>
        <w:r w:rsidRPr="00CF3E51" w:rsidDel="0031650E">
          <w:rPr>
            <w:rFonts w:ascii="Arial" w:hAnsi="Arial" w:cs="Arial"/>
            <w:sz w:val="22"/>
            <w:szCs w:val="22"/>
            <w:highlight w:val="darkCyan"/>
          </w:rPr>
          <w:delText>when you refer to and cross-reference these requirements with the Use Cases of Section 5!</w:delText>
        </w:r>
      </w:del>
    </w:p>
    <w:p w14:paraId="303BEF56" w14:textId="788AB3B1" w:rsidR="0031650E" w:rsidRPr="00CF3E51" w:rsidDel="0031650E" w:rsidRDefault="0031650E" w:rsidP="0031650E">
      <w:pPr>
        <w:pStyle w:val="BodyTextIndent"/>
        <w:spacing w:before="120"/>
        <w:ind w:left="720" w:firstLine="0"/>
        <w:rPr>
          <w:del w:id="504" w:author="Byther, Jonah M (Student)" w:date="2024-05-21T23:18:00Z"/>
          <w:rFonts w:ascii="Arial" w:hAnsi="Arial" w:cs="Arial"/>
          <w:iCs/>
          <w:sz w:val="22"/>
          <w:szCs w:val="22"/>
        </w:rPr>
      </w:pPr>
      <w:del w:id="505" w:author="Byther, Jonah M (Student)" w:date="2024-05-21T23:18:00Z">
        <w:r w:rsidRPr="00CF3E51" w:rsidDel="0031650E">
          <w:rPr>
            <w:rFonts w:ascii="Arial" w:hAnsi="Arial" w:cs="Arial"/>
            <w:b/>
            <w:bCs/>
            <w:i/>
            <w:sz w:val="22"/>
            <w:szCs w:val="22"/>
          </w:rPr>
          <w:delText xml:space="preserve">You are urged to classify your requirements using the MoSCoW approach. “Must” and “Should” </w:delText>
        </w:r>
        <w:r w:rsidRPr="00CF3E51" w:rsidDel="0031650E">
          <w:rPr>
            <w:rFonts w:ascii="Arial" w:hAnsi="Arial" w:cs="Arial"/>
            <w:iCs/>
            <w:sz w:val="22"/>
            <w:szCs w:val="22"/>
          </w:rPr>
          <w:delText xml:space="preserve">requirements </w:delText>
        </w:r>
        <w:r w:rsidRPr="00CF3E51" w:rsidDel="0031650E">
          <w:rPr>
            <w:rFonts w:ascii="Arial" w:hAnsi="Arial" w:cs="Arial"/>
            <w:sz w:val="22"/>
            <w:szCs w:val="22"/>
            <w:highlight w:val="darkCyan"/>
          </w:rPr>
          <w:delText xml:space="preserve">will become the central focus of your eventual use case Requirements Model (section 5.0). </w:delText>
        </w:r>
        <w:r w:rsidRPr="00CF3E51" w:rsidDel="0031650E">
          <w:rPr>
            <w:rFonts w:ascii="Arial" w:hAnsi="Arial" w:cs="Arial"/>
            <w:iCs/>
            <w:sz w:val="22"/>
            <w:szCs w:val="22"/>
          </w:rPr>
          <w:delText>“</w:delText>
        </w:r>
        <w:r w:rsidRPr="00CF3E51" w:rsidDel="0031650E">
          <w:rPr>
            <w:rFonts w:ascii="Arial" w:hAnsi="Arial" w:cs="Arial"/>
            <w:b/>
            <w:bCs/>
            <w:i/>
            <w:sz w:val="22"/>
            <w:szCs w:val="22"/>
          </w:rPr>
          <w:delText xml:space="preserve">Could” </w:delText>
        </w:r>
        <w:r w:rsidRPr="00CF3E51" w:rsidDel="0031650E">
          <w:rPr>
            <w:rFonts w:ascii="Arial" w:hAnsi="Arial" w:cs="Arial"/>
            <w:iCs/>
            <w:sz w:val="22"/>
            <w:szCs w:val="22"/>
          </w:rPr>
          <w:delText xml:space="preserve">requirements will probably appear in </w:delText>
        </w:r>
        <w:r w:rsidRPr="00CF3E51" w:rsidDel="0031650E">
          <w:rPr>
            <w:rFonts w:ascii="Arial" w:hAnsi="Arial" w:cs="Arial"/>
            <w:sz w:val="22"/>
            <w:szCs w:val="22"/>
            <w:highlight w:val="darkCyan"/>
          </w:rPr>
          <w:delText>section “6.0 Evolution”</w:delText>
        </w:r>
        <w:r w:rsidRPr="00CF3E51" w:rsidDel="0031650E">
          <w:rPr>
            <w:rFonts w:ascii="Arial" w:hAnsi="Arial" w:cs="Arial"/>
            <w:iCs/>
            <w:sz w:val="22"/>
            <w:szCs w:val="22"/>
          </w:rPr>
          <w:delText>. The</w:delText>
        </w:r>
        <w:r w:rsidRPr="00CF3E51" w:rsidDel="0031650E">
          <w:rPr>
            <w:rFonts w:ascii="Arial" w:hAnsi="Arial" w:cs="Arial"/>
            <w:b/>
            <w:bCs/>
            <w:i/>
            <w:sz w:val="22"/>
            <w:szCs w:val="22"/>
          </w:rPr>
          <w:delText xml:space="preserve"> “Won’t” </w:delText>
        </w:r>
        <w:r w:rsidRPr="00CF3E51" w:rsidDel="0031650E">
          <w:rPr>
            <w:rFonts w:ascii="Arial" w:hAnsi="Arial" w:cs="Arial"/>
            <w:iCs/>
            <w:sz w:val="22"/>
            <w:szCs w:val="22"/>
          </w:rPr>
          <w:delText>requirements help define the system scope further, mainly out of scope for this phase.</w:delText>
        </w:r>
      </w:del>
    </w:p>
    <w:p w14:paraId="06598166" w14:textId="7F4C4DCF" w:rsidR="0031650E" w:rsidRPr="00CF3E51" w:rsidDel="0031650E" w:rsidRDefault="0031650E" w:rsidP="0031650E">
      <w:pPr>
        <w:pStyle w:val="BodyTextIndent"/>
        <w:spacing w:before="120"/>
        <w:ind w:left="720" w:firstLine="0"/>
        <w:rPr>
          <w:del w:id="506" w:author="Byther, Jonah M (Student)" w:date="2024-05-21T23:18:00Z"/>
          <w:rFonts w:ascii="Arial" w:hAnsi="Arial" w:cs="Arial"/>
          <w:bCs/>
          <w:sz w:val="22"/>
          <w:szCs w:val="22"/>
        </w:rPr>
      </w:pPr>
      <w:del w:id="507" w:author="Byther, Jonah M (Student)" w:date="2024-05-21T23:18:00Z">
        <w:r w:rsidRPr="00CF3E51" w:rsidDel="0031650E">
          <w:rPr>
            <w:rFonts w:ascii="Arial" w:hAnsi="Arial" w:cs="Arial"/>
            <w:bCs/>
            <w:sz w:val="22"/>
            <w:szCs w:val="22"/>
          </w:rPr>
          <w:delText>The level of abstraction shown in the attached sample (below) is an excellent guide, and it will be the most helpful to developers. Make sure no user needs have been left out (as much as possible at this point). You don’t need to be step-by-step in your description of each requirement. For example, you don’t need to say, “The user will enter their name, then their address, then click “’ Save”. There will be time for that detail later – in the 2</w:delText>
        </w:r>
        <w:r w:rsidRPr="00CF3E51" w:rsidDel="0031650E">
          <w:rPr>
            <w:rFonts w:ascii="Arial" w:hAnsi="Arial" w:cs="Arial"/>
            <w:bCs/>
            <w:sz w:val="22"/>
            <w:szCs w:val="22"/>
            <w:vertAlign w:val="superscript"/>
          </w:rPr>
          <w:delText>nd</w:delText>
        </w:r>
        <w:r w:rsidRPr="00CF3E51" w:rsidDel="0031650E">
          <w:rPr>
            <w:rFonts w:ascii="Arial" w:hAnsi="Arial" w:cs="Arial"/>
            <w:bCs/>
            <w:sz w:val="22"/>
            <w:szCs w:val="22"/>
          </w:rPr>
          <w:delText xml:space="preserve"> document, the System Specification!</w:delText>
        </w:r>
      </w:del>
    </w:p>
    <w:p w14:paraId="32C5E0A6" w14:textId="23EA3CDA" w:rsidR="0031650E" w:rsidRPr="00CF3E51" w:rsidDel="0031650E" w:rsidRDefault="0031650E" w:rsidP="0031650E">
      <w:pPr>
        <w:pStyle w:val="BodyTextIndent"/>
        <w:spacing w:before="120"/>
        <w:ind w:left="720" w:firstLine="0"/>
        <w:rPr>
          <w:del w:id="508" w:author="Byther, Jonah M (Student)" w:date="2024-05-21T23:18:00Z"/>
          <w:rFonts w:ascii="Arial" w:hAnsi="Arial" w:cs="Arial"/>
          <w:b/>
          <w:bCs/>
          <w:sz w:val="22"/>
          <w:szCs w:val="22"/>
        </w:rPr>
      </w:pPr>
      <w:del w:id="509" w:author="Byther, Jonah M (Student)" w:date="2024-05-21T23:18:00Z">
        <w:r w:rsidRPr="00CF3E51" w:rsidDel="0031650E">
          <w:rPr>
            <w:rFonts w:ascii="Arial" w:hAnsi="Arial" w:cs="Arial"/>
            <w:b/>
            <w:bCs/>
            <w:sz w:val="22"/>
            <w:szCs w:val="22"/>
          </w:rPr>
          <w:delText xml:space="preserve">IMPORTANT—read and re-read your </w:delText>
        </w:r>
        <w:r w:rsidRPr="00CF3E51" w:rsidDel="0031650E">
          <w:rPr>
            <w:rFonts w:ascii="Arial" w:hAnsi="Arial" w:cs="Arial"/>
            <w:b/>
            <w:bCs/>
            <w:i/>
            <w:sz w:val="22"/>
            <w:szCs w:val="22"/>
            <w:u w:val="single"/>
          </w:rPr>
          <w:delText>functional</w:delText>
        </w:r>
        <w:r w:rsidRPr="00CF3E51" w:rsidDel="0031650E">
          <w:rPr>
            <w:rFonts w:ascii="Arial" w:hAnsi="Arial" w:cs="Arial"/>
            <w:b/>
            <w:bCs/>
            <w:sz w:val="22"/>
            <w:szCs w:val="22"/>
          </w:rPr>
          <w:delText xml:space="preserve"> requirements to ensure they are </w:delText>
        </w:r>
        <w:r w:rsidRPr="00CF3E51" w:rsidDel="0031650E">
          <w:rPr>
            <w:rFonts w:ascii="Arial" w:hAnsi="Arial" w:cs="Arial"/>
            <w:b/>
            <w:bCs/>
            <w:i/>
            <w:sz w:val="22"/>
            <w:szCs w:val="22"/>
            <w:u w:val="single"/>
          </w:rPr>
          <w:delText>action-oriented</w:delText>
        </w:r>
        <w:r w:rsidRPr="00CF3E51" w:rsidDel="0031650E">
          <w:rPr>
            <w:rFonts w:ascii="Arial" w:hAnsi="Arial" w:cs="Arial"/>
            <w:b/>
            <w:bCs/>
            <w:sz w:val="22"/>
            <w:szCs w:val="22"/>
          </w:rPr>
          <w:delText xml:space="preserve"> and focused on your product’s essential services and value. </w:delText>
        </w:r>
      </w:del>
    </w:p>
    <w:p w14:paraId="6C481BCA" w14:textId="16574DC2" w:rsidR="0031650E" w:rsidRPr="00CF3E51" w:rsidDel="0031650E" w:rsidRDefault="0031650E" w:rsidP="0031650E">
      <w:pPr>
        <w:pStyle w:val="BodyTextIndent"/>
        <w:spacing w:before="120"/>
        <w:ind w:left="720" w:firstLine="0"/>
        <w:rPr>
          <w:del w:id="510" w:author="Byther, Jonah M (Student)" w:date="2024-05-21T23:18:00Z"/>
          <w:rFonts w:ascii="Arial" w:hAnsi="Arial" w:cs="Arial"/>
          <w:i/>
          <w:sz w:val="22"/>
          <w:szCs w:val="22"/>
        </w:rPr>
      </w:pPr>
      <w:del w:id="511" w:author="Byther, Jonah M (Student)" w:date="2024-05-21T23:18:00Z">
        <w:r w:rsidRPr="00CF3E51" w:rsidDel="0031650E">
          <w:rPr>
            <w:rFonts w:ascii="Arial" w:hAnsi="Arial" w:cs="Arial"/>
            <w:sz w:val="22"/>
            <w:szCs w:val="22"/>
          </w:rPr>
          <w:delText xml:space="preserve">If you think some requirements would be best put off until later versions of the product, note that here. </w:delText>
        </w:r>
        <w:r w:rsidRPr="00CF3E51" w:rsidDel="0031650E">
          <w:rPr>
            <w:rFonts w:ascii="Arial" w:hAnsi="Arial" w:cs="Arial"/>
            <w:b/>
            <w:sz w:val="22"/>
            <w:szCs w:val="22"/>
            <w:highlight w:val="darkCyan"/>
          </w:rPr>
          <w:delText>For Part 2 Submission</w:delText>
        </w:r>
        <w:r w:rsidRPr="00CF3E51" w:rsidDel="0031650E">
          <w:rPr>
            <w:rFonts w:ascii="Arial" w:hAnsi="Arial" w:cs="Arial"/>
            <w:sz w:val="22"/>
            <w:szCs w:val="22"/>
          </w:rPr>
          <w:delText xml:space="preserve"> – </w:delText>
        </w:r>
        <w:r w:rsidRPr="00CF3E51" w:rsidDel="0031650E">
          <w:rPr>
            <w:rFonts w:ascii="Arial" w:hAnsi="Arial" w:cs="Arial"/>
            <w:b/>
            <w:bCs/>
            <w:i/>
            <w:sz w:val="22"/>
            <w:szCs w:val="22"/>
          </w:rPr>
          <w:delText>these “Version 2” future requirements must also be included in the System Evolution section (Section 6).</w:delText>
        </w:r>
      </w:del>
    </w:p>
    <w:p w14:paraId="255F0C45" w14:textId="78BC3FA3" w:rsidR="0031650E" w:rsidRPr="00CF3E51" w:rsidDel="0031650E" w:rsidRDefault="0031650E" w:rsidP="0031650E">
      <w:pPr>
        <w:pStyle w:val="BodyTextIndent"/>
        <w:spacing w:before="120"/>
        <w:ind w:left="720" w:firstLine="0"/>
        <w:rPr>
          <w:del w:id="512" w:author="Byther, Jonah M (Student)" w:date="2024-05-21T23:18:00Z"/>
          <w:rFonts w:ascii="Arial" w:hAnsi="Arial" w:cs="Arial"/>
          <w:sz w:val="22"/>
          <w:szCs w:val="22"/>
        </w:rPr>
      </w:pPr>
      <w:del w:id="513" w:author="Byther, Jonah M (Student)" w:date="2024-05-21T23:18:00Z">
        <w:r w:rsidRPr="00CF3E51" w:rsidDel="0031650E">
          <w:rPr>
            <w:rFonts w:ascii="Arial" w:hAnsi="Arial" w:cs="Arial"/>
            <w:b/>
            <w:sz w:val="22"/>
            <w:szCs w:val="22"/>
            <w:highlight w:val="darkCyan"/>
          </w:rPr>
          <w:delText>COMPLETE DOCUMENT REQUIRED REVISION</w:delText>
        </w:r>
        <w:r w:rsidRPr="00CF3E51" w:rsidDel="0031650E">
          <w:rPr>
            <w:rFonts w:ascii="Arial" w:hAnsi="Arial" w:cs="Arial"/>
            <w:b/>
            <w:bCs/>
            <w:sz w:val="22"/>
            <w:szCs w:val="22"/>
            <w:bdr w:val="single" w:sz="4" w:space="0" w:color="0000FF" w:frame="1"/>
          </w:rPr>
          <w:delText>:</w:delText>
        </w:r>
        <w:r w:rsidRPr="00CF3E51" w:rsidDel="0031650E">
          <w:rPr>
            <w:rFonts w:ascii="Arial" w:hAnsi="Arial" w:cs="Arial"/>
            <w:b/>
            <w:bCs/>
            <w:sz w:val="22"/>
            <w:szCs w:val="22"/>
          </w:rPr>
          <w:delText xml:space="preserve"> </w:delText>
        </w:r>
        <w:r w:rsidRPr="00CF3E51" w:rsidDel="0031650E">
          <w:rPr>
            <w:rFonts w:ascii="Arial" w:hAnsi="Arial" w:cs="Arial"/>
            <w:sz w:val="22"/>
            <w:szCs w:val="22"/>
          </w:rPr>
          <w:delText xml:space="preserve">All functional requirements will eventually be represented in the Requirements Model (Use Cases) unless the analyst forgets them (which is a bad thing). To help the reader confirm that all functional requirements have been modeled, </w:delText>
        </w:r>
        <w:r w:rsidRPr="00CF3E51" w:rsidDel="0031650E">
          <w:rPr>
            <w:rFonts w:ascii="Arial" w:hAnsi="Arial" w:cs="Arial"/>
            <w:b/>
            <w:i/>
            <w:sz w:val="22"/>
            <w:szCs w:val="22"/>
          </w:rPr>
          <w:delText>include specific cross-references</w:delText>
        </w:r>
        <w:r w:rsidRPr="00CF3E51" w:rsidDel="0031650E">
          <w:rPr>
            <w:rFonts w:ascii="Arial" w:hAnsi="Arial" w:cs="Arial"/>
            <w:sz w:val="22"/>
            <w:szCs w:val="22"/>
          </w:rPr>
          <w:delText xml:space="preserve"> to the Section 5 Use Case associated with each requirement. </w:delText>
        </w:r>
      </w:del>
    </w:p>
    <w:p w14:paraId="4A667E85" w14:textId="4B59A008" w:rsidR="0031650E" w:rsidRPr="00CF3E51" w:rsidDel="0031650E" w:rsidRDefault="0031650E" w:rsidP="0031650E">
      <w:pPr>
        <w:pStyle w:val="BodyTextIndent"/>
        <w:spacing w:before="120"/>
        <w:ind w:left="720" w:firstLine="0"/>
        <w:rPr>
          <w:del w:id="514" w:author="Byther, Jonah M (Student)" w:date="2024-05-21T23:18:00Z"/>
          <w:rFonts w:ascii="Arial" w:hAnsi="Arial" w:cs="Arial"/>
          <w:sz w:val="22"/>
          <w:szCs w:val="22"/>
        </w:rPr>
      </w:pPr>
      <w:del w:id="515" w:author="Byther, Jonah M (Student)" w:date="2024-05-21T23:18:00Z">
        <w:r w:rsidRPr="00CF3E51" w:rsidDel="0031650E">
          <w:rPr>
            <w:rFonts w:ascii="Arial" w:hAnsi="Arial" w:cs="Arial"/>
            <w:sz w:val="22"/>
            <w:szCs w:val="22"/>
          </w:rPr>
          <w:delText>Any requirements not included in the MVP use cases (those for later versions) MUST be described in the System Evolution Section, so send your reader to that section for more information.</w:delText>
        </w:r>
      </w:del>
    </w:p>
    <w:p w14:paraId="59108AC8" w14:textId="5B40D393" w:rsidR="0031650E" w:rsidRPr="00CF3E51" w:rsidDel="0031650E" w:rsidRDefault="0031650E" w:rsidP="0031650E">
      <w:pPr>
        <w:pStyle w:val="BodyTextIndent"/>
        <w:keepNext/>
        <w:tabs>
          <w:tab w:val="left" w:pos="2430"/>
          <w:tab w:val="left" w:pos="2610"/>
        </w:tabs>
        <w:spacing w:before="120"/>
        <w:ind w:left="720"/>
        <w:outlineLvl w:val="1"/>
        <w:rPr>
          <w:del w:id="516" w:author="Byther, Jonah M (Student)" w:date="2024-05-21T23:18:00Z"/>
          <w:rFonts w:ascii="Arial" w:hAnsi="Arial" w:cs="Arial"/>
          <w:sz w:val="22"/>
          <w:szCs w:val="22"/>
        </w:rPr>
      </w:pPr>
      <w:bookmarkStart w:id="517" w:name="_Toc166676337"/>
      <w:del w:id="518" w:author="Byther, Jonah M (Student)" w:date="2024-05-21T23:18:00Z">
        <w:r w:rsidRPr="00CF3E51" w:rsidDel="0031650E">
          <w:rPr>
            <w:rFonts w:ascii="Arial" w:hAnsi="Arial" w:cs="Arial"/>
            <w:sz w:val="22"/>
            <w:szCs w:val="22"/>
            <w:highlight w:val="darkCyan"/>
          </w:rPr>
          <w:delText>Data Requirements</w:delText>
        </w:r>
        <w:bookmarkEnd w:id="517"/>
        <w:r w:rsidRPr="00CF3E51" w:rsidDel="0031650E">
          <w:rPr>
            <w:rFonts w:ascii="Arial" w:hAnsi="Arial" w:cs="Arial"/>
            <w:sz w:val="22"/>
            <w:szCs w:val="22"/>
          </w:rPr>
          <w:tab/>
        </w:r>
      </w:del>
    </w:p>
    <w:p w14:paraId="6AA90C05" w14:textId="729332F2" w:rsidR="0031650E" w:rsidRPr="00CF3E51" w:rsidDel="0031650E" w:rsidRDefault="0031650E" w:rsidP="0031650E">
      <w:pPr>
        <w:pStyle w:val="BodyTextIndent"/>
        <w:tabs>
          <w:tab w:val="left" w:pos="2430"/>
          <w:tab w:val="left" w:pos="2610"/>
        </w:tabs>
        <w:ind w:left="720"/>
        <w:rPr>
          <w:del w:id="519" w:author="Byther, Jonah M (Student)" w:date="2024-05-21T23:18:00Z"/>
          <w:rFonts w:ascii="Arial" w:hAnsi="Arial" w:cs="Arial"/>
          <w:sz w:val="22"/>
          <w:szCs w:val="22"/>
        </w:rPr>
      </w:pPr>
      <w:del w:id="520" w:author="Byther, Jonah M (Student)" w:date="2024-05-21T23:18:00Z">
        <w:r w:rsidRPr="00CF3E51" w:rsidDel="0031650E">
          <w:rPr>
            <w:rFonts w:ascii="Arial" w:hAnsi="Arial" w:cs="Arial"/>
            <w:sz w:val="22"/>
            <w:szCs w:val="22"/>
          </w:rPr>
          <w:delText xml:space="preserve">Capture the primary known data needs for the system in this section. Take notes for this as you complete the first submission (Part 1), but </w:delText>
        </w:r>
        <w:r w:rsidRPr="00CF3E51" w:rsidDel="0031650E">
          <w:rPr>
            <w:rFonts w:ascii="Arial" w:hAnsi="Arial" w:cs="Arial"/>
            <w:b/>
            <w:bCs/>
            <w:sz w:val="22"/>
            <w:szCs w:val="22"/>
            <w:highlight w:val="darkCyan"/>
          </w:rPr>
          <w:delText>you don’t need to submit it until the second submission (Part 2),</w:delText>
        </w:r>
        <w:r w:rsidRPr="00CF3E51" w:rsidDel="0031650E">
          <w:rPr>
            <w:rFonts w:ascii="Arial" w:hAnsi="Arial" w:cs="Arial"/>
            <w:sz w:val="22"/>
            <w:szCs w:val="22"/>
          </w:rPr>
          <w:delText xml:space="preserve"> as Use Case modeling will reveal additional data needs. Try to group these in a way that makes sense. Presenting data requirements in an organized fashion will help database designers and software devs down the road! </w:delText>
        </w:r>
      </w:del>
    </w:p>
    <w:p w14:paraId="723F1533" w14:textId="3A07497C" w:rsidR="0031650E" w:rsidRPr="00CF3E51" w:rsidDel="0031650E" w:rsidRDefault="0031650E" w:rsidP="0031650E">
      <w:pPr>
        <w:pStyle w:val="BodyTextIndent"/>
        <w:keepNext/>
        <w:tabs>
          <w:tab w:val="left" w:pos="2430"/>
          <w:tab w:val="left" w:pos="2610"/>
        </w:tabs>
        <w:spacing w:before="120"/>
        <w:ind w:left="720"/>
        <w:outlineLvl w:val="1"/>
        <w:rPr>
          <w:del w:id="521" w:author="Byther, Jonah M (Student)" w:date="2024-05-21T23:18:00Z"/>
          <w:rFonts w:ascii="Arial" w:hAnsi="Arial" w:cs="Arial"/>
          <w:sz w:val="22"/>
          <w:szCs w:val="22"/>
        </w:rPr>
      </w:pPr>
      <w:bookmarkStart w:id="522" w:name="_Toc166676338"/>
      <w:del w:id="523" w:author="Byther, Jonah M (Student)" w:date="2024-05-21T23:18:00Z">
        <w:r w:rsidRPr="00CF3E51" w:rsidDel="0031650E">
          <w:rPr>
            <w:rFonts w:ascii="Arial" w:hAnsi="Arial" w:cs="Arial"/>
            <w:sz w:val="22"/>
            <w:szCs w:val="22"/>
            <w:u w:val="single"/>
          </w:rPr>
          <w:delText>Non-functional Requirements</w:delText>
        </w:r>
        <w:bookmarkEnd w:id="522"/>
        <w:r w:rsidRPr="00CF3E51" w:rsidDel="0031650E">
          <w:rPr>
            <w:rFonts w:ascii="Arial" w:hAnsi="Arial" w:cs="Arial"/>
            <w:sz w:val="22"/>
            <w:szCs w:val="22"/>
          </w:rPr>
          <w:tab/>
        </w:r>
      </w:del>
    </w:p>
    <w:p w14:paraId="791D2941" w14:textId="2A74D202" w:rsidR="0031650E" w:rsidRPr="00CF3E51" w:rsidDel="0031650E" w:rsidRDefault="0031650E" w:rsidP="0031650E">
      <w:pPr>
        <w:pStyle w:val="BodyTextIndent"/>
        <w:numPr>
          <w:ilvl w:val="0"/>
          <w:numId w:val="10"/>
        </w:numPr>
        <w:tabs>
          <w:tab w:val="left" w:pos="2430"/>
          <w:tab w:val="left" w:pos="2610"/>
        </w:tabs>
        <w:rPr>
          <w:del w:id="524" w:author="Byther, Jonah M (Student)" w:date="2024-05-21T23:18:00Z"/>
          <w:rFonts w:ascii="Arial" w:hAnsi="Arial" w:cs="Arial"/>
          <w:sz w:val="22"/>
          <w:szCs w:val="22"/>
        </w:rPr>
      </w:pPr>
      <w:del w:id="525" w:author="Byther, Jonah M (Student)" w:date="2024-05-21T23:18:00Z">
        <w:r w:rsidRPr="00CF3E51" w:rsidDel="0031650E">
          <w:rPr>
            <w:rFonts w:ascii="Arial" w:hAnsi="Arial" w:cs="Arial"/>
            <w:sz w:val="22"/>
            <w:szCs w:val="22"/>
          </w:rPr>
          <w:delText>It must be a simple UI that is easy to understand and navigate. If the UI isn’t simple, people won’t use the app because it requires too much effort.</w:delText>
        </w:r>
      </w:del>
    </w:p>
    <w:p w14:paraId="6EC499D2" w14:textId="22B27A7C" w:rsidR="0031650E" w:rsidRPr="00CF3E51" w:rsidDel="0031650E" w:rsidRDefault="0031650E" w:rsidP="0031650E">
      <w:pPr>
        <w:pStyle w:val="BodyTextIndent"/>
        <w:numPr>
          <w:ilvl w:val="0"/>
          <w:numId w:val="10"/>
        </w:numPr>
        <w:tabs>
          <w:tab w:val="left" w:pos="2430"/>
          <w:tab w:val="left" w:pos="2610"/>
        </w:tabs>
        <w:rPr>
          <w:del w:id="526" w:author="Byther, Jonah M (Student)" w:date="2024-05-21T23:18:00Z"/>
          <w:rFonts w:ascii="Arial" w:hAnsi="Arial" w:cs="Arial"/>
          <w:sz w:val="22"/>
          <w:szCs w:val="22"/>
        </w:rPr>
      </w:pPr>
      <w:del w:id="527" w:author="Byther, Jonah M (Student)" w:date="2024-05-21T23:18:00Z">
        <w:r w:rsidRPr="00CF3E51" w:rsidDel="0031650E">
          <w:rPr>
            <w:rFonts w:ascii="Arial" w:hAnsi="Arial" w:cs="Arial"/>
            <w:sz w:val="22"/>
            <w:szCs w:val="22"/>
          </w:rPr>
          <w:delText>We must store users’ credit cards in a secure database. We don’t want data breaches because that could cause serious legal trouble.</w:delText>
        </w:r>
      </w:del>
    </w:p>
    <w:p w14:paraId="074E0D32" w14:textId="7F2F8719" w:rsidR="0031650E" w:rsidRPr="00CF3E51" w:rsidDel="0031650E" w:rsidRDefault="0031650E" w:rsidP="0031650E">
      <w:pPr>
        <w:pStyle w:val="BodyTextIndent"/>
        <w:numPr>
          <w:ilvl w:val="0"/>
          <w:numId w:val="10"/>
        </w:numPr>
        <w:tabs>
          <w:tab w:val="left" w:pos="2430"/>
          <w:tab w:val="left" w:pos="2610"/>
        </w:tabs>
        <w:rPr>
          <w:del w:id="528" w:author="Byther, Jonah M (Student)" w:date="2024-05-21T23:18:00Z"/>
          <w:rFonts w:ascii="Arial" w:hAnsi="Arial" w:cs="Arial"/>
          <w:sz w:val="22"/>
          <w:szCs w:val="22"/>
        </w:rPr>
      </w:pPr>
      <w:del w:id="529" w:author="Byther, Jonah M (Student)" w:date="2024-05-21T23:18:00Z">
        <w:r w:rsidRPr="00CF3E51" w:rsidDel="0031650E">
          <w:rPr>
            <w:rFonts w:ascii="Arial" w:hAnsi="Arial" w:cs="Arial"/>
            <w:sz w:val="22"/>
            <w:szCs w:val="22"/>
          </w:rPr>
          <w:delText>It will be simple to redeem cashback rewards and easy to see all the cashback you have gotten during the month and year.</w:delText>
        </w:r>
      </w:del>
    </w:p>
    <w:p w14:paraId="585CED09" w14:textId="17D1A517" w:rsidR="0031650E" w:rsidRPr="00CF3E51" w:rsidDel="0031650E" w:rsidRDefault="0031650E" w:rsidP="0031650E">
      <w:pPr>
        <w:pStyle w:val="BodyText"/>
        <w:keepNext/>
        <w:tabs>
          <w:tab w:val="left" w:pos="540"/>
        </w:tabs>
        <w:spacing w:before="240"/>
        <w:ind w:left="547" w:hanging="547"/>
        <w:outlineLvl w:val="0"/>
        <w:rPr>
          <w:del w:id="530" w:author="Byther, Jonah M (Student)" w:date="2024-05-21T23:18:00Z"/>
          <w:rFonts w:ascii="Arial" w:hAnsi="Arial" w:cs="Arial"/>
          <w:b w:val="0"/>
          <w:bCs/>
          <w:sz w:val="22"/>
          <w:szCs w:val="22"/>
        </w:rPr>
      </w:pPr>
      <w:bookmarkStart w:id="531" w:name="_Toc166676339"/>
      <w:del w:id="532" w:author="Byther, Jonah M (Student)" w:date="2024-05-21T23:18:00Z">
        <w:r w:rsidRPr="00CF3E51" w:rsidDel="0031650E">
          <w:rPr>
            <w:rFonts w:ascii="Arial" w:hAnsi="Arial" w:cs="Arial"/>
            <w:sz w:val="22"/>
            <w:szCs w:val="22"/>
            <w:highlight w:val="darkCyan"/>
          </w:rPr>
          <w:delText xml:space="preserve">5.0 </w:delText>
        </w:r>
        <w:r w:rsidRPr="00CF3E51" w:rsidDel="0031650E">
          <w:rPr>
            <w:rFonts w:ascii="Arial" w:hAnsi="Arial" w:cs="Arial"/>
            <w:sz w:val="22"/>
            <w:szCs w:val="22"/>
            <w:highlight w:val="darkCyan"/>
          </w:rPr>
          <w:tab/>
          <w:delText>Requirements Model</w:delText>
        </w:r>
        <w:bookmarkEnd w:id="531"/>
        <w:r w:rsidRPr="00CF3E51" w:rsidDel="0031650E">
          <w:rPr>
            <w:rFonts w:ascii="Arial" w:hAnsi="Arial" w:cs="Arial"/>
            <w:b w:val="0"/>
            <w:bCs/>
            <w:sz w:val="22"/>
            <w:szCs w:val="22"/>
          </w:rPr>
          <w:delText xml:space="preserve"> </w:delText>
        </w:r>
      </w:del>
    </w:p>
    <w:p w14:paraId="7FFE631C" w14:textId="6DEA98E8" w:rsidR="0031650E" w:rsidRPr="00CF3E51" w:rsidDel="0031650E" w:rsidRDefault="0031650E" w:rsidP="0031650E">
      <w:pPr>
        <w:pStyle w:val="BodyTextIndent"/>
        <w:keepNext/>
        <w:ind w:left="907"/>
        <w:rPr>
          <w:del w:id="533" w:author="Byther, Jonah M (Student)" w:date="2024-05-21T23:18:00Z"/>
          <w:rFonts w:ascii="Arial" w:hAnsi="Arial" w:cs="Arial"/>
          <w:sz w:val="22"/>
          <w:szCs w:val="22"/>
        </w:rPr>
      </w:pPr>
      <w:del w:id="534" w:author="Byther, Jonah M (Student)" w:date="2024-05-21T23:18:00Z">
        <w:r w:rsidRPr="00CF3E51" w:rsidDel="0031650E">
          <w:rPr>
            <w:rFonts w:ascii="Arial" w:hAnsi="Arial" w:cs="Arial"/>
            <w:sz w:val="22"/>
            <w:szCs w:val="22"/>
            <w:highlight w:val="darkCyan"/>
          </w:rPr>
          <w:delText>Introduction</w:delText>
        </w:r>
      </w:del>
    </w:p>
    <w:p w14:paraId="5D2D1824" w14:textId="5FB415EA" w:rsidR="0031650E" w:rsidRPr="00CF3E51" w:rsidDel="0031650E" w:rsidRDefault="0031650E" w:rsidP="0031650E">
      <w:pPr>
        <w:pStyle w:val="BodyTextIndent"/>
        <w:ind w:left="907"/>
        <w:rPr>
          <w:del w:id="535" w:author="Byther, Jonah M (Student)" w:date="2024-05-21T23:18:00Z"/>
          <w:rFonts w:ascii="Arial" w:hAnsi="Arial" w:cs="Arial"/>
          <w:sz w:val="22"/>
          <w:szCs w:val="22"/>
        </w:rPr>
      </w:pPr>
      <w:del w:id="536" w:author="Byther, Jonah M (Student)" w:date="2024-05-21T23:18:00Z">
        <w:r w:rsidRPr="00CF3E51" w:rsidDel="0031650E">
          <w:rPr>
            <w:rFonts w:ascii="Arial" w:hAnsi="Arial" w:cs="Arial"/>
            <w:sz w:val="22"/>
            <w:szCs w:val="22"/>
          </w:rPr>
          <w:delText>Start with a brief text overview of what the drawing and supporting documentation will show. Remember, some of your readers may be customers or end-user types unfamiliar with Use Case Diagrams and Descriptions, so you will probably need some graphics here. Again, avoid sounding like a textbook (or class notes) via direct copying.</w:delText>
        </w:r>
      </w:del>
    </w:p>
    <w:p w14:paraId="2603F75E" w14:textId="3A2A60B1" w:rsidR="0031650E" w:rsidRPr="00CF3E51" w:rsidDel="0031650E" w:rsidRDefault="0031650E" w:rsidP="0031650E">
      <w:pPr>
        <w:pStyle w:val="BodyTextIndent2"/>
        <w:keepNext/>
        <w:spacing w:before="120"/>
        <w:ind w:left="907"/>
        <w:rPr>
          <w:del w:id="537" w:author="Byther, Jonah M (Student)" w:date="2024-05-21T23:18:00Z"/>
          <w:rFonts w:ascii="Arial" w:hAnsi="Arial" w:cs="Arial"/>
          <w:szCs w:val="22"/>
        </w:rPr>
      </w:pPr>
      <w:del w:id="538" w:author="Byther, Jonah M (Student)" w:date="2024-05-21T23:18:00Z">
        <w:r w:rsidRPr="00CF3E51" w:rsidDel="0031650E">
          <w:rPr>
            <w:rFonts w:ascii="Arial" w:hAnsi="Arial" w:cs="Arial"/>
            <w:szCs w:val="22"/>
            <w:highlight w:val="darkCyan"/>
          </w:rPr>
          <w:delText>Use-Case Diagram</w:delText>
        </w:r>
        <w:r w:rsidRPr="00CF3E51" w:rsidDel="0031650E">
          <w:rPr>
            <w:rFonts w:ascii="Arial" w:hAnsi="Arial" w:cs="Arial"/>
            <w:szCs w:val="22"/>
          </w:rPr>
          <w:delText xml:space="preserve"> </w:delText>
        </w:r>
      </w:del>
    </w:p>
    <w:p w14:paraId="0135A645" w14:textId="7C4B7748" w:rsidR="0031650E" w:rsidRPr="00CF3E51" w:rsidDel="0031650E" w:rsidRDefault="0031650E" w:rsidP="0031650E">
      <w:pPr>
        <w:pStyle w:val="BodyTextIndent2"/>
        <w:ind w:left="907"/>
        <w:rPr>
          <w:del w:id="539" w:author="Byther, Jonah M (Student)" w:date="2024-05-21T23:18:00Z"/>
          <w:rFonts w:ascii="Arial" w:hAnsi="Arial" w:cs="Arial"/>
          <w:szCs w:val="22"/>
        </w:rPr>
      </w:pPr>
      <w:del w:id="540" w:author="Byther, Jonah M (Student)" w:date="2024-05-21T23:18:00Z">
        <w:r w:rsidRPr="00CF3E51" w:rsidDel="0031650E">
          <w:rPr>
            <w:rFonts w:ascii="Arial" w:hAnsi="Arial" w:cs="Arial"/>
            <w:szCs w:val="22"/>
          </w:rPr>
          <w:delText>Create these using a good drawing tool like LucidChart, draw.io, Google Drawing, Apple Notes, etc.</w:delText>
        </w:r>
      </w:del>
    </w:p>
    <w:p w14:paraId="023865BC" w14:textId="65F48BB6" w:rsidR="0031650E" w:rsidRPr="00CF3E51" w:rsidDel="0031650E" w:rsidRDefault="0031650E" w:rsidP="0031650E">
      <w:pPr>
        <w:keepNext/>
        <w:spacing w:before="120"/>
        <w:ind w:left="907" w:hanging="360"/>
        <w:rPr>
          <w:del w:id="541" w:author="Byther, Jonah M (Student)" w:date="2024-05-21T23:18:00Z"/>
          <w:rFonts w:ascii="Arial" w:hAnsi="Arial" w:cs="Arial"/>
          <w:sz w:val="22"/>
          <w:szCs w:val="22"/>
        </w:rPr>
      </w:pPr>
      <w:del w:id="542" w:author="Byther, Jonah M (Student)" w:date="2024-05-21T23:18:00Z">
        <w:r w:rsidRPr="00CF3E51" w:rsidDel="0031650E">
          <w:rPr>
            <w:rFonts w:ascii="Arial" w:hAnsi="Arial" w:cs="Arial"/>
            <w:sz w:val="22"/>
            <w:szCs w:val="22"/>
            <w:highlight w:val="darkCyan"/>
          </w:rPr>
          <w:delText>Use-Case Descriptions</w:delText>
        </w:r>
        <w:r w:rsidRPr="00CF3E51" w:rsidDel="0031650E">
          <w:rPr>
            <w:rFonts w:ascii="Arial" w:hAnsi="Arial" w:cs="Arial"/>
            <w:sz w:val="22"/>
            <w:szCs w:val="22"/>
          </w:rPr>
          <w:delText xml:space="preserve"> </w:delText>
        </w:r>
      </w:del>
    </w:p>
    <w:p w14:paraId="48A38768" w14:textId="3E829C72" w:rsidR="0031650E" w:rsidRPr="00CF3E51" w:rsidDel="0031650E" w:rsidRDefault="0031650E" w:rsidP="0031650E">
      <w:pPr>
        <w:ind w:left="907" w:hanging="360"/>
        <w:rPr>
          <w:del w:id="543" w:author="Byther, Jonah M (Student)" w:date="2024-05-21T23:18:00Z"/>
          <w:rFonts w:ascii="Arial" w:hAnsi="Arial" w:cs="Arial"/>
          <w:sz w:val="22"/>
          <w:szCs w:val="22"/>
        </w:rPr>
      </w:pPr>
      <w:del w:id="544" w:author="Byther, Jonah M (Student)" w:date="2024-05-21T23:18:00Z">
        <w:r w:rsidRPr="00CF3E51" w:rsidDel="0031650E">
          <w:rPr>
            <w:rFonts w:ascii="Arial" w:hAnsi="Arial" w:cs="Arial"/>
            <w:sz w:val="22"/>
            <w:szCs w:val="22"/>
          </w:rPr>
          <w:delText xml:space="preserve">You must complete a separate Use Case Description template for each Use Case in your Use Case Diagram. </w:delText>
        </w:r>
        <w:r w:rsidRPr="00CF3E51" w:rsidDel="0031650E">
          <w:rPr>
            <w:rFonts w:ascii="Arial" w:hAnsi="Arial" w:cs="Arial"/>
            <w:b/>
            <w:i/>
            <w:sz w:val="22"/>
            <w:szCs w:val="22"/>
            <w:u w:val="words"/>
          </w:rPr>
          <w:delText>Each Use Case description MUST begin on a separate page</w:delText>
        </w:r>
        <w:r w:rsidRPr="00CF3E51" w:rsidDel="0031650E">
          <w:rPr>
            <w:rFonts w:ascii="Arial" w:hAnsi="Arial" w:cs="Arial"/>
            <w:sz w:val="22"/>
            <w:szCs w:val="22"/>
          </w:rPr>
          <w:delText>.</w:delText>
        </w:r>
      </w:del>
    </w:p>
    <w:p w14:paraId="448E8944" w14:textId="4A367FAF" w:rsidR="0031650E" w:rsidRPr="00CF3E51" w:rsidDel="0031650E" w:rsidRDefault="0031650E" w:rsidP="0031650E">
      <w:pPr>
        <w:pStyle w:val="BodyText"/>
        <w:keepNext/>
        <w:tabs>
          <w:tab w:val="left" w:pos="540"/>
        </w:tabs>
        <w:spacing w:before="240"/>
        <w:ind w:left="547" w:hanging="547"/>
        <w:outlineLvl w:val="0"/>
        <w:rPr>
          <w:del w:id="545" w:author="Byther, Jonah M (Student)" w:date="2024-05-21T23:18:00Z"/>
          <w:rFonts w:ascii="Arial" w:hAnsi="Arial" w:cs="Arial"/>
          <w:b w:val="0"/>
          <w:bCs/>
          <w:sz w:val="22"/>
          <w:szCs w:val="22"/>
        </w:rPr>
      </w:pPr>
      <w:bookmarkStart w:id="546" w:name="_Toc166676340"/>
      <w:del w:id="547" w:author="Byther, Jonah M (Student)" w:date="2024-05-21T23:18:00Z">
        <w:r w:rsidRPr="00CF3E51" w:rsidDel="0031650E">
          <w:rPr>
            <w:rFonts w:ascii="Arial" w:hAnsi="Arial" w:cs="Arial"/>
            <w:sz w:val="22"/>
            <w:szCs w:val="22"/>
            <w:highlight w:val="darkCyan"/>
          </w:rPr>
          <w:delText xml:space="preserve">6.0  </w:delText>
        </w:r>
        <w:r w:rsidRPr="00CF3E51" w:rsidDel="0031650E">
          <w:rPr>
            <w:rFonts w:ascii="Arial" w:hAnsi="Arial" w:cs="Arial"/>
            <w:sz w:val="22"/>
            <w:szCs w:val="22"/>
            <w:highlight w:val="darkCyan"/>
          </w:rPr>
          <w:tab/>
          <w:delText>System Evolution</w:delText>
        </w:r>
        <w:bookmarkEnd w:id="546"/>
        <w:r w:rsidRPr="00CF3E51" w:rsidDel="0031650E">
          <w:rPr>
            <w:rFonts w:ascii="Arial" w:hAnsi="Arial" w:cs="Arial"/>
            <w:sz w:val="22"/>
            <w:szCs w:val="22"/>
          </w:rPr>
          <w:delText xml:space="preserve"> </w:delText>
        </w:r>
      </w:del>
    </w:p>
    <w:p w14:paraId="2B34D730" w14:textId="6F64985B" w:rsidR="0031650E" w:rsidRPr="00CF3E51" w:rsidDel="0031650E" w:rsidRDefault="0031650E" w:rsidP="0031650E">
      <w:pPr>
        <w:pStyle w:val="BodyText"/>
        <w:tabs>
          <w:tab w:val="left" w:pos="540"/>
        </w:tabs>
        <w:ind w:left="547" w:hanging="547"/>
        <w:rPr>
          <w:del w:id="548" w:author="Byther, Jonah M (Student)" w:date="2024-05-21T23:18:00Z"/>
          <w:rFonts w:ascii="Arial" w:hAnsi="Arial" w:cs="Arial"/>
          <w:sz w:val="22"/>
          <w:szCs w:val="22"/>
        </w:rPr>
      </w:pPr>
      <w:del w:id="549" w:author="Byther, Jonah M (Student)" w:date="2024-05-21T23:18:00Z">
        <w:r w:rsidRPr="00CF3E51" w:rsidDel="0031650E">
          <w:rPr>
            <w:rFonts w:ascii="Arial" w:hAnsi="Arial" w:cs="Arial"/>
            <w:b w:val="0"/>
            <w:bCs/>
            <w:sz w:val="22"/>
            <w:szCs w:val="22"/>
          </w:rPr>
          <w:delText>This section answers the question, “What about the future?” It is a brief discussion of any desired system features that will not be part of the MVP initial version (see the corresponding comment in the description for Section 3.0). Also, include any planned or recommended upgrades to hardware/software for continued system use or expansion</w:delText>
        </w:r>
        <w:r w:rsidRPr="00CF3E51" w:rsidDel="0031650E">
          <w:rPr>
            <w:rFonts w:ascii="Arial" w:hAnsi="Arial" w:cs="Arial"/>
            <w:sz w:val="22"/>
            <w:szCs w:val="22"/>
          </w:rPr>
          <w:delText>.</w:delText>
        </w:r>
      </w:del>
    </w:p>
    <w:p w14:paraId="25300BFB" w14:textId="510A74DC" w:rsidR="0031650E" w:rsidRPr="00CF3E51" w:rsidDel="0031650E" w:rsidRDefault="0031650E" w:rsidP="0031650E">
      <w:pPr>
        <w:pStyle w:val="BodyText"/>
        <w:keepNext/>
        <w:spacing w:before="240"/>
        <w:ind w:left="547" w:hanging="547"/>
        <w:outlineLvl w:val="0"/>
        <w:rPr>
          <w:del w:id="550" w:author="Byther, Jonah M (Student)" w:date="2024-05-21T23:18:00Z"/>
          <w:rFonts w:ascii="Arial" w:hAnsi="Arial" w:cs="Arial"/>
          <w:b w:val="0"/>
          <w:bCs/>
          <w:sz w:val="22"/>
          <w:szCs w:val="22"/>
        </w:rPr>
      </w:pPr>
      <w:bookmarkStart w:id="551" w:name="_Toc166676341"/>
      <w:del w:id="552" w:author="Byther, Jonah M (Student)" w:date="2024-05-21T23:18:00Z">
        <w:r w:rsidRPr="00CF3E51" w:rsidDel="0031650E">
          <w:rPr>
            <w:rFonts w:ascii="Arial" w:hAnsi="Arial" w:cs="Arial"/>
            <w:sz w:val="22"/>
            <w:szCs w:val="22"/>
            <w:highlight w:val="darkCyan"/>
          </w:rPr>
          <w:delText xml:space="preserve">7.0 </w:delText>
        </w:r>
        <w:r w:rsidRPr="00CF3E51" w:rsidDel="0031650E">
          <w:rPr>
            <w:rFonts w:ascii="Arial" w:hAnsi="Arial" w:cs="Arial"/>
            <w:sz w:val="22"/>
            <w:szCs w:val="22"/>
            <w:highlight w:val="darkCyan"/>
          </w:rPr>
          <w:tab/>
          <w:delText>Conclusions and Recommendations</w:delText>
        </w:r>
        <w:r w:rsidRPr="00CF3E51" w:rsidDel="0031650E">
          <w:rPr>
            <w:rFonts w:ascii="Arial" w:hAnsi="Arial" w:cs="Arial"/>
            <w:b w:val="0"/>
            <w:bCs/>
            <w:sz w:val="22"/>
            <w:szCs w:val="22"/>
          </w:rPr>
          <w:delText>.</w:delText>
        </w:r>
        <w:bookmarkEnd w:id="551"/>
        <w:r w:rsidRPr="00CF3E51" w:rsidDel="0031650E">
          <w:rPr>
            <w:rFonts w:ascii="Arial" w:hAnsi="Arial" w:cs="Arial"/>
            <w:b w:val="0"/>
            <w:bCs/>
            <w:sz w:val="22"/>
            <w:szCs w:val="22"/>
          </w:rPr>
          <w:delText xml:space="preserve"> </w:delText>
        </w:r>
      </w:del>
    </w:p>
    <w:p w14:paraId="3F4850DC" w14:textId="15B11B69" w:rsidR="0031650E" w:rsidRPr="00CF3E51" w:rsidDel="0031650E" w:rsidRDefault="0031650E" w:rsidP="0031650E">
      <w:pPr>
        <w:pStyle w:val="BodyText"/>
        <w:ind w:left="547" w:hanging="547"/>
        <w:rPr>
          <w:del w:id="553" w:author="Byther, Jonah M (Student)" w:date="2024-05-21T23:18:00Z"/>
          <w:rFonts w:ascii="Arial" w:hAnsi="Arial" w:cs="Arial"/>
          <w:sz w:val="22"/>
          <w:szCs w:val="22"/>
        </w:rPr>
      </w:pPr>
      <w:del w:id="554" w:author="Byther, Jonah M (Student)" w:date="2024-05-21T23:18:00Z">
        <w:r w:rsidRPr="00CF3E51" w:rsidDel="0031650E">
          <w:rPr>
            <w:rFonts w:ascii="Arial" w:hAnsi="Arial" w:cs="Arial"/>
            <w:b w:val="0"/>
            <w:bCs/>
            <w:sz w:val="22"/>
            <w:szCs w:val="22"/>
          </w:rPr>
          <w:delText xml:space="preserve">These may be organized as two separate sections or two </w:delText>
        </w:r>
        <w:r w:rsidRPr="00CF3E51" w:rsidDel="0031650E">
          <w:rPr>
            <w:rFonts w:ascii="Arial" w:hAnsi="Arial" w:cs="Arial"/>
            <w:b w:val="0"/>
            <w:bCs/>
            <w:i/>
            <w:sz w:val="22"/>
            <w:szCs w:val="22"/>
          </w:rPr>
          <w:delText>distinct</w:delText>
        </w:r>
        <w:r w:rsidRPr="00CF3E51" w:rsidDel="0031650E">
          <w:rPr>
            <w:rFonts w:ascii="Arial" w:hAnsi="Arial" w:cs="Arial"/>
            <w:b w:val="0"/>
            <w:bCs/>
            <w:sz w:val="22"/>
            <w:szCs w:val="22"/>
          </w:rPr>
          <w:delText xml:space="preserve"> parts of section 7. In either case, this is one place where a section introduction is neither needed nor recommended. </w:delText>
        </w:r>
      </w:del>
    </w:p>
    <w:p w14:paraId="5452D5FF" w14:textId="4675491D" w:rsidR="0031650E" w:rsidRPr="00CF3E51" w:rsidDel="0031650E" w:rsidRDefault="0031650E" w:rsidP="0031650E">
      <w:pPr>
        <w:pStyle w:val="BodyTextIndent2"/>
        <w:ind w:left="540" w:hanging="540"/>
        <w:rPr>
          <w:del w:id="555" w:author="Byther, Jonah M (Student)" w:date="2024-05-21T23:18:00Z"/>
          <w:rFonts w:ascii="Arial" w:hAnsi="Arial" w:cs="Arial"/>
          <w:szCs w:val="22"/>
        </w:rPr>
      </w:pPr>
    </w:p>
    <w:p w14:paraId="08E87BD2" w14:textId="1C82B055" w:rsidR="0031650E" w:rsidRPr="00CF3E51" w:rsidDel="0031650E" w:rsidRDefault="0031650E" w:rsidP="0031650E">
      <w:pPr>
        <w:rPr>
          <w:del w:id="556" w:author="Byther, Jonah M (Student)" w:date="2024-05-21T23:18:00Z"/>
          <w:rFonts w:ascii="Arial" w:hAnsi="Arial" w:cs="Arial"/>
          <w:b/>
          <w:bCs/>
          <w:sz w:val="22"/>
          <w:szCs w:val="22"/>
          <w:highlight w:val="darkCyan"/>
          <w:u w:val="single"/>
        </w:rPr>
      </w:pPr>
    </w:p>
    <w:p w14:paraId="59E2D525" w14:textId="6C9D8586" w:rsidR="0031650E" w:rsidRPr="00CF3E51" w:rsidDel="0031650E" w:rsidRDefault="0031650E" w:rsidP="0031650E">
      <w:pPr>
        <w:pStyle w:val="Heading1"/>
        <w:jc w:val="left"/>
        <w:rPr>
          <w:del w:id="557" w:author="Byther, Jonah M (Student)" w:date="2024-05-21T23:18:00Z"/>
          <w:rFonts w:ascii="Arial" w:hAnsi="Arial" w:cs="Arial"/>
          <w:b/>
          <w:sz w:val="22"/>
          <w:szCs w:val="22"/>
          <w:u w:val="single"/>
        </w:rPr>
      </w:pPr>
      <w:bookmarkStart w:id="558" w:name="_Toc166676342"/>
      <w:del w:id="559" w:author="Byther, Jonah M (Student)" w:date="2024-05-21T23:18:00Z">
        <w:r w:rsidRPr="00CF3E51" w:rsidDel="0031650E">
          <w:rPr>
            <w:rFonts w:ascii="Arial" w:hAnsi="Arial" w:cs="Arial"/>
            <w:b/>
            <w:sz w:val="22"/>
            <w:szCs w:val="22"/>
            <w:u w:val="single"/>
          </w:rPr>
          <w:delText>Appendices</w:delText>
        </w:r>
        <w:bookmarkEnd w:id="558"/>
        <w:r w:rsidRPr="00CF3E51" w:rsidDel="0031650E">
          <w:rPr>
            <w:rFonts w:ascii="Arial" w:hAnsi="Arial" w:cs="Arial"/>
            <w:b/>
            <w:sz w:val="22"/>
            <w:szCs w:val="22"/>
            <w:u w:val="single"/>
          </w:rPr>
          <w:delText xml:space="preserve"> </w:delText>
        </w:r>
      </w:del>
    </w:p>
    <w:p w14:paraId="6E17CC92" w14:textId="2EC3677E" w:rsidR="0031650E" w:rsidRPr="00CF3E51" w:rsidDel="0031650E" w:rsidRDefault="0031650E" w:rsidP="0031650E">
      <w:pPr>
        <w:tabs>
          <w:tab w:val="left" w:pos="540"/>
        </w:tabs>
        <w:ind w:left="540" w:hanging="540"/>
        <w:rPr>
          <w:del w:id="560" w:author="Byther, Jonah M (Student)" w:date="2024-05-21T23:18:00Z"/>
          <w:rFonts w:ascii="Arial" w:hAnsi="Arial" w:cs="Arial"/>
          <w:sz w:val="22"/>
          <w:szCs w:val="22"/>
        </w:rPr>
      </w:pPr>
      <w:del w:id="561" w:author="Byther, Jonah M (Student)" w:date="2024-05-21T23:18:00Z">
        <w:r w:rsidRPr="00CF3E51" w:rsidDel="0031650E">
          <w:rPr>
            <w:rFonts w:ascii="Arial" w:hAnsi="Arial" w:cs="Arial"/>
            <w:bCs/>
            <w:sz w:val="22"/>
            <w:szCs w:val="22"/>
          </w:rPr>
          <w:delText>Include (at least) a copy of any completed questionnaires or surveys, plus any other applicable reference materials</w:delText>
        </w:r>
        <w:r w:rsidRPr="00CF3E51" w:rsidDel="0031650E">
          <w:rPr>
            <w:rFonts w:ascii="Arial" w:hAnsi="Arial" w:cs="Arial"/>
            <w:sz w:val="22"/>
            <w:szCs w:val="22"/>
          </w:rPr>
          <w:delText>.</w:delText>
        </w:r>
      </w:del>
    </w:p>
    <w:p w14:paraId="220FFEF8" w14:textId="196615C2" w:rsidR="0031650E" w:rsidRPr="00CF3E51" w:rsidDel="0031650E" w:rsidRDefault="0031650E" w:rsidP="0031650E">
      <w:pPr>
        <w:rPr>
          <w:del w:id="562" w:author="Byther, Jonah M (Student)" w:date="2024-05-21T23:18:00Z"/>
          <w:rFonts w:ascii="Arial" w:hAnsi="Arial" w:cs="Arial"/>
          <w:sz w:val="22"/>
          <w:szCs w:val="22"/>
        </w:rPr>
      </w:pPr>
    </w:p>
    <w:p w14:paraId="5AB5225F" w14:textId="25CAB5BF" w:rsidR="0031650E" w:rsidRPr="00CF3E51" w:rsidDel="0031650E" w:rsidRDefault="0031650E" w:rsidP="0031650E">
      <w:pPr>
        <w:pStyle w:val="Heading1"/>
        <w:jc w:val="left"/>
        <w:rPr>
          <w:del w:id="563" w:author="Byther, Jonah M (Student)" w:date="2024-05-21T23:18:00Z"/>
          <w:rFonts w:ascii="Arial" w:hAnsi="Arial" w:cs="Arial"/>
          <w:b/>
          <w:sz w:val="22"/>
          <w:szCs w:val="22"/>
          <w:u w:val="single"/>
        </w:rPr>
      </w:pPr>
      <w:bookmarkStart w:id="564" w:name="_Toc166676343"/>
      <w:del w:id="565" w:author="Byther, Jonah M (Student)" w:date="2024-05-21T23:18:00Z">
        <w:r w:rsidRPr="00CF3E51" w:rsidDel="0031650E">
          <w:rPr>
            <w:rFonts w:ascii="Arial" w:hAnsi="Arial" w:cs="Arial"/>
            <w:b/>
            <w:sz w:val="22"/>
            <w:szCs w:val="22"/>
            <w:u w:val="single"/>
          </w:rPr>
          <w:delText>Glossary</w:delText>
        </w:r>
        <w:bookmarkEnd w:id="564"/>
        <w:r w:rsidRPr="00CF3E51" w:rsidDel="0031650E">
          <w:rPr>
            <w:rFonts w:ascii="Arial" w:hAnsi="Arial" w:cs="Arial"/>
            <w:b/>
            <w:sz w:val="22"/>
            <w:szCs w:val="22"/>
            <w:u w:val="single"/>
          </w:rPr>
          <w:delText xml:space="preserve"> </w:delText>
        </w:r>
      </w:del>
    </w:p>
    <w:p w14:paraId="71F46BC7" w14:textId="5F1E328D" w:rsidR="0031650E" w:rsidRPr="00CF3E51" w:rsidDel="0031650E" w:rsidRDefault="0031650E" w:rsidP="0031650E">
      <w:pPr>
        <w:ind w:left="540" w:hanging="540"/>
        <w:rPr>
          <w:del w:id="566" w:author="Byther, Jonah M (Student)" w:date="2024-05-21T23:18:00Z"/>
          <w:rFonts w:ascii="Arial" w:hAnsi="Arial" w:cs="Arial"/>
          <w:sz w:val="22"/>
          <w:szCs w:val="22"/>
        </w:rPr>
      </w:pPr>
      <w:del w:id="567" w:author="Byther, Jonah M (Student)" w:date="2024-05-21T23:18:00Z">
        <w:r w:rsidRPr="00CF3E51" w:rsidDel="0031650E">
          <w:rPr>
            <w:rFonts w:ascii="Arial" w:hAnsi="Arial" w:cs="Arial"/>
            <w:sz w:val="22"/>
            <w:szCs w:val="22"/>
          </w:rPr>
          <w:delText>Swift: A programming language.</w:delText>
        </w:r>
      </w:del>
    </w:p>
    <w:p w14:paraId="48D7A641" w14:textId="4C84833D" w:rsidR="0031650E" w:rsidRPr="00CF3E51" w:rsidDel="0031650E" w:rsidRDefault="0031650E" w:rsidP="0031650E">
      <w:pPr>
        <w:ind w:left="540" w:hanging="540"/>
        <w:rPr>
          <w:del w:id="568" w:author="Byther, Jonah M (Student)" w:date="2024-05-21T23:18:00Z"/>
          <w:rFonts w:ascii="Arial" w:hAnsi="Arial" w:cs="Arial"/>
          <w:sz w:val="22"/>
          <w:szCs w:val="22"/>
        </w:rPr>
      </w:pPr>
      <w:del w:id="569" w:author="Byther, Jonah M (Student)" w:date="2024-05-21T23:18:00Z">
        <w:r w:rsidRPr="00CF3E51" w:rsidDel="0031650E">
          <w:rPr>
            <w:rFonts w:ascii="Arial" w:hAnsi="Arial" w:cs="Arial"/>
            <w:sz w:val="22"/>
            <w:szCs w:val="22"/>
          </w:rPr>
          <w:delText>AI: Artificial Intelligence.</w:delText>
        </w:r>
      </w:del>
    </w:p>
    <w:p w14:paraId="1411FA49" w14:textId="5BCAAF4F" w:rsidR="0031650E" w:rsidRPr="00CF3E51" w:rsidDel="0031650E" w:rsidRDefault="0031650E" w:rsidP="0031650E">
      <w:pPr>
        <w:ind w:left="540" w:hanging="540"/>
        <w:rPr>
          <w:del w:id="570" w:author="Byther, Jonah M (Student)" w:date="2024-05-21T23:18:00Z"/>
          <w:rFonts w:ascii="Arial" w:hAnsi="Arial" w:cs="Arial"/>
          <w:sz w:val="22"/>
          <w:szCs w:val="22"/>
        </w:rPr>
      </w:pPr>
      <w:del w:id="571" w:author="Byther, Jonah M (Student)" w:date="2024-05-21T23:18:00Z">
        <w:r w:rsidRPr="00CF3E51" w:rsidDel="0031650E">
          <w:rPr>
            <w:rFonts w:ascii="Arial" w:hAnsi="Arial" w:cs="Arial"/>
            <w:sz w:val="22"/>
            <w:szCs w:val="22"/>
          </w:rPr>
          <w:delText>NFC Chip: A chip that allows tap features.</w:delText>
        </w:r>
      </w:del>
    </w:p>
    <w:p w14:paraId="10BB80DD" w14:textId="68EAEC7A" w:rsidR="0031650E" w:rsidRPr="00CF3E51" w:rsidDel="0031650E" w:rsidRDefault="0031650E" w:rsidP="0031650E">
      <w:pPr>
        <w:ind w:left="540" w:hanging="540"/>
        <w:rPr>
          <w:del w:id="572" w:author="Byther, Jonah M (Student)" w:date="2024-05-21T23:18:00Z"/>
          <w:rFonts w:ascii="Arial" w:hAnsi="Arial" w:cs="Arial"/>
          <w:sz w:val="22"/>
          <w:szCs w:val="22"/>
        </w:rPr>
      </w:pPr>
      <w:del w:id="573" w:author="Byther, Jonah M (Student)" w:date="2024-05-21T23:18:00Z">
        <w:r w:rsidRPr="00CF3E51" w:rsidDel="0031650E">
          <w:rPr>
            <w:rFonts w:ascii="Arial" w:hAnsi="Arial" w:cs="Arial"/>
            <w:sz w:val="22"/>
            <w:szCs w:val="22"/>
          </w:rPr>
          <w:delText xml:space="preserve">Always include a glossary and use it to define any technical terms, business terms, or abbreviations used in the document that a potential reader may not know. Since </w:delText>
        </w:r>
        <w:r w:rsidRPr="00CF3E51" w:rsidDel="0031650E">
          <w:rPr>
            <w:rFonts w:ascii="Arial" w:hAnsi="Arial" w:cs="Arial"/>
            <w:i/>
            <w:sz w:val="22"/>
            <w:szCs w:val="22"/>
          </w:rPr>
          <w:delText>you cannot make any assumptions</w:delText>
        </w:r>
        <w:r w:rsidRPr="00CF3E51" w:rsidDel="0031650E">
          <w:rPr>
            <w:rFonts w:ascii="Arial" w:hAnsi="Arial" w:cs="Arial"/>
            <w:sz w:val="22"/>
            <w:szCs w:val="22"/>
          </w:rPr>
          <w:delText xml:space="preserve"> about the experience or expertise of the reader, it is best to be on the safe side and define more rather than fewer terms here in the glossary. However, even if you have defined terms inline within the text, it is also best to include them in this section. </w:delText>
        </w:r>
        <w:r w:rsidRPr="00CF3E51" w:rsidDel="0031650E">
          <w:rPr>
            <w:rFonts w:ascii="Arial" w:hAnsi="Arial" w:cs="Arial"/>
            <w:sz w:val="22"/>
            <w:szCs w:val="22"/>
            <w:u w:val="single"/>
          </w:rPr>
          <w:delText>The Glossary is a vital section</w:delText>
        </w:r>
        <w:r w:rsidRPr="00CF3E51" w:rsidDel="0031650E">
          <w:rPr>
            <w:rFonts w:ascii="Arial" w:hAnsi="Arial" w:cs="Arial"/>
            <w:sz w:val="22"/>
            <w:szCs w:val="22"/>
          </w:rPr>
          <w:delText xml:space="preserve">. </w:delText>
        </w:r>
        <w:r w:rsidRPr="00CF3E51" w:rsidDel="0031650E">
          <w:rPr>
            <w:rFonts w:ascii="Arial" w:hAnsi="Arial" w:cs="Arial"/>
            <w:b/>
            <w:sz w:val="22"/>
            <w:szCs w:val="22"/>
            <w:u w:val="single"/>
          </w:rPr>
          <w:delText>Start developing the glossary in Part 1,</w:delText>
        </w:r>
        <w:r w:rsidRPr="00CF3E51" w:rsidDel="0031650E">
          <w:rPr>
            <w:rFonts w:ascii="Arial" w:hAnsi="Arial" w:cs="Arial"/>
            <w:sz w:val="22"/>
            <w:szCs w:val="22"/>
          </w:rPr>
          <w:delText xml:space="preserve"> and </w:delText>
        </w:r>
        <w:r w:rsidRPr="00CF3E51" w:rsidDel="0031650E">
          <w:rPr>
            <w:rFonts w:ascii="Arial" w:hAnsi="Arial" w:cs="Arial"/>
            <w:sz w:val="22"/>
            <w:szCs w:val="22"/>
            <w:highlight w:val="darkCyan"/>
          </w:rPr>
          <w:delText>make sure it covers your entire set of artifacts before submitting Part 2</w:delText>
        </w:r>
        <w:r w:rsidRPr="00CF3E51" w:rsidDel="0031650E">
          <w:rPr>
            <w:rFonts w:ascii="Arial" w:hAnsi="Arial" w:cs="Arial"/>
            <w:sz w:val="22"/>
            <w:szCs w:val="22"/>
          </w:rPr>
          <w:delText>.</w:delText>
        </w:r>
      </w:del>
    </w:p>
    <w:p w14:paraId="044B568F" w14:textId="177EE1E9" w:rsidR="0031650E" w:rsidRPr="00CF3E51" w:rsidDel="0031650E" w:rsidRDefault="0031650E" w:rsidP="0031650E">
      <w:pPr>
        <w:rPr>
          <w:del w:id="574" w:author="Byther, Jonah M (Student)" w:date="2024-05-21T23:18:00Z"/>
          <w:rFonts w:ascii="Arial" w:hAnsi="Arial" w:cs="Arial"/>
          <w:sz w:val="22"/>
          <w:szCs w:val="22"/>
        </w:rPr>
      </w:pPr>
    </w:p>
    <w:p w14:paraId="59446F3C" w14:textId="15EA449E" w:rsidR="0031650E" w:rsidRPr="00CF3E51" w:rsidDel="0031650E" w:rsidRDefault="0031650E" w:rsidP="0031650E">
      <w:pPr>
        <w:pStyle w:val="Heading1"/>
        <w:jc w:val="left"/>
        <w:rPr>
          <w:del w:id="575" w:author="Byther, Jonah M (Student)" w:date="2024-05-21T23:18:00Z"/>
          <w:rFonts w:ascii="Arial" w:hAnsi="Arial" w:cs="Arial"/>
          <w:sz w:val="22"/>
          <w:szCs w:val="22"/>
        </w:rPr>
      </w:pPr>
      <w:bookmarkStart w:id="576" w:name="_Toc166676344"/>
      <w:del w:id="577" w:author="Byther, Jonah M (Student)" w:date="2024-05-21T23:18:00Z">
        <w:r w:rsidRPr="00CF3E51" w:rsidDel="0031650E">
          <w:rPr>
            <w:rFonts w:ascii="Arial" w:hAnsi="Arial" w:cs="Arial"/>
            <w:b/>
            <w:sz w:val="22"/>
            <w:szCs w:val="22"/>
            <w:u w:val="single"/>
          </w:rPr>
          <w:delText>Bibliography</w:delText>
        </w:r>
        <w:bookmarkEnd w:id="576"/>
        <w:r w:rsidRPr="00CF3E51" w:rsidDel="0031650E">
          <w:rPr>
            <w:rFonts w:ascii="Arial" w:hAnsi="Arial" w:cs="Arial"/>
            <w:sz w:val="22"/>
            <w:szCs w:val="22"/>
          </w:rPr>
          <w:delText xml:space="preserve"> </w:delText>
        </w:r>
      </w:del>
    </w:p>
    <w:p w14:paraId="316C2EFC" w14:textId="14B1B101" w:rsidR="0031650E" w:rsidRPr="00CF3E51" w:rsidDel="0031650E" w:rsidRDefault="0031650E" w:rsidP="0031650E">
      <w:pPr>
        <w:pBdr>
          <w:bottom w:val="single" w:sz="12" w:space="1" w:color="auto"/>
        </w:pBdr>
        <w:ind w:left="540" w:hanging="540"/>
        <w:rPr>
          <w:del w:id="578" w:author="Byther, Jonah M (Student)" w:date="2024-05-21T23:18:00Z"/>
          <w:rFonts w:ascii="Arial" w:hAnsi="Arial" w:cs="Arial"/>
          <w:b/>
          <w:sz w:val="22"/>
          <w:szCs w:val="22"/>
          <w:highlight w:val="darkCyan"/>
        </w:rPr>
      </w:pPr>
      <w:del w:id="579" w:author="Byther, Jonah M (Student)" w:date="2024-05-21T23:18:00Z">
        <w:r w:rsidRPr="00CF3E51" w:rsidDel="0031650E">
          <w:rPr>
            <w:rFonts w:ascii="Arial" w:hAnsi="Arial" w:cs="Arial"/>
            <w:sz w:val="22"/>
            <w:szCs w:val="22"/>
          </w:rPr>
          <w:delText xml:space="preserve">With proper citation, include all sources you have consulted in defining the application domain, any CASE tools used, and any other resources you have used. </w:delText>
        </w:r>
        <w:r w:rsidRPr="00CF3E51" w:rsidDel="0031650E">
          <w:rPr>
            <w:rFonts w:ascii="Arial" w:hAnsi="Arial" w:cs="Arial"/>
            <w:sz w:val="22"/>
            <w:szCs w:val="22"/>
            <w:u w:val="words"/>
          </w:rPr>
          <w:delText>Everyone will have a bibliography</w:delText>
        </w:r>
        <w:r w:rsidRPr="00CF3E51" w:rsidDel="0031650E">
          <w:rPr>
            <w:rFonts w:ascii="Arial" w:hAnsi="Arial" w:cs="Arial"/>
            <w:sz w:val="22"/>
            <w:szCs w:val="22"/>
          </w:rPr>
          <w:delText xml:space="preserve"> since you will have at least used Larman, your drawing tool, and (possibly) your CSC 3150 notes or lecture recording as guides/tools/references!  </w:delText>
        </w:r>
        <w:r w:rsidRPr="00CF3E51" w:rsidDel="0031650E">
          <w:rPr>
            <w:rFonts w:ascii="Arial" w:hAnsi="Arial" w:cs="Arial"/>
            <w:b/>
            <w:sz w:val="22"/>
            <w:szCs w:val="22"/>
            <w:highlight w:val="darkCyan"/>
          </w:rPr>
          <w:delText>Be sure to update the Bibliography for Part 2.</w:delText>
        </w:r>
      </w:del>
    </w:p>
    <w:p w14:paraId="1E533963" w14:textId="7FE02DA7" w:rsidR="0031650E" w:rsidRPr="00CF3E51" w:rsidDel="0031650E" w:rsidRDefault="0031650E" w:rsidP="0031650E">
      <w:pPr>
        <w:pBdr>
          <w:bottom w:val="single" w:sz="12" w:space="1" w:color="auto"/>
        </w:pBdr>
        <w:spacing w:before="120"/>
        <w:rPr>
          <w:del w:id="580" w:author="Byther, Jonah M (Student)" w:date="2024-05-21T23:18:00Z"/>
          <w:rFonts w:ascii="Arial" w:hAnsi="Arial" w:cs="Arial"/>
          <w:b/>
          <w:sz w:val="22"/>
          <w:szCs w:val="22"/>
          <w:highlight w:val="darkCyan"/>
        </w:rPr>
      </w:pPr>
    </w:p>
    <w:p w14:paraId="79CD5B82" w14:textId="56446C02" w:rsidR="0031650E" w:rsidRPr="00CF3E51" w:rsidDel="0031650E" w:rsidRDefault="0031650E" w:rsidP="0031650E">
      <w:pPr>
        <w:spacing w:before="120"/>
        <w:rPr>
          <w:del w:id="581" w:author="Byther, Jonah M (Student)" w:date="2024-05-21T23:18:00Z"/>
          <w:rFonts w:ascii="Arial" w:hAnsi="Arial" w:cs="Arial"/>
          <w:b/>
          <w:sz w:val="22"/>
          <w:szCs w:val="22"/>
          <w:highlight w:val="darkCyan"/>
        </w:rPr>
      </w:pPr>
    </w:p>
    <w:p w14:paraId="563C948B" w14:textId="192DE6BD" w:rsidR="0031650E" w:rsidRPr="00CF3E51" w:rsidDel="0031650E" w:rsidRDefault="0031650E" w:rsidP="0031650E">
      <w:pPr>
        <w:spacing w:before="120"/>
        <w:rPr>
          <w:del w:id="582" w:author="Byther, Jonah M (Student)" w:date="2024-05-21T23:18:00Z"/>
          <w:rFonts w:ascii="Arial" w:hAnsi="Arial" w:cs="Arial"/>
          <w:sz w:val="22"/>
          <w:szCs w:val="22"/>
          <w:bdr w:val="single" w:sz="4" w:space="0" w:color="0000FF" w:frame="1"/>
        </w:rPr>
      </w:pPr>
      <w:del w:id="583" w:author="Byther, Jonah M (Student)" w:date="2024-05-21T23:18:00Z">
        <w:r w:rsidRPr="00CF3E51" w:rsidDel="0031650E">
          <w:rPr>
            <w:rFonts w:ascii="Arial" w:hAnsi="Arial" w:cs="Arial"/>
            <w:b/>
            <w:sz w:val="22"/>
            <w:szCs w:val="22"/>
            <w:highlight w:val="darkCyan"/>
          </w:rPr>
          <w:delText>For Part 2 submission</w:delText>
        </w:r>
        <w:r w:rsidRPr="00CF3E51" w:rsidDel="0031650E">
          <w:rPr>
            <w:rFonts w:ascii="Arial" w:hAnsi="Arial" w:cs="Arial"/>
            <w:b/>
            <w:bCs/>
            <w:i/>
            <w:iCs/>
            <w:sz w:val="22"/>
            <w:szCs w:val="22"/>
            <w:bdr w:val="single" w:sz="4" w:space="0" w:color="0000FF" w:frame="1"/>
          </w:rPr>
          <w:delText>:</w:delText>
        </w:r>
        <w:r w:rsidRPr="00CF3E51" w:rsidDel="0031650E">
          <w:rPr>
            <w:rFonts w:ascii="Arial" w:hAnsi="Arial" w:cs="Arial"/>
            <w:sz w:val="22"/>
            <w:szCs w:val="22"/>
            <w:bdr w:val="single" w:sz="4" w:space="0" w:color="0000FF" w:frame="1"/>
          </w:rPr>
          <w:delText xml:space="preserve"> </w:delText>
        </w:r>
      </w:del>
    </w:p>
    <w:p w14:paraId="6D1B7E52" w14:textId="54CE30B1" w:rsidR="0031650E" w:rsidRPr="00CF3E51" w:rsidDel="0031650E" w:rsidRDefault="0031650E" w:rsidP="0031650E">
      <w:pPr>
        <w:numPr>
          <w:ilvl w:val="0"/>
          <w:numId w:val="1"/>
        </w:numPr>
        <w:rPr>
          <w:del w:id="584" w:author="Byther, Jonah M (Student)" w:date="2024-05-21T23:18:00Z"/>
          <w:rFonts w:ascii="Arial" w:hAnsi="Arial" w:cs="Arial"/>
          <w:sz w:val="22"/>
          <w:szCs w:val="22"/>
        </w:rPr>
      </w:pPr>
      <w:del w:id="585" w:author="Byther, Jonah M (Student)" w:date="2024-05-21T23:18:00Z">
        <w:r w:rsidRPr="00CF3E51" w:rsidDel="0031650E">
          <w:rPr>
            <w:rFonts w:ascii="Arial" w:hAnsi="Arial" w:cs="Arial"/>
            <w:sz w:val="22"/>
            <w:szCs w:val="22"/>
          </w:rPr>
          <w:delText xml:space="preserve">All the above sections are to be included as a single document. </w:delText>
        </w:r>
      </w:del>
    </w:p>
    <w:p w14:paraId="52CA0A39" w14:textId="69F8861D" w:rsidR="0031650E" w:rsidRPr="00CF3E51" w:rsidDel="0031650E" w:rsidRDefault="0031650E" w:rsidP="0031650E">
      <w:pPr>
        <w:numPr>
          <w:ilvl w:val="0"/>
          <w:numId w:val="1"/>
        </w:numPr>
        <w:rPr>
          <w:del w:id="586" w:author="Byther, Jonah M (Student)" w:date="2024-05-21T23:18:00Z"/>
          <w:rFonts w:ascii="Arial" w:hAnsi="Arial" w:cs="Arial"/>
          <w:sz w:val="22"/>
          <w:szCs w:val="22"/>
        </w:rPr>
      </w:pPr>
      <w:del w:id="587" w:author="Byther, Jonah M (Student)" w:date="2024-05-21T23:18:00Z">
        <w:r w:rsidRPr="00CF3E51" w:rsidDel="0031650E">
          <w:rPr>
            <w:rFonts w:ascii="Arial" w:hAnsi="Arial" w:cs="Arial"/>
            <w:sz w:val="22"/>
            <w:szCs w:val="22"/>
          </w:rPr>
          <w:delText>All corrections and suggestions from the grader are to be addressed, as are all customer questions received in the document reviews.</w:delText>
        </w:r>
      </w:del>
    </w:p>
    <w:p w14:paraId="2BF6FF0E" w14:textId="1267ABAE" w:rsidR="0031650E" w:rsidRPr="00CF3E51" w:rsidDel="0031650E" w:rsidRDefault="0031650E" w:rsidP="0031650E">
      <w:pPr>
        <w:numPr>
          <w:ilvl w:val="0"/>
          <w:numId w:val="1"/>
        </w:numPr>
        <w:rPr>
          <w:del w:id="588" w:author="Byther, Jonah M (Student)" w:date="2024-05-21T23:18:00Z"/>
          <w:rFonts w:ascii="Arial" w:hAnsi="Arial" w:cs="Arial"/>
          <w:sz w:val="22"/>
          <w:szCs w:val="22"/>
          <w:highlight w:val="darkCyan"/>
          <w:u w:val="single"/>
        </w:rPr>
      </w:pPr>
      <w:del w:id="589" w:author="Byther, Jonah M (Student)" w:date="2024-05-21T23:18:00Z">
        <w:r w:rsidRPr="00CF3E51" w:rsidDel="0031650E">
          <w:rPr>
            <w:rFonts w:ascii="Arial" w:hAnsi="Arial" w:cs="Arial"/>
            <w:sz w:val="22"/>
            <w:szCs w:val="22"/>
          </w:rPr>
          <w:delText xml:space="preserve">Any changes to the first submission’s functional requirements or feasibility study resulting from what you learned while creating the second half of the document should be made in each section. </w:delText>
        </w:r>
        <w:r w:rsidRPr="00CF3E51" w:rsidDel="0031650E">
          <w:rPr>
            <w:rFonts w:ascii="Arial" w:hAnsi="Arial" w:cs="Arial"/>
            <w:sz w:val="22"/>
            <w:szCs w:val="22"/>
            <w:highlight w:val="darkCyan"/>
            <w:u w:val="single"/>
          </w:rPr>
          <w:delText>Use “</w:delText>
        </w:r>
        <w:r w:rsidRPr="00CF3E51" w:rsidDel="0031650E">
          <w:rPr>
            <w:rFonts w:ascii="Arial" w:hAnsi="Arial" w:cs="Arial"/>
            <w:i/>
            <w:iCs/>
            <w:sz w:val="22"/>
            <w:szCs w:val="22"/>
            <w:highlight w:val="darkCyan"/>
            <w:u w:val="single"/>
          </w:rPr>
          <w:delText>Track Changes”</w:delText>
        </w:r>
        <w:r w:rsidRPr="00CF3E51" w:rsidDel="0031650E">
          <w:rPr>
            <w:rFonts w:ascii="Arial" w:hAnsi="Arial" w:cs="Arial"/>
            <w:sz w:val="22"/>
            <w:szCs w:val="22"/>
            <w:highlight w:val="darkCyan"/>
            <w:u w:val="single"/>
          </w:rPr>
          <w:delText xml:space="preserve"> in M.S. Word so all the changes from Part 1 to Part 2 are denoted. </w:delText>
        </w:r>
        <w:r w:rsidRPr="00CF3E51" w:rsidDel="0031650E">
          <w:rPr>
            <w:rFonts w:ascii="Arial" w:hAnsi="Arial" w:cs="Arial"/>
            <w:b/>
            <w:bCs/>
            <w:sz w:val="22"/>
            <w:szCs w:val="22"/>
            <w:highlight w:val="darkCyan"/>
            <w:u w:val="single"/>
          </w:rPr>
          <w:delText>Your submission may be returned to you if you do not do this</w:delText>
        </w:r>
        <w:r w:rsidRPr="00CF3E51" w:rsidDel="0031650E">
          <w:rPr>
            <w:rFonts w:ascii="Arial" w:hAnsi="Arial" w:cs="Arial"/>
            <w:sz w:val="22"/>
            <w:szCs w:val="22"/>
            <w:u w:val="single"/>
          </w:rPr>
          <w:delText xml:space="preserve">. </w:delText>
        </w:r>
        <w:r w:rsidRPr="00CF3E51" w:rsidDel="0031650E">
          <w:rPr>
            <w:rFonts w:ascii="Arial" w:hAnsi="Arial" w:cs="Arial"/>
            <w:sz w:val="22"/>
            <w:szCs w:val="22"/>
          </w:rPr>
          <w:delText>Remember that the reader can always turn off “</w:delText>
        </w:r>
        <w:r w:rsidRPr="00CF3E51" w:rsidDel="0031650E">
          <w:rPr>
            <w:rFonts w:ascii="Arial" w:hAnsi="Arial" w:cs="Arial"/>
            <w:i/>
            <w:iCs/>
            <w:sz w:val="22"/>
            <w:szCs w:val="22"/>
          </w:rPr>
          <w:delText>Track Changes”</w:delText>
        </w:r>
        <w:r w:rsidRPr="00CF3E51" w:rsidDel="0031650E">
          <w:rPr>
            <w:rFonts w:ascii="Arial" w:hAnsi="Arial" w:cs="Arial"/>
            <w:sz w:val="22"/>
            <w:szCs w:val="22"/>
          </w:rPr>
          <w:delText xml:space="preserve"> to see a clean Part 2 document artifact. It would be best to do this on a copy of your document before submitting it to Canvas to ensure that the clean version formats the way you want it to look. </w:delText>
        </w:r>
        <w:r w:rsidRPr="00CF3E51" w:rsidDel="0031650E">
          <w:rPr>
            <w:rFonts w:ascii="Arial" w:hAnsi="Arial" w:cs="Arial"/>
            <w:sz w:val="22"/>
            <w:szCs w:val="22"/>
            <w:highlight w:val="darkCyan"/>
            <w:u w:val="single"/>
          </w:rPr>
          <w:delText xml:space="preserve">But be sure to submit to Canvas with “Track Changes” turned on so your </w:delText>
        </w:r>
        <w:r w:rsidRPr="00CF3E51" w:rsidDel="0031650E">
          <w:rPr>
            <w:rFonts w:ascii="Arial" w:hAnsi="Arial" w:cs="Arial"/>
            <w:i/>
            <w:iCs/>
            <w:sz w:val="22"/>
            <w:szCs w:val="22"/>
            <w:highlight w:val="darkCyan"/>
            <w:u w:val="single"/>
          </w:rPr>
          <w:delText>Part 1 -&gt; Part 2</w:delText>
        </w:r>
        <w:r w:rsidRPr="00CF3E51" w:rsidDel="0031650E">
          <w:rPr>
            <w:rFonts w:ascii="Arial" w:hAnsi="Arial" w:cs="Arial"/>
            <w:sz w:val="22"/>
            <w:szCs w:val="22"/>
            <w:highlight w:val="darkCyan"/>
            <w:u w:val="single"/>
          </w:rPr>
          <w:delText xml:space="preserve"> changes are apparent.</w:delText>
        </w:r>
      </w:del>
    </w:p>
    <w:p w14:paraId="3DA38777" w14:textId="2E31F007" w:rsidR="0031650E" w:rsidRPr="00CF3E51" w:rsidDel="0031650E" w:rsidRDefault="0031650E" w:rsidP="0031650E">
      <w:pPr>
        <w:rPr>
          <w:del w:id="590" w:author="Byther, Jonah M (Student)" w:date="2024-05-21T23:18:00Z"/>
          <w:rFonts w:ascii="Arial" w:hAnsi="Arial" w:cs="Arial"/>
          <w:sz w:val="22"/>
          <w:szCs w:val="22"/>
          <w:highlight w:val="darkCyan"/>
          <w:u w:val="single"/>
        </w:rPr>
      </w:pPr>
    </w:p>
    <w:p w14:paraId="4590AFBB" w14:textId="0B2EBC4F" w:rsidR="0031650E" w:rsidRPr="00CF3E51" w:rsidDel="0031650E" w:rsidRDefault="0031650E" w:rsidP="0031650E">
      <w:pPr>
        <w:rPr>
          <w:del w:id="591" w:author="Byther, Jonah M (Student)" w:date="2024-05-21T23:18:00Z"/>
          <w:rFonts w:ascii="Arial" w:hAnsi="Arial" w:cs="Arial"/>
          <w:sz w:val="22"/>
          <w:szCs w:val="22"/>
        </w:rPr>
      </w:pPr>
      <w:del w:id="592" w:author="Byther, Jonah M (Student)" w:date="2024-05-21T23:18:00Z">
        <w:r w:rsidRPr="00CF3E51" w:rsidDel="0031650E">
          <w:rPr>
            <w:rFonts w:ascii="Arial" w:hAnsi="Arial" w:cs="Arial"/>
            <w:sz w:val="22"/>
            <w:szCs w:val="22"/>
          </w:rPr>
          <w:delText xml:space="preserve">That’s it! </w:delText>
        </w:r>
      </w:del>
    </w:p>
    <w:p w14:paraId="5AB2680E" w14:textId="1AFAEA09" w:rsidR="0031650E" w:rsidRPr="00CF3E51" w:rsidDel="0031650E" w:rsidRDefault="0031650E" w:rsidP="0031650E">
      <w:pPr>
        <w:rPr>
          <w:del w:id="593" w:author="Byther, Jonah M (Student)" w:date="2024-05-21T23:18:00Z"/>
          <w:rFonts w:ascii="Arial" w:hAnsi="Arial" w:cs="Arial"/>
          <w:sz w:val="22"/>
          <w:szCs w:val="22"/>
        </w:rPr>
      </w:pPr>
    </w:p>
    <w:p w14:paraId="094EDA19" w14:textId="03E83539" w:rsidR="0031650E" w:rsidRPr="00CF3E51" w:rsidDel="0031650E" w:rsidRDefault="0031650E" w:rsidP="0031650E">
      <w:pPr>
        <w:rPr>
          <w:del w:id="594" w:author="Byther, Jonah M (Student)" w:date="2024-05-21T23:18:00Z"/>
          <w:rFonts w:ascii="Arial" w:hAnsi="Arial" w:cs="Arial"/>
          <w:sz w:val="22"/>
          <w:szCs w:val="22"/>
        </w:rPr>
      </w:pPr>
      <w:del w:id="595" w:author="Byther, Jonah M (Student)" w:date="2024-05-21T23:18:00Z">
        <w:r w:rsidRPr="00CF3E51" w:rsidDel="0031650E">
          <w:rPr>
            <w:rFonts w:ascii="Arial" w:hAnsi="Arial" w:cs="Arial"/>
            <w:sz w:val="22"/>
            <w:szCs w:val="22"/>
          </w:rPr>
          <w:delText>Good luck!  I look forward to reading both parts of your System Proposal!</w:delText>
        </w:r>
      </w:del>
    </w:p>
    <w:p w14:paraId="3111B1F9" w14:textId="26326B93" w:rsidR="0031650E" w:rsidRPr="00CF3E51" w:rsidDel="0031650E" w:rsidRDefault="0031650E" w:rsidP="0031650E">
      <w:pPr>
        <w:rPr>
          <w:del w:id="596" w:author="Byther, Jonah M (Student)" w:date="2024-05-21T23:18:00Z"/>
          <w:rFonts w:ascii="Arial" w:hAnsi="Arial" w:cs="Arial"/>
          <w:sz w:val="22"/>
          <w:szCs w:val="22"/>
        </w:rPr>
      </w:pPr>
      <w:del w:id="597" w:author="Byther, Jonah M (Student)" w:date="2024-05-21T23:18:00Z">
        <w:r w:rsidRPr="00CF3E51" w:rsidDel="0031650E">
          <w:rPr>
            <w:rFonts w:ascii="Arial" w:hAnsi="Arial" w:cs="Arial"/>
            <w:sz w:val="22"/>
            <w:szCs w:val="22"/>
          </w:rPr>
          <w:delText>-Professor Andy</w:delText>
        </w:r>
      </w:del>
    </w:p>
    <w:p w14:paraId="0EE55C7A" w14:textId="1F861E91" w:rsidR="0031650E" w:rsidRPr="00CF3E51" w:rsidDel="0031650E" w:rsidRDefault="0031650E" w:rsidP="0031650E">
      <w:pPr>
        <w:rPr>
          <w:del w:id="598" w:author="Byther, Jonah M (Student)" w:date="2024-05-21T23:18:00Z"/>
          <w:rFonts w:ascii="Arial" w:hAnsi="Arial" w:cs="Arial"/>
          <w:sz w:val="22"/>
          <w:szCs w:val="22"/>
        </w:rPr>
      </w:pPr>
      <w:del w:id="599" w:author="Byther, Jonah M (Student)" w:date="2024-05-21T23:18:00Z">
        <w:r w:rsidRPr="00CF3E51" w:rsidDel="0031650E">
          <w:rPr>
            <w:rFonts w:ascii="Arial" w:hAnsi="Arial" w:cs="Arial"/>
            <w:sz w:val="22"/>
            <w:szCs w:val="22"/>
          </w:rPr>
          <w:br w:type="page"/>
        </w:r>
        <w:r w:rsidRPr="00CF3E51" w:rsidDel="0031650E">
          <w:rPr>
            <w:rFonts w:ascii="Arial" w:hAnsi="Arial" w:cs="Arial"/>
            <w:noProof/>
            <w:sz w:val="22"/>
            <w:szCs w:val="22"/>
          </w:rPr>
          <w:drawing>
            <wp:inline distT="0" distB="0" distL="0" distR="0" wp14:anchorId="4E0DA5DC" wp14:editId="7CA0B75E">
              <wp:extent cx="5943600" cy="718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20000" contrast="40000"/>
                        <a:extLst>
                          <a:ext uri="{28A0092B-C50C-407E-A947-70E740481C1C}">
                            <a14:useLocalDpi xmlns:a14="http://schemas.microsoft.com/office/drawing/2010/main" val="0"/>
                          </a:ext>
                        </a:extLst>
                      </a:blip>
                      <a:srcRect l="2293" r="2293" b="2551"/>
                      <a:stretch>
                        <a:fillRect/>
                      </a:stretch>
                    </pic:blipFill>
                    <pic:spPr bwMode="auto">
                      <a:xfrm>
                        <a:off x="0" y="0"/>
                        <a:ext cx="5943600" cy="7185025"/>
                      </a:xfrm>
                      <a:prstGeom prst="rect">
                        <a:avLst/>
                      </a:prstGeom>
                      <a:noFill/>
                      <a:ln>
                        <a:noFill/>
                      </a:ln>
                    </pic:spPr>
                  </pic:pic>
                </a:graphicData>
              </a:graphic>
            </wp:inline>
          </w:drawing>
        </w:r>
      </w:del>
    </w:p>
    <w:p w14:paraId="10195E95" w14:textId="3AB23E73" w:rsidR="0031650E" w:rsidRPr="00CF3E51" w:rsidDel="0031650E" w:rsidRDefault="0031650E" w:rsidP="0031650E">
      <w:pPr>
        <w:jc w:val="center"/>
        <w:rPr>
          <w:del w:id="600" w:author="Byther, Jonah M (Student)" w:date="2024-05-21T23:18:00Z"/>
          <w:rFonts w:ascii="Arial" w:hAnsi="Arial" w:cs="Arial"/>
          <w:b/>
          <w:bCs/>
          <w:i/>
          <w:iCs/>
          <w:sz w:val="22"/>
          <w:szCs w:val="22"/>
        </w:rPr>
      </w:pPr>
      <w:del w:id="601" w:author="Byther, Jonah M (Student)" w:date="2024-05-21T23:18:00Z">
        <w:r w:rsidRPr="00CF3E51" w:rsidDel="0031650E">
          <w:rPr>
            <w:rFonts w:ascii="Arial" w:hAnsi="Arial" w:cs="Arial"/>
            <w:b/>
            <w:bCs/>
            <w:i/>
            <w:iCs/>
            <w:sz w:val="22"/>
            <w:szCs w:val="22"/>
          </w:rPr>
          <w:delText>Feasibility Analysis Example</w:delText>
        </w:r>
      </w:del>
    </w:p>
    <w:p w14:paraId="384E3EB0" w14:textId="5D19805C" w:rsidR="0031650E" w:rsidRPr="00CF3E51" w:rsidDel="0031650E" w:rsidRDefault="0031650E" w:rsidP="0031650E">
      <w:pPr>
        <w:rPr>
          <w:del w:id="602" w:author="Byther, Jonah M (Student)" w:date="2024-05-21T23:18:00Z"/>
          <w:rFonts w:ascii="Arial" w:hAnsi="Arial" w:cs="Arial"/>
          <w:b/>
          <w:bCs/>
          <w:sz w:val="22"/>
          <w:szCs w:val="22"/>
        </w:rPr>
      </w:pPr>
      <w:del w:id="603" w:author="Byther, Jonah M (Student)" w:date="2024-05-21T23:18:00Z">
        <w:r w:rsidRPr="00CF3E51" w:rsidDel="0031650E">
          <w:rPr>
            <w:rFonts w:ascii="Arial" w:hAnsi="Arial" w:cs="Arial"/>
            <w:noProof/>
            <w:sz w:val="22"/>
            <w:szCs w:val="22"/>
          </w:rPr>
          <w:drawing>
            <wp:inline distT="0" distB="0" distL="0" distR="0" wp14:anchorId="3CA7982B" wp14:editId="04858FC1">
              <wp:extent cx="5943600" cy="715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20000" contrast="40000"/>
                        <a:extLst>
                          <a:ext uri="{28A0092B-C50C-407E-A947-70E740481C1C}">
                            <a14:useLocalDpi xmlns:a14="http://schemas.microsoft.com/office/drawing/2010/main" val="0"/>
                          </a:ext>
                        </a:extLst>
                      </a:blip>
                      <a:srcRect l="2258" t="1369" b="2045"/>
                      <a:stretch>
                        <a:fillRect/>
                      </a:stretch>
                    </pic:blipFill>
                    <pic:spPr bwMode="auto">
                      <a:xfrm>
                        <a:off x="0" y="0"/>
                        <a:ext cx="5943600" cy="7150100"/>
                      </a:xfrm>
                      <a:prstGeom prst="rect">
                        <a:avLst/>
                      </a:prstGeom>
                      <a:noFill/>
                      <a:ln>
                        <a:noFill/>
                      </a:ln>
                    </pic:spPr>
                  </pic:pic>
                </a:graphicData>
              </a:graphic>
            </wp:inline>
          </w:drawing>
        </w:r>
      </w:del>
    </w:p>
    <w:p w14:paraId="2CC7C77F" w14:textId="57F0EB2E" w:rsidR="0031650E" w:rsidRPr="00CF3E51" w:rsidDel="0031650E" w:rsidRDefault="0031650E" w:rsidP="0031650E">
      <w:pPr>
        <w:jc w:val="center"/>
        <w:rPr>
          <w:del w:id="604" w:author="Byther, Jonah M (Student)" w:date="2024-05-21T23:18:00Z"/>
          <w:rFonts w:ascii="Arial" w:hAnsi="Arial" w:cs="Arial"/>
          <w:b/>
          <w:bCs/>
          <w:i/>
          <w:iCs/>
          <w:sz w:val="22"/>
          <w:szCs w:val="22"/>
        </w:rPr>
      </w:pPr>
      <w:del w:id="605" w:author="Byther, Jonah M (Student)" w:date="2024-05-21T23:18:00Z">
        <w:r w:rsidRPr="00CF3E51" w:rsidDel="0031650E">
          <w:rPr>
            <w:rFonts w:ascii="Arial" w:hAnsi="Arial" w:cs="Arial"/>
            <w:b/>
            <w:bCs/>
            <w:i/>
            <w:iCs/>
            <w:sz w:val="22"/>
            <w:szCs w:val="22"/>
          </w:rPr>
          <w:delText>Sample Requirements Definition</w:delText>
        </w:r>
      </w:del>
    </w:p>
    <w:p w14:paraId="073D19A6" w14:textId="507B19CE" w:rsidR="0031650E" w:rsidRPr="00CF3E51" w:rsidDel="0031650E" w:rsidRDefault="0031650E" w:rsidP="0031650E">
      <w:pPr>
        <w:rPr>
          <w:del w:id="606" w:author="Byther, Jonah M (Student)" w:date="2024-05-21T23:18:00Z"/>
          <w:rFonts w:ascii="Arial" w:hAnsi="Arial" w:cs="Arial"/>
          <w:sz w:val="22"/>
          <w:szCs w:val="22"/>
        </w:rPr>
      </w:pPr>
    </w:p>
    <w:p w14:paraId="2364702A" w14:textId="7AA11C59" w:rsidR="0031650E" w:rsidRPr="00CF3E51" w:rsidRDefault="0031650E" w:rsidP="00F9251D">
      <w:pPr>
        <w:rPr>
          <w:rFonts w:ascii="Arial" w:hAnsi="Arial" w:cs="Arial"/>
          <w:sz w:val="22"/>
          <w:szCs w:val="22"/>
        </w:rPr>
      </w:pPr>
    </w:p>
    <w:sectPr w:rsidR="0031650E" w:rsidRPr="00CF3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AED"/>
    <w:multiLevelType w:val="hybridMultilevel"/>
    <w:tmpl w:val="CD0E2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53C81"/>
    <w:multiLevelType w:val="hybridMultilevel"/>
    <w:tmpl w:val="962E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F1099"/>
    <w:multiLevelType w:val="hybridMultilevel"/>
    <w:tmpl w:val="E33294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D651D1F"/>
    <w:multiLevelType w:val="multilevel"/>
    <w:tmpl w:val="81D42E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025BD0"/>
    <w:multiLevelType w:val="hybridMultilevel"/>
    <w:tmpl w:val="392CC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D18B9"/>
    <w:multiLevelType w:val="hybridMultilevel"/>
    <w:tmpl w:val="3A960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92D86"/>
    <w:multiLevelType w:val="multilevel"/>
    <w:tmpl w:val="41C0EEC8"/>
    <w:lvl w:ilvl="0">
      <w:start w:val="1"/>
      <w:numFmt w:val="decimal"/>
      <w:lvlText w:val="%1.0"/>
      <w:lvlJc w:val="left"/>
      <w:pPr>
        <w:ind w:left="540" w:hanging="540"/>
      </w:pPr>
      <w:rPr>
        <w:rFonts w:hint="default"/>
        <w:color w:val="C00000"/>
        <w:u w:val="single"/>
      </w:rPr>
    </w:lvl>
    <w:lvl w:ilvl="1">
      <w:start w:val="1"/>
      <w:numFmt w:val="decimal"/>
      <w:lvlText w:val="%1.%2"/>
      <w:lvlJc w:val="left"/>
      <w:pPr>
        <w:ind w:left="1260" w:hanging="540"/>
      </w:pPr>
      <w:rPr>
        <w:rFonts w:hint="default"/>
        <w:color w:val="C00000"/>
        <w:u w:val="single"/>
      </w:rPr>
    </w:lvl>
    <w:lvl w:ilvl="2">
      <w:start w:val="1"/>
      <w:numFmt w:val="decimal"/>
      <w:lvlText w:val="%1.%2.%3"/>
      <w:lvlJc w:val="left"/>
      <w:pPr>
        <w:ind w:left="2160" w:hanging="720"/>
      </w:pPr>
      <w:rPr>
        <w:rFonts w:hint="default"/>
        <w:color w:val="C00000"/>
        <w:u w:val="single"/>
      </w:rPr>
    </w:lvl>
    <w:lvl w:ilvl="3">
      <w:start w:val="1"/>
      <w:numFmt w:val="decimal"/>
      <w:lvlText w:val="%1.%2.%3.%4"/>
      <w:lvlJc w:val="left"/>
      <w:pPr>
        <w:ind w:left="2880" w:hanging="720"/>
      </w:pPr>
      <w:rPr>
        <w:rFonts w:hint="default"/>
        <w:color w:val="C00000"/>
        <w:u w:val="single"/>
      </w:rPr>
    </w:lvl>
    <w:lvl w:ilvl="4">
      <w:start w:val="1"/>
      <w:numFmt w:val="decimal"/>
      <w:lvlText w:val="%1.%2.%3.%4.%5"/>
      <w:lvlJc w:val="left"/>
      <w:pPr>
        <w:ind w:left="3960" w:hanging="1080"/>
      </w:pPr>
      <w:rPr>
        <w:rFonts w:hint="default"/>
        <w:color w:val="C00000"/>
        <w:u w:val="single"/>
      </w:rPr>
    </w:lvl>
    <w:lvl w:ilvl="5">
      <w:start w:val="1"/>
      <w:numFmt w:val="decimal"/>
      <w:lvlText w:val="%1.%2.%3.%4.%5.%6"/>
      <w:lvlJc w:val="left"/>
      <w:pPr>
        <w:ind w:left="4680" w:hanging="1080"/>
      </w:pPr>
      <w:rPr>
        <w:rFonts w:hint="default"/>
        <w:color w:val="C00000"/>
        <w:u w:val="single"/>
      </w:rPr>
    </w:lvl>
    <w:lvl w:ilvl="6">
      <w:start w:val="1"/>
      <w:numFmt w:val="decimal"/>
      <w:lvlText w:val="%1.%2.%3.%4.%5.%6.%7"/>
      <w:lvlJc w:val="left"/>
      <w:pPr>
        <w:ind w:left="5760" w:hanging="1440"/>
      </w:pPr>
      <w:rPr>
        <w:rFonts w:hint="default"/>
        <w:color w:val="C00000"/>
        <w:u w:val="single"/>
      </w:rPr>
    </w:lvl>
    <w:lvl w:ilvl="7">
      <w:start w:val="1"/>
      <w:numFmt w:val="decimal"/>
      <w:lvlText w:val="%1.%2.%3.%4.%5.%6.%7.%8"/>
      <w:lvlJc w:val="left"/>
      <w:pPr>
        <w:ind w:left="6480" w:hanging="1440"/>
      </w:pPr>
      <w:rPr>
        <w:rFonts w:hint="default"/>
        <w:color w:val="C00000"/>
        <w:u w:val="single"/>
      </w:rPr>
    </w:lvl>
    <w:lvl w:ilvl="8">
      <w:start w:val="1"/>
      <w:numFmt w:val="decimal"/>
      <w:lvlText w:val="%1.%2.%3.%4.%5.%6.%7.%8.%9"/>
      <w:lvlJc w:val="left"/>
      <w:pPr>
        <w:ind w:left="7560" w:hanging="1800"/>
      </w:pPr>
      <w:rPr>
        <w:rFonts w:hint="default"/>
        <w:color w:val="C00000"/>
        <w:u w:val="single"/>
      </w:rPr>
    </w:lvl>
  </w:abstractNum>
  <w:abstractNum w:abstractNumId="7" w15:restartNumberingAfterBreak="0">
    <w:nsid w:val="1D0D3E48"/>
    <w:multiLevelType w:val="hybridMultilevel"/>
    <w:tmpl w:val="04DC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B512F"/>
    <w:multiLevelType w:val="hybridMultilevel"/>
    <w:tmpl w:val="EC7C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36378"/>
    <w:multiLevelType w:val="hybridMultilevel"/>
    <w:tmpl w:val="7ED0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365CE4"/>
    <w:multiLevelType w:val="hybridMultilevel"/>
    <w:tmpl w:val="3670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67273"/>
    <w:multiLevelType w:val="hybridMultilevel"/>
    <w:tmpl w:val="4FEA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50B64"/>
    <w:multiLevelType w:val="hybridMultilevel"/>
    <w:tmpl w:val="5BDEC0A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15:restartNumberingAfterBreak="0">
    <w:nsid w:val="36627BC1"/>
    <w:multiLevelType w:val="hybridMultilevel"/>
    <w:tmpl w:val="EAF20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87004"/>
    <w:multiLevelType w:val="hybridMultilevel"/>
    <w:tmpl w:val="F44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842A2"/>
    <w:multiLevelType w:val="hybridMultilevel"/>
    <w:tmpl w:val="27EAC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B63E11"/>
    <w:multiLevelType w:val="hybridMultilevel"/>
    <w:tmpl w:val="8EDE6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980311"/>
    <w:multiLevelType w:val="hybridMultilevel"/>
    <w:tmpl w:val="B6A6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930E7"/>
    <w:multiLevelType w:val="hybridMultilevel"/>
    <w:tmpl w:val="9C2A947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46E055CC"/>
    <w:multiLevelType w:val="hybridMultilevel"/>
    <w:tmpl w:val="5E126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7C7FC4"/>
    <w:multiLevelType w:val="hybridMultilevel"/>
    <w:tmpl w:val="69545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F782D"/>
    <w:multiLevelType w:val="hybridMultilevel"/>
    <w:tmpl w:val="AB56B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87A22"/>
    <w:multiLevelType w:val="hybridMultilevel"/>
    <w:tmpl w:val="556C9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40F42"/>
    <w:multiLevelType w:val="hybridMultilevel"/>
    <w:tmpl w:val="CACA5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61CE2"/>
    <w:multiLevelType w:val="hybridMultilevel"/>
    <w:tmpl w:val="8A685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0F5283"/>
    <w:multiLevelType w:val="multilevel"/>
    <w:tmpl w:val="A216CD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264446"/>
    <w:multiLevelType w:val="hybridMultilevel"/>
    <w:tmpl w:val="452CFE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D4035"/>
    <w:multiLevelType w:val="hybridMultilevel"/>
    <w:tmpl w:val="1A6E5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A53550"/>
    <w:multiLevelType w:val="hybridMultilevel"/>
    <w:tmpl w:val="ABFEB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017D9"/>
    <w:multiLevelType w:val="hybridMultilevel"/>
    <w:tmpl w:val="7E74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82219"/>
    <w:multiLevelType w:val="hybridMultilevel"/>
    <w:tmpl w:val="6BDC7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421D36"/>
    <w:multiLevelType w:val="hybridMultilevel"/>
    <w:tmpl w:val="A1E2F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6C6674"/>
    <w:multiLevelType w:val="hybridMultilevel"/>
    <w:tmpl w:val="4990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05127F"/>
    <w:multiLevelType w:val="hybridMultilevel"/>
    <w:tmpl w:val="AA20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47989"/>
    <w:multiLevelType w:val="multilevel"/>
    <w:tmpl w:val="7A5A47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3FC69D7"/>
    <w:multiLevelType w:val="hybridMultilevel"/>
    <w:tmpl w:val="EF482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D55731"/>
    <w:multiLevelType w:val="hybridMultilevel"/>
    <w:tmpl w:val="6414ED7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9"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4"/>
  </w:num>
  <w:num w:numId="3">
    <w:abstractNumId w:val="39"/>
  </w:num>
  <w:num w:numId="4">
    <w:abstractNumId w:val="8"/>
  </w:num>
  <w:num w:numId="5">
    <w:abstractNumId w:val="2"/>
  </w:num>
  <w:num w:numId="6">
    <w:abstractNumId w:val="38"/>
  </w:num>
  <w:num w:numId="7">
    <w:abstractNumId w:val="20"/>
  </w:num>
  <w:num w:numId="8">
    <w:abstractNumId w:val="17"/>
  </w:num>
  <w:num w:numId="9">
    <w:abstractNumId w:val="6"/>
  </w:num>
  <w:num w:numId="10">
    <w:abstractNumId w:val="33"/>
  </w:num>
  <w:num w:numId="11">
    <w:abstractNumId w:val="21"/>
  </w:num>
  <w:num w:numId="12">
    <w:abstractNumId w:val="25"/>
  </w:num>
  <w:num w:numId="13">
    <w:abstractNumId w:val="13"/>
  </w:num>
  <w:num w:numId="14">
    <w:abstractNumId w:val="26"/>
  </w:num>
  <w:num w:numId="15">
    <w:abstractNumId w:val="35"/>
  </w:num>
  <w:num w:numId="16">
    <w:abstractNumId w:val="4"/>
  </w:num>
  <w:num w:numId="17">
    <w:abstractNumId w:val="34"/>
  </w:num>
  <w:num w:numId="18">
    <w:abstractNumId w:val="32"/>
  </w:num>
  <w:num w:numId="19">
    <w:abstractNumId w:val="24"/>
  </w:num>
  <w:num w:numId="20">
    <w:abstractNumId w:val="5"/>
  </w:num>
  <w:num w:numId="21">
    <w:abstractNumId w:val="30"/>
  </w:num>
  <w:num w:numId="22">
    <w:abstractNumId w:val="23"/>
  </w:num>
  <w:num w:numId="23">
    <w:abstractNumId w:val="1"/>
  </w:num>
  <w:num w:numId="24">
    <w:abstractNumId w:val="12"/>
  </w:num>
  <w:num w:numId="25">
    <w:abstractNumId w:val="3"/>
  </w:num>
  <w:num w:numId="26">
    <w:abstractNumId w:val="0"/>
  </w:num>
  <w:num w:numId="27">
    <w:abstractNumId w:val="19"/>
  </w:num>
  <w:num w:numId="28">
    <w:abstractNumId w:val="18"/>
  </w:num>
  <w:num w:numId="29">
    <w:abstractNumId w:val="37"/>
  </w:num>
  <w:num w:numId="30">
    <w:abstractNumId w:val="36"/>
  </w:num>
  <w:num w:numId="31">
    <w:abstractNumId w:val="29"/>
  </w:num>
  <w:num w:numId="32">
    <w:abstractNumId w:val="31"/>
  </w:num>
  <w:num w:numId="33">
    <w:abstractNumId w:val="9"/>
  </w:num>
  <w:num w:numId="34">
    <w:abstractNumId w:val="27"/>
  </w:num>
  <w:num w:numId="35">
    <w:abstractNumId w:val="15"/>
  </w:num>
  <w:num w:numId="36">
    <w:abstractNumId w:val="7"/>
  </w:num>
  <w:num w:numId="37">
    <w:abstractNumId w:val="22"/>
  </w:num>
  <w:num w:numId="38">
    <w:abstractNumId w:val="16"/>
  </w:num>
  <w:num w:numId="39">
    <w:abstractNumId w:val="10"/>
  </w:num>
  <w:num w:numId="4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ther, Jonah M (Student)">
    <w15:presenceInfo w15:providerId="None" w15:userId="Byther, Jonah M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AxsbAwNzcyNjA3MzdV0lEKTi0uzszPAykwqwUAeEsk1ywAAAA="/>
  </w:docVars>
  <w:rsids>
    <w:rsidRoot w:val="00FC17F8"/>
    <w:rsid w:val="000D0BA7"/>
    <w:rsid w:val="00184A39"/>
    <w:rsid w:val="0021496A"/>
    <w:rsid w:val="002263C7"/>
    <w:rsid w:val="00234CB0"/>
    <w:rsid w:val="00253EFE"/>
    <w:rsid w:val="0031650E"/>
    <w:rsid w:val="00387604"/>
    <w:rsid w:val="003B1165"/>
    <w:rsid w:val="003E6E10"/>
    <w:rsid w:val="00432F65"/>
    <w:rsid w:val="004351F8"/>
    <w:rsid w:val="004E1391"/>
    <w:rsid w:val="00513A37"/>
    <w:rsid w:val="005771A1"/>
    <w:rsid w:val="00584D8E"/>
    <w:rsid w:val="005D6660"/>
    <w:rsid w:val="00600428"/>
    <w:rsid w:val="006028E3"/>
    <w:rsid w:val="006142C7"/>
    <w:rsid w:val="006B508D"/>
    <w:rsid w:val="006D4335"/>
    <w:rsid w:val="007301B0"/>
    <w:rsid w:val="008D6773"/>
    <w:rsid w:val="008D6B3A"/>
    <w:rsid w:val="00900AF1"/>
    <w:rsid w:val="00920E1D"/>
    <w:rsid w:val="0098090B"/>
    <w:rsid w:val="00987526"/>
    <w:rsid w:val="00AA2B39"/>
    <w:rsid w:val="00B12934"/>
    <w:rsid w:val="00B32517"/>
    <w:rsid w:val="00B51F1A"/>
    <w:rsid w:val="00C100D8"/>
    <w:rsid w:val="00C14992"/>
    <w:rsid w:val="00C778A9"/>
    <w:rsid w:val="00CA1E3B"/>
    <w:rsid w:val="00CC7742"/>
    <w:rsid w:val="00CF3E51"/>
    <w:rsid w:val="00CF793B"/>
    <w:rsid w:val="00D44700"/>
    <w:rsid w:val="00D566BA"/>
    <w:rsid w:val="00D711FE"/>
    <w:rsid w:val="00DE3E26"/>
    <w:rsid w:val="00E92343"/>
    <w:rsid w:val="00F32F53"/>
    <w:rsid w:val="00F36DBC"/>
    <w:rsid w:val="00F4799B"/>
    <w:rsid w:val="00F9251D"/>
    <w:rsid w:val="00FC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80C1"/>
  <w15:docId w15:val="{404911E9-7D99-4CC1-94E8-455FF265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87604"/>
    <w:pPr>
      <w:keepNext/>
      <w:jc w:val="center"/>
      <w:outlineLvl w:val="0"/>
    </w:pPr>
    <w:rPr>
      <w:sz w:val="28"/>
    </w:rPr>
  </w:style>
  <w:style w:type="paragraph" w:styleId="Heading2">
    <w:name w:val="heading 2"/>
    <w:basedOn w:val="Normal"/>
    <w:next w:val="Normal"/>
    <w:link w:val="Heading2Char"/>
    <w:semiHidden/>
    <w:unhideWhenUsed/>
    <w:qFormat/>
    <w:rsid w:val="00387604"/>
    <w:pPr>
      <w:keepNext/>
      <w:ind w:left="900" w:hanging="360"/>
      <w:outlineLvl w:val="1"/>
    </w:pPr>
    <w:rPr>
      <w:rFonts w:ascii="Century Gothic"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604"/>
    <w:rPr>
      <w:rFonts w:ascii="Times New Roman" w:eastAsia="Times New Roman" w:hAnsi="Times New Roman" w:cs="Times New Roman"/>
      <w:sz w:val="28"/>
      <w:szCs w:val="24"/>
    </w:rPr>
  </w:style>
  <w:style w:type="character" w:customStyle="1" w:styleId="Heading2Char">
    <w:name w:val="Heading 2 Char"/>
    <w:basedOn w:val="DefaultParagraphFont"/>
    <w:link w:val="Heading2"/>
    <w:semiHidden/>
    <w:rsid w:val="00387604"/>
    <w:rPr>
      <w:rFonts w:ascii="Century Gothic" w:eastAsia="Times New Roman" w:hAnsi="Century Gothic" w:cs="Times New Roman"/>
      <w:b/>
      <w:bCs/>
      <w:sz w:val="24"/>
      <w:szCs w:val="24"/>
    </w:rPr>
  </w:style>
  <w:style w:type="paragraph" w:styleId="Title">
    <w:name w:val="Title"/>
    <w:basedOn w:val="Normal"/>
    <w:link w:val="TitleChar"/>
    <w:qFormat/>
    <w:rsid w:val="00387604"/>
    <w:pPr>
      <w:jc w:val="center"/>
    </w:pPr>
    <w:rPr>
      <w:rFonts w:ascii="Century Gothic" w:hAnsi="Century Gothic"/>
      <w:b/>
      <w:bCs/>
    </w:rPr>
  </w:style>
  <w:style w:type="character" w:customStyle="1" w:styleId="TitleChar">
    <w:name w:val="Title Char"/>
    <w:basedOn w:val="DefaultParagraphFont"/>
    <w:link w:val="Title"/>
    <w:rsid w:val="00387604"/>
    <w:rPr>
      <w:rFonts w:ascii="Century Gothic" w:eastAsia="Times New Roman" w:hAnsi="Century Gothic" w:cs="Times New Roman"/>
      <w:b/>
      <w:bCs/>
      <w:sz w:val="24"/>
      <w:szCs w:val="24"/>
    </w:rPr>
  </w:style>
  <w:style w:type="paragraph" w:styleId="BodyText">
    <w:name w:val="Body Text"/>
    <w:basedOn w:val="Normal"/>
    <w:link w:val="BodyTextChar"/>
    <w:unhideWhenUsed/>
    <w:rsid w:val="00387604"/>
    <w:rPr>
      <w:rFonts w:ascii="Century Schoolbook" w:hAnsi="Century Schoolbook"/>
      <w:b/>
      <w:szCs w:val="20"/>
    </w:rPr>
  </w:style>
  <w:style w:type="character" w:customStyle="1" w:styleId="BodyTextChar">
    <w:name w:val="Body Text Char"/>
    <w:basedOn w:val="DefaultParagraphFont"/>
    <w:link w:val="BodyText"/>
    <w:rsid w:val="00387604"/>
    <w:rPr>
      <w:rFonts w:ascii="Century Schoolbook" w:eastAsia="Times New Roman" w:hAnsi="Century Schoolbook" w:cs="Times New Roman"/>
      <w:b/>
      <w:sz w:val="24"/>
      <w:szCs w:val="20"/>
    </w:rPr>
  </w:style>
  <w:style w:type="paragraph" w:styleId="BodyTextIndent">
    <w:name w:val="Body Text Indent"/>
    <w:basedOn w:val="Normal"/>
    <w:link w:val="BodyTextIndentChar"/>
    <w:unhideWhenUsed/>
    <w:rsid w:val="00387604"/>
    <w:pPr>
      <w:ind w:left="1080" w:hanging="360"/>
    </w:pPr>
    <w:rPr>
      <w:rFonts w:ascii="Bookman Old Style" w:hAnsi="Bookman Old Style"/>
      <w:szCs w:val="20"/>
    </w:rPr>
  </w:style>
  <w:style w:type="character" w:customStyle="1" w:styleId="BodyTextIndentChar">
    <w:name w:val="Body Text Indent Char"/>
    <w:basedOn w:val="DefaultParagraphFont"/>
    <w:link w:val="BodyTextIndent"/>
    <w:rsid w:val="00387604"/>
    <w:rPr>
      <w:rFonts w:ascii="Bookman Old Style" w:eastAsia="Times New Roman" w:hAnsi="Bookman Old Style" w:cs="Times New Roman"/>
      <w:sz w:val="24"/>
      <w:szCs w:val="20"/>
    </w:rPr>
  </w:style>
  <w:style w:type="paragraph" w:styleId="BodyTextIndent2">
    <w:name w:val="Body Text Indent 2"/>
    <w:basedOn w:val="Normal"/>
    <w:link w:val="BodyTextIndent2Char"/>
    <w:semiHidden/>
    <w:unhideWhenUsed/>
    <w:rsid w:val="00387604"/>
    <w:pPr>
      <w:ind w:left="1080" w:hanging="360"/>
    </w:pPr>
    <w:rPr>
      <w:rFonts w:ascii="Bookman Old Style" w:hAnsi="Bookman Old Style"/>
      <w:sz w:val="22"/>
      <w:szCs w:val="20"/>
    </w:rPr>
  </w:style>
  <w:style w:type="character" w:customStyle="1" w:styleId="BodyTextIndent2Char">
    <w:name w:val="Body Text Indent 2 Char"/>
    <w:basedOn w:val="DefaultParagraphFont"/>
    <w:link w:val="BodyTextIndent2"/>
    <w:semiHidden/>
    <w:rsid w:val="00387604"/>
    <w:rPr>
      <w:rFonts w:ascii="Bookman Old Style" w:eastAsia="Times New Roman" w:hAnsi="Bookman Old Style" w:cs="Times New Roman"/>
      <w:szCs w:val="20"/>
    </w:rPr>
  </w:style>
  <w:style w:type="character" w:styleId="Emphasis">
    <w:name w:val="Emphasis"/>
    <w:basedOn w:val="DefaultParagraphFont"/>
    <w:qFormat/>
    <w:rsid w:val="00387604"/>
    <w:rPr>
      <w:i/>
      <w:iCs/>
    </w:rPr>
  </w:style>
  <w:style w:type="paragraph" w:styleId="ListParagraph">
    <w:name w:val="List Paragraph"/>
    <w:basedOn w:val="Normal"/>
    <w:uiPriority w:val="34"/>
    <w:qFormat/>
    <w:rsid w:val="00387604"/>
    <w:pPr>
      <w:ind w:left="720"/>
      <w:contextualSpacing/>
    </w:pPr>
  </w:style>
  <w:style w:type="paragraph" w:styleId="TOCHeading">
    <w:name w:val="TOC Heading"/>
    <w:basedOn w:val="Heading1"/>
    <w:next w:val="Normal"/>
    <w:uiPriority w:val="39"/>
    <w:unhideWhenUsed/>
    <w:qFormat/>
    <w:rsid w:val="00387604"/>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87604"/>
    <w:pPr>
      <w:spacing w:after="100"/>
    </w:pPr>
  </w:style>
  <w:style w:type="paragraph" w:styleId="TOC2">
    <w:name w:val="toc 2"/>
    <w:basedOn w:val="Normal"/>
    <w:next w:val="Normal"/>
    <w:autoRedefine/>
    <w:uiPriority w:val="39"/>
    <w:unhideWhenUsed/>
    <w:rsid w:val="00387604"/>
    <w:pPr>
      <w:spacing w:after="100"/>
      <w:ind w:left="240"/>
    </w:pPr>
  </w:style>
  <w:style w:type="character" w:styleId="Hyperlink">
    <w:name w:val="Hyperlink"/>
    <w:basedOn w:val="DefaultParagraphFont"/>
    <w:uiPriority w:val="99"/>
    <w:unhideWhenUsed/>
    <w:rsid w:val="00387604"/>
    <w:rPr>
      <w:color w:val="0563C1" w:themeColor="hyperlink"/>
      <w:u w:val="single"/>
    </w:rPr>
  </w:style>
  <w:style w:type="paragraph" w:styleId="NormalWeb">
    <w:name w:val="Normal (Web)"/>
    <w:basedOn w:val="Normal"/>
    <w:uiPriority w:val="99"/>
    <w:semiHidden/>
    <w:unhideWhenUsed/>
    <w:rsid w:val="008D6B3A"/>
    <w:pPr>
      <w:spacing w:before="100" w:beforeAutospacing="1" w:after="100" w:afterAutospacing="1"/>
    </w:pPr>
  </w:style>
  <w:style w:type="character" w:customStyle="1" w:styleId="url">
    <w:name w:val="url"/>
    <w:basedOn w:val="DefaultParagraphFont"/>
    <w:rsid w:val="008D6B3A"/>
  </w:style>
  <w:style w:type="character" w:styleId="UnresolvedMention">
    <w:name w:val="Unresolved Mention"/>
    <w:basedOn w:val="DefaultParagraphFont"/>
    <w:uiPriority w:val="99"/>
    <w:semiHidden/>
    <w:unhideWhenUsed/>
    <w:rsid w:val="008D6B3A"/>
    <w:rPr>
      <w:color w:val="605E5C"/>
      <w:shd w:val="clear" w:color="auto" w:fill="E1DFDD"/>
    </w:rPr>
  </w:style>
  <w:style w:type="paragraph" w:styleId="Revision">
    <w:name w:val="Revision"/>
    <w:hidden/>
    <w:uiPriority w:val="99"/>
    <w:semiHidden/>
    <w:rsid w:val="00F9251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9163">
      <w:bodyDiv w:val="1"/>
      <w:marLeft w:val="0"/>
      <w:marRight w:val="0"/>
      <w:marTop w:val="0"/>
      <w:marBottom w:val="0"/>
      <w:divBdr>
        <w:top w:val="none" w:sz="0" w:space="0" w:color="auto"/>
        <w:left w:val="none" w:sz="0" w:space="0" w:color="auto"/>
        <w:bottom w:val="none" w:sz="0" w:space="0" w:color="auto"/>
        <w:right w:val="none" w:sz="0" w:space="0" w:color="auto"/>
      </w:divBdr>
    </w:div>
    <w:div w:id="306713939">
      <w:bodyDiv w:val="1"/>
      <w:marLeft w:val="0"/>
      <w:marRight w:val="0"/>
      <w:marTop w:val="0"/>
      <w:marBottom w:val="0"/>
      <w:divBdr>
        <w:top w:val="none" w:sz="0" w:space="0" w:color="auto"/>
        <w:left w:val="none" w:sz="0" w:space="0" w:color="auto"/>
        <w:bottom w:val="none" w:sz="0" w:space="0" w:color="auto"/>
        <w:right w:val="none" w:sz="0" w:space="0" w:color="auto"/>
      </w:divBdr>
      <w:divsChild>
        <w:div w:id="457845944">
          <w:marLeft w:val="-720"/>
          <w:marRight w:val="0"/>
          <w:marTop w:val="0"/>
          <w:marBottom w:val="0"/>
          <w:divBdr>
            <w:top w:val="none" w:sz="0" w:space="0" w:color="auto"/>
            <w:left w:val="none" w:sz="0" w:space="0" w:color="auto"/>
            <w:bottom w:val="none" w:sz="0" w:space="0" w:color="auto"/>
            <w:right w:val="none" w:sz="0" w:space="0" w:color="auto"/>
          </w:divBdr>
        </w:div>
      </w:divsChild>
    </w:div>
    <w:div w:id="416902570">
      <w:bodyDiv w:val="1"/>
      <w:marLeft w:val="0"/>
      <w:marRight w:val="0"/>
      <w:marTop w:val="0"/>
      <w:marBottom w:val="0"/>
      <w:divBdr>
        <w:top w:val="none" w:sz="0" w:space="0" w:color="auto"/>
        <w:left w:val="none" w:sz="0" w:space="0" w:color="auto"/>
        <w:bottom w:val="none" w:sz="0" w:space="0" w:color="auto"/>
        <w:right w:val="none" w:sz="0" w:space="0" w:color="auto"/>
      </w:divBdr>
      <w:divsChild>
        <w:div w:id="673730129">
          <w:marLeft w:val="-720"/>
          <w:marRight w:val="0"/>
          <w:marTop w:val="0"/>
          <w:marBottom w:val="0"/>
          <w:divBdr>
            <w:top w:val="none" w:sz="0" w:space="0" w:color="auto"/>
            <w:left w:val="none" w:sz="0" w:space="0" w:color="auto"/>
            <w:bottom w:val="none" w:sz="0" w:space="0" w:color="auto"/>
            <w:right w:val="none" w:sz="0" w:space="0" w:color="auto"/>
          </w:divBdr>
        </w:div>
      </w:divsChild>
    </w:div>
    <w:div w:id="1277786499">
      <w:bodyDiv w:val="1"/>
      <w:marLeft w:val="0"/>
      <w:marRight w:val="0"/>
      <w:marTop w:val="0"/>
      <w:marBottom w:val="0"/>
      <w:divBdr>
        <w:top w:val="none" w:sz="0" w:space="0" w:color="auto"/>
        <w:left w:val="none" w:sz="0" w:space="0" w:color="auto"/>
        <w:bottom w:val="none" w:sz="0" w:space="0" w:color="auto"/>
        <w:right w:val="none" w:sz="0" w:space="0" w:color="auto"/>
      </w:divBdr>
    </w:div>
    <w:div w:id="1521312677">
      <w:bodyDiv w:val="1"/>
      <w:marLeft w:val="0"/>
      <w:marRight w:val="0"/>
      <w:marTop w:val="0"/>
      <w:marBottom w:val="0"/>
      <w:divBdr>
        <w:top w:val="none" w:sz="0" w:space="0" w:color="auto"/>
        <w:left w:val="none" w:sz="0" w:space="0" w:color="auto"/>
        <w:bottom w:val="none" w:sz="0" w:space="0" w:color="auto"/>
        <w:right w:val="none" w:sz="0" w:space="0" w:color="auto"/>
      </w:divBdr>
    </w:div>
    <w:div w:id="1684354370">
      <w:bodyDiv w:val="1"/>
      <w:marLeft w:val="0"/>
      <w:marRight w:val="0"/>
      <w:marTop w:val="0"/>
      <w:marBottom w:val="0"/>
      <w:divBdr>
        <w:top w:val="none" w:sz="0" w:space="0" w:color="auto"/>
        <w:left w:val="none" w:sz="0" w:space="0" w:color="auto"/>
        <w:bottom w:val="none" w:sz="0" w:space="0" w:color="auto"/>
        <w:right w:val="none" w:sz="0" w:space="0" w:color="auto"/>
      </w:divBdr>
      <w:divsChild>
        <w:div w:id="208151330">
          <w:marLeft w:val="-720"/>
          <w:marRight w:val="0"/>
          <w:marTop w:val="0"/>
          <w:marBottom w:val="0"/>
          <w:divBdr>
            <w:top w:val="none" w:sz="0" w:space="0" w:color="auto"/>
            <w:left w:val="none" w:sz="0" w:space="0" w:color="auto"/>
            <w:bottom w:val="none" w:sz="0" w:space="0" w:color="auto"/>
            <w:right w:val="none" w:sz="0" w:space="0" w:color="auto"/>
          </w:divBdr>
        </w:div>
      </w:divsChild>
    </w:div>
    <w:div w:id="1700660430">
      <w:bodyDiv w:val="1"/>
      <w:marLeft w:val="0"/>
      <w:marRight w:val="0"/>
      <w:marTop w:val="0"/>
      <w:marBottom w:val="0"/>
      <w:divBdr>
        <w:top w:val="none" w:sz="0" w:space="0" w:color="auto"/>
        <w:left w:val="none" w:sz="0" w:space="0" w:color="auto"/>
        <w:bottom w:val="none" w:sz="0" w:space="0" w:color="auto"/>
        <w:right w:val="none" w:sz="0" w:space="0" w:color="auto"/>
      </w:divBdr>
    </w:div>
    <w:div w:id="1737976304">
      <w:bodyDiv w:val="1"/>
      <w:marLeft w:val="0"/>
      <w:marRight w:val="0"/>
      <w:marTop w:val="0"/>
      <w:marBottom w:val="0"/>
      <w:divBdr>
        <w:top w:val="none" w:sz="0" w:space="0" w:color="auto"/>
        <w:left w:val="none" w:sz="0" w:space="0" w:color="auto"/>
        <w:bottom w:val="none" w:sz="0" w:space="0" w:color="auto"/>
        <w:right w:val="none" w:sz="0" w:space="0" w:color="auto"/>
      </w:divBdr>
      <w:divsChild>
        <w:div w:id="589774008">
          <w:marLeft w:val="-720"/>
          <w:marRight w:val="0"/>
          <w:marTop w:val="0"/>
          <w:marBottom w:val="0"/>
          <w:divBdr>
            <w:top w:val="none" w:sz="0" w:space="0" w:color="auto"/>
            <w:left w:val="none" w:sz="0" w:space="0" w:color="auto"/>
            <w:bottom w:val="none" w:sz="0" w:space="0" w:color="auto"/>
            <w:right w:val="none" w:sz="0" w:space="0" w:color="auto"/>
          </w:divBdr>
        </w:div>
      </w:divsChild>
    </w:div>
    <w:div w:id="1931306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landing?utm_source=google&amp;utm_medium=cpc&amp;utm_campaign=_chart_en_us_mixed_search_brand_exact_&amp;km_CPC_CampaignId=1457964857&amp;km_CPC_AdGroupID=57044764032&amp;km_CPC_Keyword=lucid%20chart&amp;km_CPC_MatchType=e&amp;km_CPC_ExtensionID=&amp;km_CPC_Network=g&amp;km_CPC_AdPosition=&amp;km_CPC_Creative=442433231228&amp;km_CPC_TargetID=kwd-55720648523&amp;km_CPC_Country=9033307&amp;km_CPC_Device=c&amp;km_CPC_placement=&amp;km_CPC_target=&amp;gad_source=1&amp;gclid=Cj0KCQjwjLGyBhCYARIsAPqTz1-kfuZfwS7hLsmd6oYlfLDmzirbw0YwoSVuRXM7Gn000xvVTrA8yhQaAu7gEALw_wc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1142C-0332-43E9-AF01-62F71FBC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4873</TotalTime>
  <Pages>26</Pages>
  <Words>10735</Words>
  <Characters>61195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Byther, Jonah M (Student)</dc:creator>
  <cp:keywords/>
  <dc:description/>
  <cp:lastModifiedBy>Byther, Jonah M (Student)</cp:lastModifiedBy>
  <cp:revision>11</cp:revision>
  <dcterms:created xsi:type="dcterms:W3CDTF">2024-05-17T19:47:00Z</dcterms:created>
  <dcterms:modified xsi:type="dcterms:W3CDTF">2024-05-22T06:52:00Z</dcterms:modified>
</cp:coreProperties>
</file>